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54E1A" w14:textId="7281F547" w:rsidR="00393394" w:rsidRPr="00E76789" w:rsidRDefault="00393394" w:rsidP="00393394">
      <w:pPr>
        <w:spacing w:line="480" w:lineRule="auto"/>
        <w:jc w:val="center"/>
        <w:rPr>
          <w:bCs/>
          <w:rPrChange w:id="0" w:author="Pyle, Laura L" w:date="2019-05-25T15:56:00Z">
            <w:rPr>
              <w:b/>
              <w:bCs/>
            </w:rPr>
          </w:rPrChange>
        </w:rPr>
      </w:pPr>
      <w:r w:rsidRPr="00E76789">
        <w:rPr>
          <w:bCs/>
          <w:rPrChange w:id="1" w:author="Pyle, Laura L" w:date="2019-05-25T15:56:00Z">
            <w:rPr>
              <w:b/>
              <w:bCs/>
            </w:rPr>
          </w:rPrChange>
        </w:rPr>
        <w:t xml:space="preserve">R </w:t>
      </w:r>
      <w:ins w:id="2" w:author="Pyle, Laura L" w:date="2019-05-25T15:55:00Z">
        <w:r w:rsidR="00E76789" w:rsidRPr="00E76789">
          <w:rPr>
            <w:bCs/>
            <w:rPrChange w:id="3" w:author="Pyle, Laura L" w:date="2019-05-25T15:56:00Z">
              <w:rPr>
                <w:b/>
                <w:bCs/>
              </w:rPr>
            </w:rPrChange>
          </w:rPr>
          <w:t>f</w:t>
        </w:r>
      </w:ins>
      <w:del w:id="4" w:author="Pyle, Laura L" w:date="2019-05-25T15:55:00Z">
        <w:r w:rsidRPr="00E76789" w:rsidDel="00E76789">
          <w:rPr>
            <w:bCs/>
            <w:rPrChange w:id="5" w:author="Pyle, Laura L" w:date="2019-05-25T15:56:00Z">
              <w:rPr>
                <w:b/>
                <w:bCs/>
              </w:rPr>
            </w:rPrChange>
          </w:rPr>
          <w:delText>F</w:delText>
        </w:r>
      </w:del>
      <w:r w:rsidRPr="00E76789">
        <w:rPr>
          <w:bCs/>
          <w:rPrChange w:id="6" w:author="Pyle, Laura L" w:date="2019-05-25T15:56:00Z">
            <w:rPr>
              <w:b/>
              <w:bCs/>
            </w:rPr>
          </w:rPrChange>
        </w:rPr>
        <w:t xml:space="preserve">unctions for </w:t>
      </w:r>
      <w:ins w:id="7" w:author="Pyle, Laura L" w:date="2019-05-25T15:55:00Z">
        <w:r w:rsidR="00E76789" w:rsidRPr="00E76789">
          <w:rPr>
            <w:bCs/>
            <w:rPrChange w:id="8" w:author="Pyle, Laura L" w:date="2019-05-25T15:56:00Z">
              <w:rPr>
                <w:b/>
                <w:bCs/>
              </w:rPr>
            </w:rPrChange>
          </w:rPr>
          <w:t>a</w:t>
        </w:r>
      </w:ins>
      <w:del w:id="9" w:author="Pyle, Laura L" w:date="2019-05-25T15:55:00Z">
        <w:r w:rsidRPr="00E76789" w:rsidDel="00E76789">
          <w:rPr>
            <w:bCs/>
            <w:rPrChange w:id="10" w:author="Pyle, Laura L" w:date="2019-05-25T15:56:00Z">
              <w:rPr>
                <w:b/>
                <w:bCs/>
              </w:rPr>
            </w:rPrChange>
          </w:rPr>
          <w:delText>A</w:delText>
        </w:r>
      </w:del>
      <w:r w:rsidRPr="00E76789">
        <w:rPr>
          <w:bCs/>
          <w:rPrChange w:id="11" w:author="Pyle, Laura L" w:date="2019-05-25T15:56:00Z">
            <w:rPr>
              <w:b/>
              <w:bCs/>
            </w:rPr>
          </w:rPrChange>
        </w:rPr>
        <w:t xml:space="preserve">nalysis of </w:t>
      </w:r>
      <w:ins w:id="12" w:author="Pyle, Laura L" w:date="2019-05-25T15:55:00Z">
        <w:r w:rsidR="00E76789" w:rsidRPr="00E76789">
          <w:rPr>
            <w:bCs/>
            <w:rPrChange w:id="13" w:author="Pyle, Laura L" w:date="2019-05-25T15:56:00Z">
              <w:rPr>
                <w:b/>
                <w:bCs/>
              </w:rPr>
            </w:rPrChange>
          </w:rPr>
          <w:t>c</w:t>
        </w:r>
      </w:ins>
      <w:del w:id="14" w:author="Pyle, Laura L" w:date="2019-05-25T15:55:00Z">
        <w:r w:rsidRPr="00E76789" w:rsidDel="00E76789">
          <w:rPr>
            <w:bCs/>
            <w:rPrChange w:id="15" w:author="Pyle, Laura L" w:date="2019-05-25T15:56:00Z">
              <w:rPr>
                <w:b/>
                <w:bCs/>
              </w:rPr>
            </w:rPrChange>
          </w:rPr>
          <w:delText>C</w:delText>
        </w:r>
      </w:del>
      <w:r w:rsidRPr="00E76789">
        <w:rPr>
          <w:bCs/>
          <w:rPrChange w:id="16" w:author="Pyle, Laura L" w:date="2019-05-25T15:56:00Z">
            <w:rPr>
              <w:b/>
              <w:bCs/>
            </w:rPr>
          </w:rPrChange>
        </w:rPr>
        <w:t xml:space="preserve">ontinuous </w:t>
      </w:r>
      <w:ins w:id="17" w:author="Pyle, Laura L" w:date="2019-05-25T15:55:00Z">
        <w:r w:rsidR="00E76789" w:rsidRPr="00E76789">
          <w:rPr>
            <w:bCs/>
            <w:rPrChange w:id="18" w:author="Pyle, Laura L" w:date="2019-05-25T15:56:00Z">
              <w:rPr>
                <w:b/>
                <w:bCs/>
              </w:rPr>
            </w:rPrChange>
          </w:rPr>
          <w:t>g</w:t>
        </w:r>
      </w:ins>
      <w:del w:id="19" w:author="Pyle, Laura L" w:date="2019-05-25T15:55:00Z">
        <w:r w:rsidRPr="00E76789" w:rsidDel="00E76789">
          <w:rPr>
            <w:bCs/>
            <w:rPrChange w:id="20" w:author="Pyle, Laura L" w:date="2019-05-25T15:56:00Z">
              <w:rPr>
                <w:b/>
                <w:bCs/>
              </w:rPr>
            </w:rPrChange>
          </w:rPr>
          <w:delText>G</w:delText>
        </w:r>
      </w:del>
      <w:r w:rsidRPr="00E76789">
        <w:rPr>
          <w:bCs/>
          <w:rPrChange w:id="21" w:author="Pyle, Laura L" w:date="2019-05-25T15:56:00Z">
            <w:rPr>
              <w:b/>
              <w:bCs/>
            </w:rPr>
          </w:rPrChange>
        </w:rPr>
        <w:t xml:space="preserve">lucose </w:t>
      </w:r>
      <w:ins w:id="22" w:author="Pyle, Laura L" w:date="2019-05-25T15:55:00Z">
        <w:r w:rsidR="00E76789" w:rsidRPr="00E76789">
          <w:rPr>
            <w:bCs/>
            <w:rPrChange w:id="23" w:author="Pyle, Laura L" w:date="2019-05-25T15:56:00Z">
              <w:rPr>
                <w:b/>
                <w:bCs/>
              </w:rPr>
            </w:rPrChange>
          </w:rPr>
          <w:t>m</w:t>
        </w:r>
      </w:ins>
      <w:del w:id="24" w:author="Pyle, Laura L" w:date="2019-05-25T15:55:00Z">
        <w:r w:rsidRPr="00E76789" w:rsidDel="00E76789">
          <w:rPr>
            <w:bCs/>
            <w:rPrChange w:id="25" w:author="Pyle, Laura L" w:date="2019-05-25T15:56:00Z">
              <w:rPr>
                <w:b/>
                <w:bCs/>
              </w:rPr>
            </w:rPrChange>
          </w:rPr>
          <w:delText>M</w:delText>
        </w:r>
      </w:del>
      <w:r w:rsidRPr="00E76789">
        <w:rPr>
          <w:bCs/>
          <w:rPrChange w:id="26" w:author="Pyle, Laura L" w:date="2019-05-25T15:56:00Z">
            <w:rPr>
              <w:b/>
              <w:bCs/>
            </w:rPr>
          </w:rPrChange>
        </w:rPr>
        <w:t xml:space="preserve">onitor </w:t>
      </w:r>
      <w:ins w:id="27" w:author="Pyle, Laura L" w:date="2019-05-25T15:55:00Z">
        <w:r w:rsidR="00E76789" w:rsidRPr="00E76789">
          <w:rPr>
            <w:bCs/>
            <w:rPrChange w:id="28" w:author="Pyle, Laura L" w:date="2019-05-25T15:56:00Z">
              <w:rPr>
                <w:b/>
                <w:bCs/>
              </w:rPr>
            </w:rPrChange>
          </w:rPr>
          <w:t>d</w:t>
        </w:r>
      </w:ins>
      <w:del w:id="29" w:author="Pyle, Laura L" w:date="2019-05-25T15:55:00Z">
        <w:r w:rsidRPr="00E76789" w:rsidDel="00E76789">
          <w:rPr>
            <w:bCs/>
            <w:rPrChange w:id="30" w:author="Pyle, Laura L" w:date="2019-05-25T15:56:00Z">
              <w:rPr>
                <w:b/>
                <w:bCs/>
              </w:rPr>
            </w:rPrChange>
          </w:rPr>
          <w:delText>D</w:delText>
        </w:r>
      </w:del>
      <w:r w:rsidRPr="00E76789">
        <w:rPr>
          <w:bCs/>
          <w:rPrChange w:id="31" w:author="Pyle, Laura L" w:date="2019-05-25T15:56:00Z">
            <w:rPr>
              <w:b/>
              <w:bCs/>
            </w:rPr>
          </w:rPrChange>
        </w:rPr>
        <w:t>ata</w:t>
      </w:r>
    </w:p>
    <w:p w14:paraId="0EB1F2D2" w14:textId="37218C42" w:rsidR="00393394" w:rsidRDefault="00393394" w:rsidP="00393394">
      <w:pPr>
        <w:jc w:val="center"/>
        <w:rPr>
          <w:bCs/>
        </w:rPr>
      </w:pPr>
      <w:r>
        <w:rPr>
          <w:bCs/>
        </w:rPr>
        <w:t>Tim Vigers</w:t>
      </w:r>
      <w:r w:rsidRPr="00281118">
        <w:rPr>
          <w:bCs/>
          <w:vertAlign w:val="superscript"/>
        </w:rPr>
        <w:t>1</w:t>
      </w:r>
      <w:proofErr w:type="gramStart"/>
      <w:r>
        <w:rPr>
          <w:bCs/>
          <w:vertAlign w:val="superscript"/>
        </w:rPr>
        <w:t>,2</w:t>
      </w:r>
      <w:r w:rsidR="00EF30CC">
        <w:rPr>
          <w:bCs/>
          <w:vertAlign w:val="superscript"/>
        </w:rPr>
        <w:t>,3</w:t>
      </w:r>
      <w:proofErr w:type="gramEnd"/>
      <w:del w:id="32" w:author="Pyle, Laura L" w:date="2019-05-25T15:56:00Z">
        <w:r w:rsidR="007317E7" w:rsidDel="00E76789">
          <w:rPr>
            <w:bCs/>
            <w:vertAlign w:val="superscript"/>
          </w:rPr>
          <w:delText>*</w:delText>
        </w:r>
        <w:r w:rsidDel="00E76789">
          <w:rPr>
            <w:bCs/>
          </w:rPr>
          <w:delText>, B.A.</w:delText>
        </w:r>
      </w:del>
      <w:r>
        <w:rPr>
          <w:bCs/>
        </w:rPr>
        <w:t>, Christine L. Chan</w:t>
      </w:r>
      <w:r>
        <w:rPr>
          <w:bCs/>
          <w:vertAlign w:val="superscript"/>
        </w:rPr>
        <w:t>1</w:t>
      </w:r>
      <w:del w:id="33" w:author="Pyle, Laura L" w:date="2019-05-25T15:56:00Z">
        <w:r w:rsidDel="00E76789">
          <w:rPr>
            <w:bCs/>
          </w:rPr>
          <w:delText>, M.D.</w:delText>
        </w:r>
      </w:del>
      <w:r w:rsidR="00EF30CC">
        <w:rPr>
          <w:bCs/>
        </w:rPr>
        <w:t>, Janet Snell-Bergeon</w:t>
      </w:r>
      <w:r w:rsidR="00EF30CC" w:rsidRPr="004A6477">
        <w:rPr>
          <w:bCs/>
          <w:vertAlign w:val="superscript"/>
        </w:rPr>
        <w:t>2</w:t>
      </w:r>
      <w:del w:id="34" w:author="Pyle, Laura L" w:date="2019-05-25T15:56:00Z">
        <w:r w:rsidR="00EF30CC" w:rsidDel="00E76789">
          <w:rPr>
            <w:bCs/>
          </w:rPr>
          <w:delText>, Ph.D</w:delText>
        </w:r>
        <w:r w:rsidR="001473F3" w:rsidDel="00E76789">
          <w:rPr>
            <w:bCs/>
          </w:rPr>
          <w:delText>.</w:delText>
        </w:r>
      </w:del>
      <w:r>
        <w:rPr>
          <w:bCs/>
        </w:rPr>
        <w:t>, Petter Bjornstad</w:t>
      </w:r>
      <w:r>
        <w:rPr>
          <w:bCs/>
          <w:vertAlign w:val="superscript"/>
        </w:rPr>
        <w:t>1</w:t>
      </w:r>
      <w:r>
        <w:rPr>
          <w:bCs/>
        </w:rPr>
        <w:t xml:space="preserve">, </w:t>
      </w:r>
      <w:del w:id="35" w:author="Pyle, Laura L" w:date="2019-05-25T15:56:00Z">
        <w:r w:rsidDel="00E76789">
          <w:rPr>
            <w:bCs/>
          </w:rPr>
          <w:delText>M.D.</w:delText>
        </w:r>
      </w:del>
      <w:del w:id="36" w:author="Pyle, Laura L" w:date="2019-05-25T15:57:00Z">
        <w:r w:rsidDel="00E76789">
          <w:rPr>
            <w:bCs/>
          </w:rPr>
          <w:delText xml:space="preserve">, </w:delText>
        </w:r>
      </w:del>
      <w:r>
        <w:rPr>
          <w:bCs/>
        </w:rPr>
        <w:t>Philip S. Zeitler</w:t>
      </w:r>
      <w:r w:rsidR="00023F68">
        <w:rPr>
          <w:bCs/>
          <w:vertAlign w:val="superscript"/>
        </w:rPr>
        <w:t>1</w:t>
      </w:r>
      <w:del w:id="37" w:author="Pyle, Laura L" w:date="2019-05-25T15:57:00Z">
        <w:r w:rsidDel="00E76789">
          <w:rPr>
            <w:bCs/>
          </w:rPr>
          <w:delText>, M.D., Ph.D.</w:delText>
        </w:r>
      </w:del>
      <w:r>
        <w:rPr>
          <w:bCs/>
        </w:rPr>
        <w:t>, Gregory Forlenza</w:t>
      </w:r>
      <w:r w:rsidR="00023F68">
        <w:rPr>
          <w:bCs/>
          <w:vertAlign w:val="superscript"/>
        </w:rPr>
        <w:t>2</w:t>
      </w:r>
      <w:del w:id="38" w:author="Pyle, Laura L" w:date="2019-05-25T15:57:00Z">
        <w:r w:rsidDel="00E76789">
          <w:rPr>
            <w:bCs/>
          </w:rPr>
          <w:delText>, M.D.</w:delText>
        </w:r>
      </w:del>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ins w:id="39" w:author="Pyle, Laura L" w:date="2019-05-25T15:56:00Z">
        <w:r w:rsidR="00E76789">
          <w:rPr>
            <w:bCs/>
            <w:vertAlign w:val="superscript"/>
          </w:rPr>
          <w:t>*</w:t>
        </w:r>
      </w:ins>
      <w:del w:id="40" w:author="Pyle, Laura L" w:date="2019-05-25T15:57:00Z">
        <w:r w:rsidDel="00E76789">
          <w:rPr>
            <w:bCs/>
          </w:rPr>
          <w:delText>, Ph.D.</w:delText>
        </w:r>
      </w:del>
    </w:p>
    <w:p w14:paraId="5BBD1EAE" w14:textId="77777777" w:rsidR="00393394" w:rsidRDefault="00393394" w:rsidP="00393394">
      <w:pPr>
        <w:spacing w:line="360" w:lineRule="auto"/>
        <w:rPr>
          <w:b/>
        </w:rPr>
      </w:pPr>
    </w:p>
    <w:p w14:paraId="1835E6BE" w14:textId="49A661F7" w:rsidR="007317E7" w:rsidRDefault="00393394" w:rsidP="00393394">
      <w:pPr>
        <w:rPr>
          <w:bCs/>
        </w:rPr>
      </w:pPr>
      <w:r>
        <w:rPr>
          <w:bCs/>
          <w:vertAlign w:val="superscript"/>
        </w:rPr>
        <w:t>1</w:t>
      </w:r>
      <w:ins w:id="41" w:author="Pyle, Laura L" w:date="2019-05-25T15:58:00Z">
        <w:r w:rsidR="00E76789">
          <w:rPr>
            <w:bCs/>
          </w:rPr>
          <w:t>Section</w:t>
        </w:r>
      </w:ins>
      <w:del w:id="42" w:author="Pyle, Laura L" w:date="2019-05-25T15:58:00Z">
        <w:r w:rsidDel="00E76789">
          <w:rPr>
            <w:bCs/>
          </w:rPr>
          <w:delText>Department</w:delText>
        </w:r>
      </w:del>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EF2F68"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07B82898"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6B201395"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E6DA8">
        <w:t xml:space="preserve"> [1]</w:t>
      </w:r>
      <w:r w:rsidR="001613DF">
        <w:t xml:space="preserve">. </w:t>
      </w:r>
      <w:r w:rsidR="0069322C">
        <w:t>With recent reports detailing the benefits of CGM time in range metrics as predictive of long-term vascular outcomes</w:t>
      </w:r>
      <w:r w:rsidR="009E6DA8">
        <w:t xml:space="preserve"> [2]</w:t>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[3]</w:t>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[4]</w:t>
      </w:r>
      <w:r w:rsidR="00E7428A">
        <w:t>.</w:t>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results obtained using diffe</w:t>
      </w:r>
      <w:bookmarkStart w:id="43" w:name="_GoBack"/>
      <w:bookmarkEnd w:id="43"/>
      <w:r w:rsidR="009D07B8">
        <w:t xml:space="preserv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7B63E8E9"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[5]</w:t>
      </w:r>
      <w:r w:rsidR="00D066DC">
        <w:t>, AGP Report (agpreport.org), and</w:t>
      </w:r>
      <w:r w:rsidR="00735C60">
        <w:t xml:space="preserve"> </w:t>
      </w:r>
      <w:proofErr w:type="spellStart"/>
      <w:r w:rsidR="00735C60">
        <w:t>Tidepool</w:t>
      </w:r>
      <w:proofErr w:type="spellEnd"/>
      <w:r w:rsidR="00735C60">
        <w:t xml:space="preserve">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[6]</w:t>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proofErr w:type="spellStart"/>
      <w:r w:rsidR="004554A8">
        <w:t>Tidepool</w:t>
      </w:r>
      <w:proofErr w:type="spellEnd"/>
      <w:r w:rsidR="004554A8">
        <w:t xml:space="preserve">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ins w:id="44" w:author="Pyle, Laura L" w:date="2019-05-25T16:07:00Z">
        <w:r w:rsidR="005E48AD">
          <w:t xml:space="preserve">Finally, Zhang et al. </w:t>
        </w:r>
      </w:ins>
      <w:ins w:id="45" w:author="Pyle, Laura L" w:date="2019-05-25T16:10:00Z">
        <w:r w:rsidR="00D9154B">
          <w:t xml:space="preserve">[7] </w:t>
        </w:r>
      </w:ins>
      <w:ins w:id="46" w:author="Pyle, Laura L" w:date="2019-05-25T16:07:00Z">
        <w:r w:rsidR="005E48AD">
          <w:t xml:space="preserve">released the </w:t>
        </w:r>
        <w:proofErr w:type="spellStart"/>
        <w:r w:rsidR="005E48AD">
          <w:t>CGManalyzer</w:t>
        </w:r>
        <w:proofErr w:type="spellEnd"/>
        <w:r w:rsidR="005E48AD">
          <w:t xml:space="preserve"> package for R; however, the package was removed from the CRAN </w:t>
        </w:r>
      </w:ins>
      <w:ins w:id="47" w:author="Pyle, Laura L" w:date="2019-05-25T16:09:00Z">
        <w:r w:rsidR="005E48AD">
          <w:t>repository</w:t>
        </w:r>
      </w:ins>
      <w:ins w:id="48" w:author="Pyle, Laura L" w:date="2019-05-25T16:07:00Z">
        <w:r w:rsidR="005E48AD">
          <w:t xml:space="preserve"> because </w:t>
        </w:r>
      </w:ins>
      <w:ins w:id="49" w:author="Pyle, Laura L" w:date="2019-05-25T16:10:00Z">
        <w:r w:rsidR="00D9154B">
          <w:t>problems with the software were not corrected.</w:t>
        </w:r>
      </w:ins>
    </w:p>
    <w:p w14:paraId="74167B8A" w14:textId="727032EF" w:rsidR="00DE2A9F" w:rsidRDefault="007B0267" w:rsidP="009403BF">
      <w:pPr>
        <w:spacing w:line="480" w:lineRule="auto"/>
        <w:ind w:firstLine="720"/>
      </w:pPr>
      <w:r>
        <w:t xml:space="preserve">To address </w:t>
      </w:r>
      <w:r w:rsidR="00BA129A">
        <w:t>this need</w:t>
      </w:r>
      <w:r>
        <w:t xml:space="preserve">, we have developed a package written entirely in the statistical </w:t>
      </w:r>
      <w:proofErr w:type="gramStart"/>
      <w:r>
        <w:t>programming</w:t>
      </w:r>
      <w:proofErr w:type="gramEnd"/>
      <w:r>
        <w:t xml:space="preserve"> language R (R Foundation for Statistical Computing, Vienna, Austria)</w:t>
      </w:r>
      <w:r w:rsidR="00CC1AE3">
        <w:t xml:space="preserve">. </w:t>
      </w:r>
      <w:ins w:id="50" w:author="Pyle, Laura L" w:date="2019-05-25T16:00:00Z">
        <w:r w:rsidR="005E48AD">
          <w:t xml:space="preserve">R software is free and can be obtained at: </w:t>
        </w:r>
        <w:r w:rsidR="005E48AD">
          <w:fldChar w:fldCharType="begin"/>
        </w:r>
        <w:r w:rsidR="005E48AD">
          <w:instrText xml:space="preserve"> HYPERLINK "https://www.r-project.org/" </w:instrText>
        </w:r>
        <w:r w:rsidR="005E48AD">
          <w:fldChar w:fldCharType="separate"/>
        </w:r>
        <w:r w:rsidR="005E48AD">
          <w:rPr>
            <w:rStyle w:val="Hyperlink"/>
          </w:rPr>
          <w:t>https://www.r-project.org/</w:t>
        </w:r>
        <w:r w:rsidR="005E48AD">
          <w:fldChar w:fldCharType="end"/>
        </w:r>
        <w:r w:rsidR="005E48AD">
          <w:t xml:space="preserve">. </w:t>
        </w:r>
      </w:ins>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9"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0" w:history="1">
        <w:r w:rsidR="00BC4410" w:rsidRPr="00CA0630">
          <w:rPr>
            <w:rStyle w:val="Hyperlink"/>
          </w:rPr>
          <w:t>www.dexcom.com</w:t>
        </w:r>
      </w:hyperlink>
      <w:r w:rsidR="00454240">
        <w:t xml:space="preserve">), </w:t>
      </w:r>
      <w:proofErr w:type="spellStart"/>
      <w:r w:rsidR="00454240">
        <w:t>iPro</w:t>
      </w:r>
      <w:proofErr w:type="spellEnd"/>
      <w:r w:rsidR="00454240">
        <w:t xml:space="preserve"> 2 (</w:t>
      </w:r>
      <w:hyperlink r:id="rId11"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2"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3"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ins w:id="51" w:author="Pyle, Laura L" w:date="2019-05-25T16:01:00Z">
        <w:r w:rsidR="005E48AD">
          <w:t>(</w:t>
        </w:r>
        <w:r w:rsidR="005E48AD">
          <w:fldChar w:fldCharType="begin"/>
        </w:r>
        <w:r w:rsidR="005E48AD">
          <w:instrText xml:space="preserve"> HYPERLINK "https://cran.r-project.org/web/packages/cgmanalysis/index.html" </w:instrText>
        </w:r>
        <w:r w:rsidR="005E48AD">
          <w:fldChar w:fldCharType="separate"/>
        </w:r>
        <w:r w:rsidR="005E48AD">
          <w:rPr>
            <w:rStyle w:val="Hyperlink"/>
          </w:rPr>
          <w:t>https://cran.r-project.org/web/packages/cgmanalysis/index.html</w:t>
        </w:r>
        <w:r w:rsidR="005E48AD">
          <w:fldChar w:fldCharType="end"/>
        </w:r>
        <w:r w:rsidR="005E48AD">
          <w:t xml:space="preserve">) </w:t>
        </w:r>
      </w:ins>
      <w:r w:rsidR="00104024">
        <w:t>and t</w:t>
      </w:r>
      <w:r w:rsidR="007B73DE">
        <w:t>he source code can be found at</w:t>
      </w:r>
      <w:r w:rsidR="007566BD">
        <w:t xml:space="preserve"> </w:t>
      </w:r>
      <w:hyperlink r:id="rId14" w:history="1">
        <w:r w:rsidR="007566BD" w:rsidRPr="00CA0630">
          <w:rPr>
            <w:rStyle w:val="Hyperlink"/>
          </w:rPr>
          <w:t>https://githu</w:t>
        </w:r>
        <w:r w:rsidR="007566BD" w:rsidRPr="00CA0630">
          <w:rPr>
            <w:rStyle w:val="Hyperlink"/>
          </w:rPr>
          <w:t>b</w:t>
        </w:r>
        <w:r w:rsidR="007566BD" w:rsidRPr="00CA0630">
          <w:rPr>
            <w:rStyle w:val="Hyperlink"/>
          </w:rPr>
          <w:t>.com/childhealthbiostatscore/R-Packages</w:t>
        </w:r>
      </w:hyperlink>
      <w:r w:rsidR="007566BD">
        <w:t>, which</w:t>
      </w:r>
      <w:r w:rsidR="007B73DE">
        <w:t xml:space="preserve"> allows for version control and forking if users need to alter functionality, and includes a short user guide </w:t>
      </w:r>
      <w:del w:id="52" w:author="Pyle, Laura L" w:date="2019-05-25T16:02:00Z">
        <w:r w:rsidR="007B73DE" w:rsidDel="005E48AD">
          <w:delText>for those with limited R experience</w:delText>
        </w:r>
      </w:del>
      <w:ins w:id="53" w:author="Pyle, Laura L" w:date="2019-05-25T16:02:00Z">
        <w:r w:rsidR="005E48AD">
          <w:t>(</w:t>
        </w:r>
        <w:r w:rsidR="005E48AD">
          <w:fldChar w:fldCharType="begin"/>
        </w:r>
        <w:r w:rsidR="005E48AD">
          <w:instrText xml:space="preserve"> HYPERLINK "</w:instrText>
        </w:r>
        <w:r w:rsidR="005E48AD" w:rsidRPr="005E48AD">
          <w:instrText>https://github.com/childhealthbiostatscore/R-Packages/blob/master/CGM%20Analysis/cgmanalysis%20New-User%20Guide.docx</w:instrText>
        </w:r>
        <w:r w:rsidR="005E48AD">
          <w:instrText xml:space="preserve">" </w:instrText>
        </w:r>
        <w:r w:rsidR="005E48AD">
          <w:fldChar w:fldCharType="separate"/>
        </w:r>
        <w:r w:rsidR="005E48AD" w:rsidRPr="0042232B">
          <w:rPr>
            <w:rStyle w:val="Hyperlink"/>
          </w:rPr>
          <w:t>https://github.com/childhealthbiostatscore/R-Packages/blob/master/CGM%20Analysis/cgmanalysis%20New-User%20Guide.docx</w:t>
        </w:r>
        <w:r w:rsidR="005E48AD">
          <w:fldChar w:fldCharType="end"/>
        </w:r>
        <w:r w:rsidR="005E48AD">
          <w:t>) that explains how to install and run the software</w:t>
        </w:r>
      </w:ins>
      <w:r w:rsidR="00C12657">
        <w:t xml:space="preserve">. </w:t>
      </w:r>
    </w:p>
    <w:p w14:paraId="1E21715E" w14:textId="77777777" w:rsidR="00C40AE9" w:rsidRDefault="00C40AE9" w:rsidP="009403BF">
      <w:pPr>
        <w:spacing w:line="480" w:lineRule="auto"/>
        <w:ind w:firstLine="720"/>
      </w:pPr>
    </w:p>
    <w:p w14:paraId="08688A4B" w14:textId="669930E3" w:rsidR="00DE2A9F" w:rsidRPr="00133117" w:rsidRDefault="00DE2A9F" w:rsidP="00DE2A9F">
      <w:pPr>
        <w:spacing w:line="480" w:lineRule="auto"/>
        <w:rPr>
          <w:b/>
          <w:sz w:val="32"/>
          <w:szCs w:val="32"/>
        </w:rPr>
      </w:pPr>
      <w:r w:rsidRPr="00133117">
        <w:rPr>
          <w:b/>
          <w:sz w:val="32"/>
          <w:szCs w:val="32"/>
        </w:rPr>
        <w:t xml:space="preserve">Summary </w:t>
      </w:r>
      <w:ins w:id="54" w:author="Pyle, Laura L" w:date="2019-05-25T15:47:00Z">
        <w:r w:rsidR="00C23091">
          <w:rPr>
            <w:b/>
            <w:sz w:val="32"/>
            <w:szCs w:val="32"/>
          </w:rPr>
          <w:t>m</w:t>
        </w:r>
      </w:ins>
      <w:del w:id="55" w:author="Pyle, Laura L" w:date="2019-05-25T15:47:00Z">
        <w:r w:rsidRPr="00133117" w:rsidDel="00C23091">
          <w:rPr>
            <w:b/>
            <w:sz w:val="32"/>
            <w:szCs w:val="32"/>
          </w:rPr>
          <w:delText>M</w:delText>
        </w:r>
      </w:del>
      <w:r w:rsidRPr="00133117">
        <w:rPr>
          <w:b/>
          <w:sz w:val="32"/>
          <w:szCs w:val="32"/>
        </w:rPr>
        <w:t xml:space="preserve">easures of </w:t>
      </w:r>
      <w:proofErr w:type="spellStart"/>
      <w:ins w:id="56" w:author="Pyle, Laura L" w:date="2019-05-25T15:48:00Z">
        <w:r w:rsidR="00C23091">
          <w:rPr>
            <w:b/>
            <w:sz w:val="32"/>
            <w:szCs w:val="32"/>
          </w:rPr>
          <w:t>g</w:t>
        </w:r>
      </w:ins>
      <w:del w:id="57" w:author="Pyle, Laura L" w:date="2019-05-25T15:48:00Z">
        <w:r w:rsidRPr="00133117" w:rsidDel="00C23091">
          <w:rPr>
            <w:b/>
            <w:sz w:val="32"/>
            <w:szCs w:val="32"/>
          </w:rPr>
          <w:delText>G</w:delText>
        </w:r>
      </w:del>
      <w:r w:rsidRPr="00133117">
        <w:rPr>
          <w:b/>
          <w:sz w:val="32"/>
          <w:szCs w:val="32"/>
        </w:rPr>
        <w:t>lycemia</w:t>
      </w:r>
      <w:proofErr w:type="spellEnd"/>
    </w:p>
    <w:p w14:paraId="5A6EFF2D" w14:textId="53EAB4D9"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9E6DA8">
        <w:t xml:space="preserve"> [</w:t>
      </w:r>
      <w:ins w:id="58" w:author="Pyle, Laura L" w:date="2019-05-25T16:13:00Z">
        <w:r w:rsidR="00D9154B">
          <w:t>8</w:t>
        </w:r>
      </w:ins>
      <w:del w:id="59" w:author="Pyle, Laura L" w:date="2019-05-25T16:13:00Z">
        <w:r w:rsidR="009E6DA8" w:rsidDel="00D9154B">
          <w:delText>7</w:delText>
        </w:r>
      </w:del>
      <w:r w:rsidR="009E6DA8">
        <w:t>]</w:t>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[3]</w:t>
      </w:r>
      <w:r w:rsidR="002F6F8A">
        <w:t>, time in range</w:t>
      </w:r>
      <w:r w:rsidR="009E6DA8">
        <w:t xml:space="preserve"> [2]</w:t>
      </w:r>
      <w:r w:rsidR="002F6F8A">
        <w:t>, and</w:t>
      </w:r>
      <w:r w:rsidR="00D57B93">
        <w:t xml:space="preserve"> </w:t>
      </w:r>
      <w:r w:rsidR="00A2407C">
        <w:t>o</w:t>
      </w:r>
      <w:r w:rsidR="00D57B93">
        <w:t>t</w:t>
      </w:r>
      <w:r w:rsidR="00A2407C">
        <w:t>her</w:t>
      </w:r>
      <w:r w:rsidR="00D57B93">
        <w:t xml:space="preserve"> variables proposed by </w:t>
      </w:r>
      <w:r w:rsidR="00371BDB">
        <w:t>Hernandez et al</w:t>
      </w:r>
      <w:proofErr w:type="gramStart"/>
      <w:r w:rsidR="00371BDB">
        <w:t>.</w:t>
      </w:r>
      <w:r w:rsidR="009E6DA8">
        <w:t>[</w:t>
      </w:r>
      <w:proofErr w:type="gramEnd"/>
      <w:ins w:id="60" w:author="Pyle, Laura L" w:date="2019-05-25T16:13:00Z">
        <w:r w:rsidR="00D9154B">
          <w:t>9</w:t>
        </w:r>
      </w:ins>
      <w:del w:id="61" w:author="Pyle, Laura L" w:date="2019-05-25T16:13:00Z">
        <w:r w:rsidR="009E6DA8" w:rsidDel="00D9154B">
          <w:delText>8</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del w:id="62" w:author="Pyle, Laura L" w:date="2019-05-25T15:53:00Z">
        <w:r w:rsidR="004B2AFE" w:rsidDel="003F26AC">
          <w:delText xml:space="preserve">, and </w:delText>
        </w:r>
        <w:r w:rsidR="007E7960" w:rsidDel="003F26AC">
          <w:rPr>
            <w:b/>
          </w:rPr>
          <w:delText>Table 2</w:delText>
        </w:r>
        <w:r w:rsidR="007E7960" w:rsidDel="003F26AC">
          <w:delText xml:space="preserve"> provides comparisons between the </w:delText>
        </w:r>
        <w:r w:rsidR="00FE60D3" w:rsidDel="003F26AC">
          <w:delText>package</w:delText>
        </w:r>
        <w:r w:rsidR="007E7960" w:rsidDel="003F26AC">
          <w:delText xml:space="preserve"> and</w:delText>
        </w:r>
        <w:r w:rsidR="00FE60D3" w:rsidDel="003F26AC">
          <w:delText xml:space="preserve"> proprietary software</w:delText>
        </w:r>
      </w:del>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rPr>
          <w:moveTo w:id="63" w:author="Pyle, Laura L" w:date="2019-05-25T15:52:00Z"/>
        </w:rPr>
      </w:pPr>
      <w:moveToRangeStart w:id="64" w:author="Pyle, Laura L" w:date="2019-05-25T15:52:00Z" w:name="move9691950"/>
      <w:moveTo w:id="65" w:author="Pyle, Laura L" w:date="2019-05-25T15:52:00Z">
        <w:r w:rsidRPr="004E4F6B">
          <w:rPr>
            <w:b/>
          </w:rPr>
          <w:t>Table 1</w:t>
        </w:r>
        <w:r>
          <w:rPr>
            <w:b/>
          </w:rPr>
          <w:t xml:space="preserve">: Summary Measures of </w:t>
        </w:r>
        <w:proofErr w:type="spellStart"/>
        <w:r>
          <w:rPr>
            <w:b/>
          </w:rPr>
          <w:t>Glycemia</w:t>
        </w:r>
        <w:proofErr w:type="spellEnd"/>
      </w:moveTo>
    </w:p>
    <w:tbl>
      <w:tblPr>
        <w:tblStyle w:val="TableGrid"/>
        <w:tblW w:w="0" w:type="auto"/>
        <w:tblLook w:val="04A0" w:firstRow="1" w:lastRow="0" w:firstColumn="1" w:lastColumn="0" w:noHBand="0" w:noVBand="1"/>
      </w:tblPr>
      <w:tblGrid>
        <w:gridCol w:w="4675"/>
        <w:gridCol w:w="4675"/>
      </w:tblGrid>
      <w:tr w:rsidR="003F26AC" w14:paraId="28BB7529" w14:textId="77777777" w:rsidTr="00026281">
        <w:tc>
          <w:tcPr>
            <w:tcW w:w="4675" w:type="dxa"/>
          </w:tcPr>
          <w:p w14:paraId="2E30947C" w14:textId="77777777" w:rsidR="003F26AC" w:rsidRPr="003F0001" w:rsidRDefault="003F26AC" w:rsidP="00026281">
            <w:pPr>
              <w:widowControl w:val="0"/>
              <w:autoSpaceDE w:val="0"/>
              <w:autoSpaceDN w:val="0"/>
              <w:adjustRightInd w:val="0"/>
              <w:rPr>
                <w:moveTo w:id="66" w:author="Pyle, Laura L" w:date="2019-05-25T15:52:00Z"/>
                <w:b/>
              </w:rPr>
            </w:pPr>
            <w:moveTo w:id="67" w:author="Pyle, Laura L" w:date="2019-05-25T15:52:00Z">
              <w:r w:rsidRPr="003F0001">
                <w:rPr>
                  <w:b/>
                </w:rPr>
                <w:t>CGM Variable</w:t>
              </w:r>
            </w:moveTo>
          </w:p>
        </w:tc>
        <w:tc>
          <w:tcPr>
            <w:tcW w:w="4675" w:type="dxa"/>
          </w:tcPr>
          <w:p w14:paraId="18BD142B" w14:textId="77777777" w:rsidR="003F26AC" w:rsidRPr="003F0001" w:rsidRDefault="003F26AC" w:rsidP="00026281">
            <w:pPr>
              <w:widowControl w:val="0"/>
              <w:autoSpaceDE w:val="0"/>
              <w:autoSpaceDN w:val="0"/>
              <w:adjustRightInd w:val="0"/>
              <w:rPr>
                <w:moveTo w:id="68" w:author="Pyle, Laura L" w:date="2019-05-25T15:52:00Z"/>
                <w:b/>
              </w:rPr>
            </w:pPr>
            <w:moveTo w:id="69" w:author="Pyle, Laura L" w:date="2019-05-25T15:52:00Z">
              <w:r w:rsidRPr="003F0001">
                <w:rPr>
                  <w:b/>
                </w:rPr>
                <w:t>Definition</w:t>
              </w:r>
            </w:moveTo>
          </w:p>
        </w:tc>
      </w:tr>
      <w:tr w:rsidR="003F26AC" w14:paraId="6A8B41BB" w14:textId="77777777" w:rsidTr="00026281">
        <w:tc>
          <w:tcPr>
            <w:tcW w:w="4675" w:type="dxa"/>
          </w:tcPr>
          <w:p w14:paraId="3A8A80EF" w14:textId="77777777" w:rsidR="003F26AC" w:rsidRPr="00633378" w:rsidRDefault="003F26AC" w:rsidP="00026281">
            <w:pPr>
              <w:widowControl w:val="0"/>
              <w:autoSpaceDE w:val="0"/>
              <w:autoSpaceDN w:val="0"/>
              <w:adjustRightInd w:val="0"/>
              <w:rPr>
                <w:moveTo w:id="70" w:author="Pyle, Laura L" w:date="2019-05-25T15:52:00Z"/>
              </w:rPr>
            </w:pPr>
            <w:proofErr w:type="spellStart"/>
            <w:moveTo w:id="71" w:author="Pyle, Laura L" w:date="2019-05-25T15:52:00Z">
              <w:r w:rsidRPr="00633378">
                <w:t>percent_cgm_wear</w:t>
              </w:r>
              <w:proofErr w:type="spellEnd"/>
            </w:moveTo>
          </w:p>
        </w:tc>
        <w:tc>
          <w:tcPr>
            <w:tcW w:w="4675" w:type="dxa"/>
          </w:tcPr>
          <w:p w14:paraId="6E811EE6" w14:textId="77777777" w:rsidR="003F26AC" w:rsidRPr="00BF46CF" w:rsidRDefault="003F26AC" w:rsidP="00026281">
            <w:pPr>
              <w:widowControl w:val="0"/>
              <w:autoSpaceDE w:val="0"/>
              <w:autoSpaceDN w:val="0"/>
              <w:adjustRightInd w:val="0"/>
              <w:rPr>
                <w:moveTo w:id="72" w:author="Pyle, Laura L" w:date="2019-05-25T15:52:00Z"/>
              </w:rPr>
            </w:pPr>
            <w:moveTo w:id="73" w:author="Pyle, Laura L" w:date="2019-05-25T15:52:00Z">
              <w:r>
                <w:t>The number of sensor readings as a percentage of the number of potential readings (given time worn).</w:t>
              </w:r>
            </w:moveTo>
          </w:p>
        </w:tc>
      </w:tr>
      <w:tr w:rsidR="003F26AC" w14:paraId="47D4DE72" w14:textId="77777777" w:rsidTr="00026281">
        <w:tc>
          <w:tcPr>
            <w:tcW w:w="4675" w:type="dxa"/>
          </w:tcPr>
          <w:p w14:paraId="7B659D97" w14:textId="77777777" w:rsidR="003F26AC" w:rsidRPr="00633378" w:rsidRDefault="003F26AC" w:rsidP="00026281">
            <w:pPr>
              <w:widowControl w:val="0"/>
              <w:autoSpaceDE w:val="0"/>
              <w:autoSpaceDN w:val="0"/>
              <w:adjustRightInd w:val="0"/>
              <w:rPr>
                <w:moveTo w:id="74" w:author="Pyle, Laura L" w:date="2019-05-25T15:52:00Z"/>
              </w:rPr>
            </w:pPr>
            <w:proofErr w:type="spellStart"/>
            <w:moveTo w:id="75" w:author="Pyle, Laura L" w:date="2019-05-25T15:52:00Z">
              <w:r>
                <w:t>average_sensor</w:t>
              </w:r>
              <w:proofErr w:type="spellEnd"/>
            </w:moveTo>
          </w:p>
        </w:tc>
        <w:tc>
          <w:tcPr>
            <w:tcW w:w="4675" w:type="dxa"/>
          </w:tcPr>
          <w:p w14:paraId="045B90F6" w14:textId="77777777" w:rsidR="003F26AC" w:rsidRDefault="003F26AC" w:rsidP="00026281">
            <w:pPr>
              <w:widowControl w:val="0"/>
              <w:autoSpaceDE w:val="0"/>
              <w:autoSpaceDN w:val="0"/>
              <w:adjustRightInd w:val="0"/>
              <w:rPr>
                <w:moveTo w:id="76" w:author="Pyle, Laura L" w:date="2019-05-25T15:52:00Z"/>
              </w:rPr>
            </w:pPr>
            <w:moveTo w:id="77" w:author="Pyle, Laura L" w:date="2019-05-25T15:52:00Z">
              <w:r>
                <w:t>Mean of all sensor glucose values</w:t>
              </w:r>
            </w:moveTo>
          </w:p>
        </w:tc>
      </w:tr>
      <w:tr w:rsidR="003F26AC" w14:paraId="157C5955" w14:textId="77777777" w:rsidTr="00026281">
        <w:tc>
          <w:tcPr>
            <w:tcW w:w="4675" w:type="dxa"/>
          </w:tcPr>
          <w:p w14:paraId="4C669447" w14:textId="77777777" w:rsidR="003F26AC" w:rsidRPr="00CC3CA4" w:rsidRDefault="003F26AC" w:rsidP="00026281">
            <w:pPr>
              <w:widowControl w:val="0"/>
              <w:autoSpaceDE w:val="0"/>
              <w:autoSpaceDN w:val="0"/>
              <w:adjustRightInd w:val="0"/>
              <w:rPr>
                <w:moveTo w:id="78" w:author="Pyle, Laura L" w:date="2019-05-25T15:52:00Z"/>
              </w:rPr>
            </w:pPr>
            <w:moveTo w:id="79" w:author="Pyle, Laura L" w:date="2019-05-25T15:52:00Z">
              <w:r w:rsidRPr="00CC3CA4">
                <w:t>estimated_a1c</w:t>
              </w:r>
            </w:moveTo>
          </w:p>
        </w:tc>
        <w:tc>
          <w:tcPr>
            <w:tcW w:w="4675" w:type="dxa"/>
          </w:tcPr>
          <w:p w14:paraId="165351F8" w14:textId="77777777" w:rsidR="003F26AC" w:rsidRDefault="003F26AC" w:rsidP="00026281">
            <w:pPr>
              <w:widowControl w:val="0"/>
              <w:autoSpaceDE w:val="0"/>
              <w:autoSpaceDN w:val="0"/>
              <w:adjustRightInd w:val="0"/>
              <w:rPr>
                <w:moveTo w:id="80" w:author="Pyle, Laura L" w:date="2019-05-25T15:52:00Z"/>
              </w:rPr>
            </w:pPr>
            <w:moveTo w:id="81" w:author="Pyle, Laura L" w:date="2019-05-25T15:52:00Z">
              <w:r>
                <w:t>Estimated HbA1c based on the equation: (46.7 + average glucose in mg/</w:t>
              </w:r>
              <w:proofErr w:type="spellStart"/>
              <w:r>
                <w:t>dL</w:t>
              </w:r>
              <w:proofErr w:type="spellEnd"/>
              <w:r>
                <w:t>) / 28.7</w: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 </w:instrTex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EN.CITE.DATA </w:instrText>
              </w:r>
              <w:r>
                <w:fldChar w:fldCharType="end"/>
              </w:r>
              <w:r>
                <w:fldChar w:fldCharType="separate"/>
              </w:r>
              <w:r>
                <w:rPr>
                  <w:noProof/>
                </w:rPr>
                <w:t>[1]</w:t>
              </w:r>
              <w:r>
                <w:fldChar w:fldCharType="end"/>
              </w:r>
            </w:moveTo>
          </w:p>
        </w:tc>
      </w:tr>
      <w:tr w:rsidR="003F26AC" w14:paraId="33EC7866" w14:textId="77777777" w:rsidTr="00026281">
        <w:tc>
          <w:tcPr>
            <w:tcW w:w="4675" w:type="dxa"/>
          </w:tcPr>
          <w:p w14:paraId="5E7BDB3B" w14:textId="77777777" w:rsidR="003F26AC" w:rsidRPr="009D6832" w:rsidRDefault="003F26AC" w:rsidP="00026281">
            <w:pPr>
              <w:widowControl w:val="0"/>
              <w:autoSpaceDE w:val="0"/>
              <w:autoSpaceDN w:val="0"/>
              <w:adjustRightInd w:val="0"/>
              <w:rPr>
                <w:moveTo w:id="82" w:author="Pyle, Laura L" w:date="2019-05-25T15:52:00Z"/>
              </w:rPr>
            </w:pPr>
            <w:proofErr w:type="spellStart"/>
            <w:moveTo w:id="83" w:author="Pyle, Laura L" w:date="2019-05-25T15:52:00Z">
              <w:r>
                <w:t>gmi</w:t>
              </w:r>
              <w:proofErr w:type="spellEnd"/>
            </w:moveTo>
          </w:p>
        </w:tc>
        <w:tc>
          <w:tcPr>
            <w:tcW w:w="4675" w:type="dxa"/>
          </w:tcPr>
          <w:p w14:paraId="50965FF7" w14:textId="77777777" w:rsidR="003F26AC" w:rsidRDefault="003F26AC" w:rsidP="00026281">
            <w:pPr>
              <w:widowControl w:val="0"/>
              <w:autoSpaceDE w:val="0"/>
              <w:autoSpaceDN w:val="0"/>
              <w:adjustRightInd w:val="0"/>
              <w:rPr>
                <w:moveTo w:id="84" w:author="Pyle, Laura L" w:date="2019-05-25T15:52:00Z"/>
              </w:rPr>
            </w:pPr>
            <w:moveTo w:id="85" w:author="Pyle, Laura L" w:date="2019-05-25T15:52:00Z">
              <w:r>
                <w:t xml:space="preserve">Glucose management indicator based on the equation: 3.31 + (0.02392 </w:t>
              </w:r>
              <w:r>
                <w:sym w:font="Symbol" w:char="F0B4"/>
              </w:r>
              <w:r>
                <w:t xml:space="preserve"> average glucose in mg/</w:t>
              </w:r>
              <w:proofErr w:type="spellStart"/>
              <w:r>
                <w:t>dL</w:t>
              </w:r>
              <w:proofErr w:type="spellEnd"/>
              <w:r>
                <w:t>)</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moveTo>
          </w:p>
        </w:tc>
      </w:tr>
      <w:tr w:rsidR="003F26AC" w14:paraId="0E5ECEEF" w14:textId="77777777" w:rsidTr="00026281">
        <w:tc>
          <w:tcPr>
            <w:tcW w:w="4675" w:type="dxa"/>
          </w:tcPr>
          <w:p w14:paraId="11D3A997" w14:textId="77777777" w:rsidR="003F26AC" w:rsidRDefault="003F26AC" w:rsidP="00026281">
            <w:pPr>
              <w:widowControl w:val="0"/>
              <w:autoSpaceDE w:val="0"/>
              <w:autoSpaceDN w:val="0"/>
              <w:adjustRightInd w:val="0"/>
              <w:rPr>
                <w:moveTo w:id="86" w:author="Pyle, Laura L" w:date="2019-05-25T15:52:00Z"/>
              </w:rPr>
            </w:pPr>
            <w:moveTo w:id="87" w:author="Pyle, Laura L" w:date="2019-05-25T15:52:00Z">
              <w:r w:rsidRPr="009D6832">
                <w:t>q1_sensor</w:t>
              </w:r>
            </w:moveTo>
          </w:p>
        </w:tc>
        <w:tc>
          <w:tcPr>
            <w:tcW w:w="4675" w:type="dxa"/>
          </w:tcPr>
          <w:p w14:paraId="001DB2BE" w14:textId="77777777" w:rsidR="003F26AC" w:rsidRDefault="003F26AC" w:rsidP="00026281">
            <w:pPr>
              <w:widowControl w:val="0"/>
              <w:autoSpaceDE w:val="0"/>
              <w:autoSpaceDN w:val="0"/>
              <w:adjustRightInd w:val="0"/>
              <w:rPr>
                <w:moveTo w:id="88" w:author="Pyle, Laura L" w:date="2019-05-25T15:52:00Z"/>
              </w:rPr>
            </w:pPr>
            <w:moveTo w:id="89" w:author="Pyle, Laura L" w:date="2019-05-25T15:52:00Z">
              <w:r>
                <w:t>First quartile sensor glucose value</w:t>
              </w:r>
            </w:moveTo>
          </w:p>
        </w:tc>
      </w:tr>
      <w:tr w:rsidR="003F26AC" w14:paraId="3626F6D8" w14:textId="77777777" w:rsidTr="00026281">
        <w:tc>
          <w:tcPr>
            <w:tcW w:w="4675" w:type="dxa"/>
          </w:tcPr>
          <w:p w14:paraId="66356B3C" w14:textId="77777777" w:rsidR="003F26AC" w:rsidRPr="009D6832" w:rsidRDefault="003F26AC" w:rsidP="00026281">
            <w:pPr>
              <w:widowControl w:val="0"/>
              <w:autoSpaceDE w:val="0"/>
              <w:autoSpaceDN w:val="0"/>
              <w:adjustRightInd w:val="0"/>
              <w:rPr>
                <w:moveTo w:id="90" w:author="Pyle, Laura L" w:date="2019-05-25T15:52:00Z"/>
              </w:rPr>
            </w:pPr>
            <w:proofErr w:type="spellStart"/>
            <w:moveTo w:id="91" w:author="Pyle, Laura L" w:date="2019-05-25T15:52:00Z">
              <w:r>
                <w:t>median_sensor</w:t>
              </w:r>
              <w:proofErr w:type="spellEnd"/>
            </w:moveTo>
          </w:p>
        </w:tc>
        <w:tc>
          <w:tcPr>
            <w:tcW w:w="4675" w:type="dxa"/>
          </w:tcPr>
          <w:p w14:paraId="2A5FBEC9" w14:textId="77777777" w:rsidR="003F26AC" w:rsidRDefault="003F26AC" w:rsidP="00026281">
            <w:pPr>
              <w:widowControl w:val="0"/>
              <w:autoSpaceDE w:val="0"/>
              <w:autoSpaceDN w:val="0"/>
              <w:adjustRightInd w:val="0"/>
              <w:rPr>
                <w:moveTo w:id="92" w:author="Pyle, Laura L" w:date="2019-05-25T15:52:00Z"/>
              </w:rPr>
            </w:pPr>
            <w:moveTo w:id="93" w:author="Pyle, Laura L" w:date="2019-05-25T15:52:00Z">
              <w:r>
                <w:t>Median sensor glucose value</w:t>
              </w:r>
            </w:moveTo>
          </w:p>
        </w:tc>
      </w:tr>
      <w:tr w:rsidR="003F26AC" w14:paraId="5A7A9033" w14:textId="77777777" w:rsidTr="00026281">
        <w:tc>
          <w:tcPr>
            <w:tcW w:w="4675" w:type="dxa"/>
          </w:tcPr>
          <w:p w14:paraId="0FD87D6F" w14:textId="77777777" w:rsidR="003F26AC" w:rsidRDefault="003F26AC" w:rsidP="00026281">
            <w:pPr>
              <w:widowControl w:val="0"/>
              <w:autoSpaceDE w:val="0"/>
              <w:autoSpaceDN w:val="0"/>
              <w:adjustRightInd w:val="0"/>
              <w:rPr>
                <w:moveTo w:id="94" w:author="Pyle, Laura L" w:date="2019-05-25T15:52:00Z"/>
              </w:rPr>
            </w:pPr>
            <w:moveTo w:id="95" w:author="Pyle, Laura L" w:date="2019-05-25T15:52:00Z">
              <w:r>
                <w:t>q3_sensor</w:t>
              </w:r>
            </w:moveTo>
          </w:p>
        </w:tc>
        <w:tc>
          <w:tcPr>
            <w:tcW w:w="4675" w:type="dxa"/>
          </w:tcPr>
          <w:p w14:paraId="7F50D14E" w14:textId="77777777" w:rsidR="003F26AC" w:rsidRDefault="003F26AC" w:rsidP="00026281">
            <w:pPr>
              <w:widowControl w:val="0"/>
              <w:autoSpaceDE w:val="0"/>
              <w:autoSpaceDN w:val="0"/>
              <w:adjustRightInd w:val="0"/>
              <w:rPr>
                <w:moveTo w:id="96" w:author="Pyle, Laura L" w:date="2019-05-25T15:52:00Z"/>
              </w:rPr>
            </w:pPr>
            <w:moveTo w:id="97" w:author="Pyle, Laura L" w:date="2019-05-25T15:52:00Z">
              <w:r>
                <w:t>Third quartile sensor glucose value</w:t>
              </w:r>
            </w:moveTo>
          </w:p>
        </w:tc>
      </w:tr>
      <w:tr w:rsidR="003F26AC" w14:paraId="599AC518" w14:textId="77777777" w:rsidTr="00026281">
        <w:tc>
          <w:tcPr>
            <w:tcW w:w="4675" w:type="dxa"/>
          </w:tcPr>
          <w:p w14:paraId="2AFADFE7" w14:textId="77777777" w:rsidR="003F26AC" w:rsidRDefault="003F26AC" w:rsidP="00026281">
            <w:pPr>
              <w:widowControl w:val="0"/>
              <w:autoSpaceDE w:val="0"/>
              <w:autoSpaceDN w:val="0"/>
              <w:adjustRightInd w:val="0"/>
              <w:rPr>
                <w:moveTo w:id="98" w:author="Pyle, Laura L" w:date="2019-05-25T15:52:00Z"/>
              </w:rPr>
            </w:pPr>
            <w:proofErr w:type="spellStart"/>
            <w:moveTo w:id="99" w:author="Pyle, Laura L" w:date="2019-05-25T15:52:00Z">
              <w:r>
                <w:t>standard_deviation</w:t>
              </w:r>
              <w:proofErr w:type="spellEnd"/>
            </w:moveTo>
          </w:p>
        </w:tc>
        <w:tc>
          <w:tcPr>
            <w:tcW w:w="4675" w:type="dxa"/>
          </w:tcPr>
          <w:p w14:paraId="756C5F8E" w14:textId="77777777" w:rsidR="003F26AC" w:rsidRDefault="003F26AC" w:rsidP="00026281">
            <w:pPr>
              <w:widowControl w:val="0"/>
              <w:autoSpaceDE w:val="0"/>
              <w:autoSpaceDN w:val="0"/>
              <w:adjustRightInd w:val="0"/>
              <w:rPr>
                <w:moveTo w:id="100" w:author="Pyle, Laura L" w:date="2019-05-25T15:52:00Z"/>
              </w:rPr>
            </w:pPr>
            <w:moveTo w:id="101" w:author="Pyle, Laura L" w:date="2019-05-25T15:52:00Z">
              <w:r>
                <w:t>Standard deviation of all sensor glucose values</w:t>
              </w:r>
            </w:moveTo>
          </w:p>
        </w:tc>
      </w:tr>
      <w:tr w:rsidR="003F26AC" w14:paraId="14BD9C07" w14:textId="77777777" w:rsidTr="00026281">
        <w:tc>
          <w:tcPr>
            <w:tcW w:w="4675" w:type="dxa"/>
          </w:tcPr>
          <w:p w14:paraId="218802F6" w14:textId="77777777" w:rsidR="003F26AC" w:rsidRDefault="003F26AC" w:rsidP="00026281">
            <w:pPr>
              <w:widowControl w:val="0"/>
              <w:autoSpaceDE w:val="0"/>
              <w:autoSpaceDN w:val="0"/>
              <w:adjustRightInd w:val="0"/>
              <w:rPr>
                <w:moveTo w:id="102" w:author="Pyle, Laura L" w:date="2019-05-25T15:52:00Z"/>
              </w:rPr>
            </w:pPr>
            <w:moveTo w:id="103" w:author="Pyle, Laura L" w:date="2019-05-25T15:52:00Z">
              <w:r>
                <w:t>cv</w:t>
              </w:r>
            </w:moveTo>
          </w:p>
        </w:tc>
        <w:tc>
          <w:tcPr>
            <w:tcW w:w="4675" w:type="dxa"/>
          </w:tcPr>
          <w:p w14:paraId="79E657A7" w14:textId="77777777" w:rsidR="003F26AC" w:rsidRDefault="003F26AC" w:rsidP="00026281">
            <w:pPr>
              <w:widowControl w:val="0"/>
              <w:autoSpaceDE w:val="0"/>
              <w:autoSpaceDN w:val="0"/>
              <w:adjustRightInd w:val="0"/>
              <w:rPr>
                <w:moveTo w:id="104" w:author="Pyle, Laura L" w:date="2019-05-25T15:52:00Z"/>
              </w:rPr>
            </w:pPr>
            <w:moveTo w:id="105" w:author="Pyle, Laura L" w:date="2019-05-25T15:52:00Z">
              <w:r>
                <w:t>Coefficient of variation of all sensor glucose values (SD/mean)</w:t>
              </w:r>
            </w:moveTo>
          </w:p>
        </w:tc>
      </w:tr>
      <w:tr w:rsidR="003F26AC" w14:paraId="302A9708" w14:textId="77777777" w:rsidTr="00026281">
        <w:tc>
          <w:tcPr>
            <w:tcW w:w="4675" w:type="dxa"/>
          </w:tcPr>
          <w:p w14:paraId="491783D8" w14:textId="77777777" w:rsidR="003F26AC" w:rsidRDefault="003F26AC" w:rsidP="00026281">
            <w:pPr>
              <w:widowControl w:val="0"/>
              <w:autoSpaceDE w:val="0"/>
              <w:autoSpaceDN w:val="0"/>
              <w:adjustRightInd w:val="0"/>
              <w:rPr>
                <w:moveTo w:id="106" w:author="Pyle, Laura L" w:date="2019-05-25T15:52:00Z"/>
              </w:rPr>
            </w:pPr>
            <w:proofErr w:type="spellStart"/>
            <w:moveTo w:id="107" w:author="Pyle, Laura L" w:date="2019-05-25T15:52:00Z">
              <w:r>
                <w:t>min_sensor</w:t>
              </w:r>
              <w:proofErr w:type="spellEnd"/>
            </w:moveTo>
          </w:p>
        </w:tc>
        <w:tc>
          <w:tcPr>
            <w:tcW w:w="4675" w:type="dxa"/>
          </w:tcPr>
          <w:p w14:paraId="2629E45D" w14:textId="77777777" w:rsidR="003F26AC" w:rsidRDefault="003F26AC" w:rsidP="00026281">
            <w:pPr>
              <w:widowControl w:val="0"/>
              <w:autoSpaceDE w:val="0"/>
              <w:autoSpaceDN w:val="0"/>
              <w:adjustRightInd w:val="0"/>
              <w:rPr>
                <w:moveTo w:id="108" w:author="Pyle, Laura L" w:date="2019-05-25T15:52:00Z"/>
              </w:rPr>
            </w:pPr>
            <w:moveTo w:id="109" w:author="Pyle, Laura L" w:date="2019-05-25T15:52:00Z">
              <w:r>
                <w:t>Minimum of all sensor glucose values</w:t>
              </w:r>
            </w:moveTo>
          </w:p>
        </w:tc>
      </w:tr>
      <w:tr w:rsidR="003F26AC" w14:paraId="5ACBBDF5" w14:textId="77777777" w:rsidTr="00026281">
        <w:tc>
          <w:tcPr>
            <w:tcW w:w="4675" w:type="dxa"/>
          </w:tcPr>
          <w:p w14:paraId="6CF0E02D" w14:textId="77777777" w:rsidR="003F26AC" w:rsidRDefault="003F26AC" w:rsidP="00026281">
            <w:pPr>
              <w:widowControl w:val="0"/>
              <w:autoSpaceDE w:val="0"/>
              <w:autoSpaceDN w:val="0"/>
              <w:adjustRightInd w:val="0"/>
              <w:rPr>
                <w:moveTo w:id="110" w:author="Pyle, Laura L" w:date="2019-05-25T15:52:00Z"/>
              </w:rPr>
            </w:pPr>
            <w:proofErr w:type="spellStart"/>
            <w:moveTo w:id="111" w:author="Pyle, Laura L" w:date="2019-05-25T15:52:00Z">
              <w:r>
                <w:lastRenderedPageBreak/>
                <w:t>max_sensor</w:t>
              </w:r>
              <w:proofErr w:type="spellEnd"/>
            </w:moveTo>
          </w:p>
        </w:tc>
        <w:tc>
          <w:tcPr>
            <w:tcW w:w="4675" w:type="dxa"/>
          </w:tcPr>
          <w:p w14:paraId="6FD5091E" w14:textId="77777777" w:rsidR="003F26AC" w:rsidRDefault="003F26AC" w:rsidP="00026281">
            <w:pPr>
              <w:widowControl w:val="0"/>
              <w:autoSpaceDE w:val="0"/>
              <w:autoSpaceDN w:val="0"/>
              <w:adjustRightInd w:val="0"/>
              <w:rPr>
                <w:moveTo w:id="112" w:author="Pyle, Laura L" w:date="2019-05-25T15:52:00Z"/>
              </w:rPr>
            </w:pPr>
            <w:moveTo w:id="113" w:author="Pyle, Laura L" w:date="2019-05-25T15:52:00Z">
              <w:r>
                <w:t>Maximum of all sensor glucose values</w:t>
              </w:r>
            </w:moveTo>
          </w:p>
        </w:tc>
      </w:tr>
      <w:tr w:rsidR="003F26AC" w14:paraId="069F1960" w14:textId="77777777" w:rsidTr="00026281">
        <w:tc>
          <w:tcPr>
            <w:tcW w:w="4675" w:type="dxa"/>
          </w:tcPr>
          <w:p w14:paraId="554335CC" w14:textId="77777777" w:rsidR="003F26AC" w:rsidRDefault="003F26AC" w:rsidP="00026281">
            <w:pPr>
              <w:widowControl w:val="0"/>
              <w:autoSpaceDE w:val="0"/>
              <w:autoSpaceDN w:val="0"/>
              <w:adjustRightInd w:val="0"/>
              <w:rPr>
                <w:moveTo w:id="114" w:author="Pyle, Laura L" w:date="2019-05-25T15:52:00Z"/>
              </w:rPr>
            </w:pPr>
            <w:proofErr w:type="spellStart"/>
            <w:moveTo w:id="115" w:author="Pyle, Laura L" w:date="2019-05-25T15:52:00Z">
              <w:r w:rsidRPr="009539B4">
                <w:t>excursions_over</w:t>
              </w:r>
              <w:proofErr w:type="spellEnd"/>
              <w:r w:rsidRPr="009539B4">
                <w:t>_***</w:t>
              </w:r>
            </w:moveTo>
          </w:p>
        </w:tc>
        <w:tc>
          <w:tcPr>
            <w:tcW w:w="4675" w:type="dxa"/>
          </w:tcPr>
          <w:p w14:paraId="0E73AC21" w14:textId="77777777" w:rsidR="003F26AC" w:rsidRDefault="003F26AC" w:rsidP="00026281">
            <w:pPr>
              <w:widowControl w:val="0"/>
              <w:autoSpaceDE w:val="0"/>
              <w:autoSpaceDN w:val="0"/>
              <w:adjustRightInd w:val="0"/>
              <w:rPr>
                <w:moveTo w:id="116" w:author="Pyle, Laura L" w:date="2019-05-25T15:52:00Z"/>
              </w:rPr>
            </w:pPr>
            <w:moveTo w:id="117" w:author="Pyle, Laura L" w:date="2019-05-25T15:52:00Z">
              <w:r>
                <w:t>The number of local glucose peaks with an amplitude greater than *** mg/</w:t>
              </w:r>
              <w:proofErr w:type="spellStart"/>
              <w:r>
                <w:t>dL</w:t>
              </w:r>
              <w:proofErr w:type="spellEnd"/>
            </w:moveTo>
          </w:p>
        </w:tc>
      </w:tr>
      <w:tr w:rsidR="003F26AC" w14:paraId="553AA5FF" w14:textId="77777777" w:rsidTr="00026281">
        <w:tc>
          <w:tcPr>
            <w:tcW w:w="4675" w:type="dxa"/>
          </w:tcPr>
          <w:p w14:paraId="209D31DF" w14:textId="77777777" w:rsidR="003F26AC" w:rsidRPr="009539B4" w:rsidRDefault="003F26AC" w:rsidP="00026281">
            <w:pPr>
              <w:widowControl w:val="0"/>
              <w:autoSpaceDE w:val="0"/>
              <w:autoSpaceDN w:val="0"/>
              <w:adjustRightInd w:val="0"/>
              <w:rPr>
                <w:moveTo w:id="118" w:author="Pyle, Laura L" w:date="2019-05-25T15:52:00Z"/>
              </w:rPr>
            </w:pPr>
            <w:proofErr w:type="spellStart"/>
            <w:moveTo w:id="119" w:author="Pyle, Laura L" w:date="2019-05-25T15:52:00Z">
              <w:r w:rsidRPr="009539B4">
                <w:t>min_spent_over</w:t>
              </w:r>
              <w:proofErr w:type="spellEnd"/>
              <w:r w:rsidRPr="009539B4">
                <w:t>_***</w:t>
              </w:r>
            </w:moveTo>
          </w:p>
          <w:p w14:paraId="498F021E" w14:textId="77777777" w:rsidR="003F26AC" w:rsidRPr="009539B4" w:rsidRDefault="003F26AC" w:rsidP="00026281">
            <w:pPr>
              <w:widowControl w:val="0"/>
              <w:autoSpaceDE w:val="0"/>
              <w:autoSpaceDN w:val="0"/>
              <w:adjustRightInd w:val="0"/>
              <w:rPr>
                <w:moveTo w:id="120" w:author="Pyle, Laura L" w:date="2019-05-25T15:52:00Z"/>
              </w:rPr>
            </w:pPr>
          </w:p>
        </w:tc>
        <w:tc>
          <w:tcPr>
            <w:tcW w:w="4675" w:type="dxa"/>
          </w:tcPr>
          <w:p w14:paraId="0E510507" w14:textId="77777777" w:rsidR="003F26AC" w:rsidRDefault="003F26AC" w:rsidP="00026281">
            <w:pPr>
              <w:widowControl w:val="0"/>
              <w:autoSpaceDE w:val="0"/>
              <w:autoSpaceDN w:val="0"/>
              <w:adjustRightInd w:val="0"/>
              <w:rPr>
                <w:moveTo w:id="121" w:author="Pyle, Laura L" w:date="2019-05-25T15:52:00Z"/>
              </w:rPr>
            </w:pPr>
            <w:moveTo w:id="122" w:author="Pyle, Laura L" w:date="2019-05-25T15:52:00Z">
              <w:r>
                <w:t>The total length of time that sensor glucose was at or above *** mg/</w:t>
              </w:r>
              <w:proofErr w:type="spellStart"/>
              <w:r>
                <w:t>dL</w:t>
              </w:r>
              <w:proofErr w:type="spellEnd"/>
            </w:moveTo>
          </w:p>
        </w:tc>
      </w:tr>
      <w:tr w:rsidR="003F26AC" w14:paraId="2089461A" w14:textId="77777777" w:rsidTr="00026281">
        <w:tc>
          <w:tcPr>
            <w:tcW w:w="4675" w:type="dxa"/>
          </w:tcPr>
          <w:p w14:paraId="45FF1A47" w14:textId="77777777" w:rsidR="003F26AC" w:rsidRPr="009539B4" w:rsidRDefault="003F26AC" w:rsidP="00026281">
            <w:pPr>
              <w:widowControl w:val="0"/>
              <w:autoSpaceDE w:val="0"/>
              <w:autoSpaceDN w:val="0"/>
              <w:adjustRightInd w:val="0"/>
              <w:rPr>
                <w:moveTo w:id="123" w:author="Pyle, Laura L" w:date="2019-05-25T15:52:00Z"/>
              </w:rPr>
            </w:pPr>
            <w:proofErr w:type="spellStart"/>
            <w:moveTo w:id="124" w:author="Pyle, Laura L" w:date="2019-05-25T15:52:00Z">
              <w:r w:rsidRPr="009539B4">
                <w:t>percent_time_over</w:t>
              </w:r>
              <w:proofErr w:type="spellEnd"/>
              <w:r w:rsidRPr="009539B4">
                <w:t>_***</w:t>
              </w:r>
            </w:moveTo>
          </w:p>
          <w:p w14:paraId="669FEC2F" w14:textId="77777777" w:rsidR="003F26AC" w:rsidRPr="009539B4" w:rsidRDefault="003F26AC" w:rsidP="00026281">
            <w:pPr>
              <w:widowControl w:val="0"/>
              <w:autoSpaceDE w:val="0"/>
              <w:autoSpaceDN w:val="0"/>
              <w:adjustRightInd w:val="0"/>
              <w:rPr>
                <w:moveTo w:id="125" w:author="Pyle, Laura L" w:date="2019-05-25T15:52:00Z"/>
              </w:rPr>
            </w:pPr>
          </w:p>
        </w:tc>
        <w:tc>
          <w:tcPr>
            <w:tcW w:w="4675" w:type="dxa"/>
          </w:tcPr>
          <w:p w14:paraId="2034B17A" w14:textId="77777777" w:rsidR="003F26AC" w:rsidRDefault="003F26AC" w:rsidP="00026281">
            <w:pPr>
              <w:widowControl w:val="0"/>
              <w:autoSpaceDE w:val="0"/>
              <w:autoSpaceDN w:val="0"/>
              <w:adjustRightInd w:val="0"/>
              <w:rPr>
                <w:moveTo w:id="126" w:author="Pyle, Laura L" w:date="2019-05-25T15:52:00Z"/>
              </w:rPr>
            </w:pPr>
            <w:moveTo w:id="127" w:author="Pyle, Laura L" w:date="2019-05-25T15:52:00Z">
              <w:r>
                <w:t>Minutes spent above *** mg/</w:t>
              </w:r>
              <w:proofErr w:type="spellStart"/>
              <w:r>
                <w:t>dL</w:t>
              </w:r>
              <w:proofErr w:type="spellEnd"/>
              <w:r>
                <w:t>, as a percentage of the total time CGM was worn</w:t>
              </w:r>
            </w:moveTo>
          </w:p>
        </w:tc>
      </w:tr>
      <w:tr w:rsidR="003F26AC" w14:paraId="1D9487F7" w14:textId="77777777" w:rsidTr="00026281">
        <w:tc>
          <w:tcPr>
            <w:tcW w:w="4675" w:type="dxa"/>
          </w:tcPr>
          <w:p w14:paraId="4D531070" w14:textId="77777777" w:rsidR="003F26AC" w:rsidRPr="009539B4" w:rsidRDefault="003F26AC" w:rsidP="00026281">
            <w:pPr>
              <w:widowControl w:val="0"/>
              <w:autoSpaceDE w:val="0"/>
              <w:autoSpaceDN w:val="0"/>
              <w:adjustRightInd w:val="0"/>
              <w:rPr>
                <w:moveTo w:id="128" w:author="Pyle, Laura L" w:date="2019-05-25T15:52:00Z"/>
              </w:rPr>
            </w:pPr>
            <w:proofErr w:type="spellStart"/>
            <w:moveTo w:id="129" w:author="Pyle, Laura L" w:date="2019-05-25T15:52:00Z">
              <w:r w:rsidRPr="009539B4">
                <w:t>avg_excur_over</w:t>
              </w:r>
              <w:proofErr w:type="spellEnd"/>
              <w:r w:rsidRPr="009539B4">
                <w:t>_***_</w:t>
              </w:r>
              <w:proofErr w:type="spellStart"/>
              <w:r w:rsidRPr="009539B4">
                <w:t>per_day</w:t>
              </w:r>
              <w:proofErr w:type="spellEnd"/>
            </w:moveTo>
          </w:p>
          <w:p w14:paraId="06AA6CFC" w14:textId="77777777" w:rsidR="003F26AC" w:rsidRPr="009539B4" w:rsidRDefault="003F26AC" w:rsidP="00026281">
            <w:pPr>
              <w:widowControl w:val="0"/>
              <w:autoSpaceDE w:val="0"/>
              <w:autoSpaceDN w:val="0"/>
              <w:adjustRightInd w:val="0"/>
              <w:rPr>
                <w:moveTo w:id="130" w:author="Pyle, Laura L" w:date="2019-05-25T15:52:00Z"/>
              </w:rPr>
            </w:pPr>
          </w:p>
        </w:tc>
        <w:tc>
          <w:tcPr>
            <w:tcW w:w="4675" w:type="dxa"/>
          </w:tcPr>
          <w:p w14:paraId="5323C049" w14:textId="77777777" w:rsidR="003F26AC" w:rsidRDefault="003F26AC" w:rsidP="00026281">
            <w:pPr>
              <w:widowControl w:val="0"/>
              <w:autoSpaceDE w:val="0"/>
              <w:autoSpaceDN w:val="0"/>
              <w:adjustRightInd w:val="0"/>
              <w:rPr>
                <w:moveTo w:id="131" w:author="Pyle, Laura L" w:date="2019-05-25T15:52:00Z"/>
              </w:rPr>
            </w:pPr>
            <w:moveTo w:id="132" w:author="Pyle, Laura L" w:date="2019-05-25T15:52:00Z">
              <w:r>
                <w:t>The number of glucose peaks above *** mg/</w:t>
              </w:r>
              <w:proofErr w:type="spellStart"/>
              <w:r>
                <w:t>dL</w:t>
              </w:r>
              <w:proofErr w:type="spellEnd"/>
              <w:r>
                <w:t xml:space="preserve"> averaged per 24-hour period of CGM wear</w:t>
              </w:r>
            </w:moveTo>
          </w:p>
        </w:tc>
      </w:tr>
      <w:tr w:rsidR="003F26AC" w14:paraId="4FA95C00" w14:textId="77777777" w:rsidTr="00026281">
        <w:tc>
          <w:tcPr>
            <w:tcW w:w="4675" w:type="dxa"/>
          </w:tcPr>
          <w:p w14:paraId="6630C13B" w14:textId="77777777" w:rsidR="003F26AC" w:rsidRPr="009539B4" w:rsidRDefault="003F26AC" w:rsidP="00026281">
            <w:pPr>
              <w:widowControl w:val="0"/>
              <w:autoSpaceDE w:val="0"/>
              <w:autoSpaceDN w:val="0"/>
              <w:adjustRightInd w:val="0"/>
              <w:rPr>
                <w:moveTo w:id="133" w:author="Pyle, Laura L" w:date="2019-05-25T15:52:00Z"/>
              </w:rPr>
            </w:pPr>
            <w:proofErr w:type="spellStart"/>
            <w:moveTo w:id="134" w:author="Pyle, Laura L" w:date="2019-05-25T15:52:00Z">
              <w:r w:rsidRPr="009539B4">
                <w:t>min_spent_under</w:t>
              </w:r>
              <w:proofErr w:type="spellEnd"/>
              <w:r w:rsidRPr="009539B4">
                <w:t>_**</w:t>
              </w:r>
            </w:moveTo>
          </w:p>
          <w:p w14:paraId="7771DE9B" w14:textId="77777777" w:rsidR="003F26AC" w:rsidRPr="009539B4" w:rsidRDefault="003F26AC" w:rsidP="00026281">
            <w:pPr>
              <w:widowControl w:val="0"/>
              <w:autoSpaceDE w:val="0"/>
              <w:autoSpaceDN w:val="0"/>
              <w:adjustRightInd w:val="0"/>
              <w:rPr>
                <w:moveTo w:id="135" w:author="Pyle, Laura L" w:date="2019-05-25T15:52:00Z"/>
              </w:rPr>
            </w:pPr>
          </w:p>
        </w:tc>
        <w:tc>
          <w:tcPr>
            <w:tcW w:w="4675" w:type="dxa"/>
          </w:tcPr>
          <w:p w14:paraId="6675C8E8" w14:textId="77777777" w:rsidR="003F26AC" w:rsidRDefault="003F26AC" w:rsidP="00026281">
            <w:pPr>
              <w:widowControl w:val="0"/>
              <w:autoSpaceDE w:val="0"/>
              <w:autoSpaceDN w:val="0"/>
              <w:adjustRightInd w:val="0"/>
              <w:rPr>
                <w:moveTo w:id="136" w:author="Pyle, Laura L" w:date="2019-05-25T15:52:00Z"/>
              </w:rPr>
            </w:pPr>
            <w:moveTo w:id="137" w:author="Pyle, Laura L" w:date="2019-05-25T15:52:00Z">
              <w:r>
                <w:t>The total length of time that sensor glucose was at or below ** mg/</w:t>
              </w:r>
              <w:proofErr w:type="spellStart"/>
              <w:r>
                <w:t>dL</w:t>
              </w:r>
              <w:proofErr w:type="spellEnd"/>
            </w:moveTo>
          </w:p>
        </w:tc>
      </w:tr>
      <w:tr w:rsidR="003F26AC" w14:paraId="0F92AEC2" w14:textId="77777777" w:rsidTr="00026281">
        <w:tc>
          <w:tcPr>
            <w:tcW w:w="4675" w:type="dxa"/>
          </w:tcPr>
          <w:p w14:paraId="2F3B3F2C" w14:textId="77777777" w:rsidR="003F26AC" w:rsidRPr="009539B4" w:rsidRDefault="003F26AC" w:rsidP="00026281">
            <w:pPr>
              <w:widowControl w:val="0"/>
              <w:autoSpaceDE w:val="0"/>
              <w:autoSpaceDN w:val="0"/>
              <w:adjustRightInd w:val="0"/>
              <w:rPr>
                <w:moveTo w:id="138" w:author="Pyle, Laura L" w:date="2019-05-25T15:52:00Z"/>
              </w:rPr>
            </w:pPr>
            <w:proofErr w:type="spellStart"/>
            <w:moveTo w:id="139" w:author="Pyle, Laura L" w:date="2019-05-25T15:52:00Z">
              <w:r w:rsidRPr="009539B4">
                <w:t>percent_time_under</w:t>
              </w:r>
              <w:proofErr w:type="spellEnd"/>
              <w:r w:rsidRPr="009539B4">
                <w:t>_**</w:t>
              </w:r>
            </w:moveTo>
          </w:p>
          <w:p w14:paraId="0EF3464A" w14:textId="77777777" w:rsidR="003F26AC" w:rsidRPr="009539B4" w:rsidRDefault="003F26AC" w:rsidP="00026281">
            <w:pPr>
              <w:widowControl w:val="0"/>
              <w:autoSpaceDE w:val="0"/>
              <w:autoSpaceDN w:val="0"/>
              <w:adjustRightInd w:val="0"/>
              <w:rPr>
                <w:moveTo w:id="140" w:author="Pyle, Laura L" w:date="2019-05-25T15:52:00Z"/>
              </w:rPr>
            </w:pPr>
          </w:p>
        </w:tc>
        <w:tc>
          <w:tcPr>
            <w:tcW w:w="4675" w:type="dxa"/>
          </w:tcPr>
          <w:p w14:paraId="25DC4D6A" w14:textId="77777777" w:rsidR="003F26AC" w:rsidRDefault="003F26AC" w:rsidP="00026281">
            <w:pPr>
              <w:widowControl w:val="0"/>
              <w:autoSpaceDE w:val="0"/>
              <w:autoSpaceDN w:val="0"/>
              <w:adjustRightInd w:val="0"/>
              <w:rPr>
                <w:moveTo w:id="141" w:author="Pyle, Laura L" w:date="2019-05-25T15:52:00Z"/>
              </w:rPr>
            </w:pPr>
            <w:moveTo w:id="142" w:author="Pyle, Laura L" w:date="2019-05-25T15:52:00Z">
              <w:r>
                <w:t>Minutes spent below ** mg/</w:t>
              </w:r>
              <w:proofErr w:type="spellStart"/>
              <w:r>
                <w:t>dL</w:t>
              </w:r>
              <w:proofErr w:type="spellEnd"/>
              <w:r>
                <w:t>, as a percentage of the total time CGM was worn</w:t>
              </w:r>
            </w:moveTo>
          </w:p>
        </w:tc>
      </w:tr>
      <w:tr w:rsidR="003F26AC" w14:paraId="43D7BC7F" w14:textId="77777777" w:rsidTr="00026281">
        <w:tc>
          <w:tcPr>
            <w:tcW w:w="4675" w:type="dxa"/>
          </w:tcPr>
          <w:p w14:paraId="0946F463" w14:textId="77777777" w:rsidR="003F26AC" w:rsidRPr="009539B4" w:rsidRDefault="003F26AC" w:rsidP="00026281">
            <w:pPr>
              <w:widowControl w:val="0"/>
              <w:autoSpaceDE w:val="0"/>
              <w:autoSpaceDN w:val="0"/>
              <w:adjustRightInd w:val="0"/>
              <w:rPr>
                <w:moveTo w:id="143" w:author="Pyle, Laura L" w:date="2019-05-25T15:52:00Z"/>
              </w:rPr>
            </w:pPr>
            <w:moveTo w:id="144" w:author="Pyle, Laura L" w:date="2019-05-25T15:52:00Z">
              <w:r w:rsidRPr="00BF075E">
                <w:t>min_spent_70_180</w:t>
              </w:r>
            </w:moveTo>
          </w:p>
        </w:tc>
        <w:tc>
          <w:tcPr>
            <w:tcW w:w="4675" w:type="dxa"/>
          </w:tcPr>
          <w:p w14:paraId="021A3E61" w14:textId="77777777" w:rsidR="003F26AC" w:rsidRDefault="003F26AC" w:rsidP="00026281">
            <w:pPr>
              <w:widowControl w:val="0"/>
              <w:autoSpaceDE w:val="0"/>
              <w:autoSpaceDN w:val="0"/>
              <w:adjustRightInd w:val="0"/>
              <w:rPr>
                <w:moveTo w:id="145" w:author="Pyle, Laura L" w:date="2019-05-25T15:52:00Z"/>
              </w:rPr>
            </w:pPr>
            <w:moveTo w:id="146" w:author="Pyle, Laura L" w:date="2019-05-25T15:52:00Z">
              <w:r>
                <w:t>Minutes spent in the range 70 – 180 mg/</w:t>
              </w:r>
              <w:proofErr w:type="spellStart"/>
              <w:r>
                <w:t>dL</w:t>
              </w:r>
              <w:proofErr w:type="spellEnd"/>
              <w:r>
                <w:t xml:space="preserve"> (inclusive)</w:t>
              </w:r>
            </w:moveTo>
          </w:p>
        </w:tc>
      </w:tr>
      <w:tr w:rsidR="003F26AC" w14:paraId="3C0C78A4" w14:textId="77777777" w:rsidTr="00026281">
        <w:tc>
          <w:tcPr>
            <w:tcW w:w="4675" w:type="dxa"/>
          </w:tcPr>
          <w:p w14:paraId="466722E3" w14:textId="77777777" w:rsidR="003F26AC" w:rsidRPr="009539B4" w:rsidRDefault="003F26AC" w:rsidP="00026281">
            <w:pPr>
              <w:widowControl w:val="0"/>
              <w:autoSpaceDE w:val="0"/>
              <w:autoSpaceDN w:val="0"/>
              <w:adjustRightInd w:val="0"/>
              <w:rPr>
                <w:moveTo w:id="147" w:author="Pyle, Laura L" w:date="2019-05-25T15:52:00Z"/>
              </w:rPr>
            </w:pPr>
            <w:moveTo w:id="148" w:author="Pyle, Laura L" w:date="2019-05-25T15:52:00Z">
              <w:r w:rsidRPr="00BF075E">
                <w:t>percent_time_70_180</w:t>
              </w:r>
            </w:moveTo>
          </w:p>
        </w:tc>
        <w:tc>
          <w:tcPr>
            <w:tcW w:w="4675" w:type="dxa"/>
          </w:tcPr>
          <w:p w14:paraId="7DB24BA2" w14:textId="77777777" w:rsidR="003F26AC" w:rsidRDefault="003F26AC" w:rsidP="00026281">
            <w:pPr>
              <w:widowControl w:val="0"/>
              <w:autoSpaceDE w:val="0"/>
              <w:autoSpaceDN w:val="0"/>
              <w:adjustRightInd w:val="0"/>
              <w:rPr>
                <w:moveTo w:id="149" w:author="Pyle, Laura L" w:date="2019-05-25T15:52:00Z"/>
              </w:rPr>
            </w:pPr>
            <w:moveTo w:id="150" w:author="Pyle, Laura L" w:date="2019-05-25T15:52:00Z">
              <w:r>
                <w:t>Minutes spent in the range 70 – 180 mg/</w:t>
              </w:r>
              <w:proofErr w:type="spellStart"/>
              <w:r>
                <w:t>dL</w:t>
              </w:r>
              <w:proofErr w:type="spellEnd"/>
              <w:r>
                <w:t xml:space="preserve"> (inclusive), as a percentage of the total time CGM was worn</w:t>
              </w:r>
            </w:moveTo>
          </w:p>
        </w:tc>
      </w:tr>
      <w:tr w:rsidR="003F26AC" w14:paraId="26C6CB14" w14:textId="77777777" w:rsidTr="00026281">
        <w:tc>
          <w:tcPr>
            <w:tcW w:w="4675" w:type="dxa"/>
          </w:tcPr>
          <w:p w14:paraId="457D0FE8" w14:textId="77777777" w:rsidR="003F26AC" w:rsidRPr="009539B4" w:rsidRDefault="003F26AC" w:rsidP="00026281">
            <w:pPr>
              <w:widowControl w:val="0"/>
              <w:autoSpaceDE w:val="0"/>
              <w:autoSpaceDN w:val="0"/>
              <w:adjustRightInd w:val="0"/>
              <w:rPr>
                <w:moveTo w:id="151" w:author="Pyle, Laura L" w:date="2019-05-25T15:52:00Z"/>
              </w:rPr>
            </w:pPr>
            <w:moveTo w:id="152" w:author="Pyle, Laura L" w:date="2019-05-25T15:52:00Z">
              <w:r w:rsidRPr="009539B4">
                <w:t>daytime_***</w:t>
              </w:r>
            </w:moveTo>
          </w:p>
          <w:p w14:paraId="69D8196F" w14:textId="77777777" w:rsidR="003F26AC" w:rsidRPr="009539B4" w:rsidRDefault="003F26AC" w:rsidP="00026281">
            <w:pPr>
              <w:widowControl w:val="0"/>
              <w:autoSpaceDE w:val="0"/>
              <w:autoSpaceDN w:val="0"/>
              <w:adjustRightInd w:val="0"/>
              <w:rPr>
                <w:moveTo w:id="153" w:author="Pyle, Laura L" w:date="2019-05-25T15:52:00Z"/>
              </w:rPr>
            </w:pPr>
          </w:p>
        </w:tc>
        <w:tc>
          <w:tcPr>
            <w:tcW w:w="4675" w:type="dxa"/>
          </w:tcPr>
          <w:p w14:paraId="2254B595" w14:textId="77777777" w:rsidR="003F26AC" w:rsidRDefault="003F26AC" w:rsidP="00026281">
            <w:pPr>
              <w:widowControl w:val="0"/>
              <w:autoSpaceDE w:val="0"/>
              <w:autoSpaceDN w:val="0"/>
              <w:adjustRightInd w:val="0"/>
              <w:rPr>
                <w:moveTo w:id="154" w:author="Pyle, Laura L" w:date="2019-05-25T15:52:00Z"/>
              </w:rPr>
            </w:pPr>
            <w:moveTo w:id="155" w:author="Pyle, Laura L" w:date="2019-05-25T15:52:00Z">
              <w:r>
                <w:t>*** of all sensor glucose values during specified daytime hours</w:t>
              </w:r>
            </w:moveTo>
          </w:p>
        </w:tc>
      </w:tr>
      <w:tr w:rsidR="003F26AC" w14:paraId="06F0357F" w14:textId="77777777" w:rsidTr="00026281">
        <w:tc>
          <w:tcPr>
            <w:tcW w:w="4675" w:type="dxa"/>
          </w:tcPr>
          <w:p w14:paraId="33698FB7" w14:textId="77777777" w:rsidR="003F26AC" w:rsidRPr="009539B4" w:rsidRDefault="003F26AC" w:rsidP="00026281">
            <w:pPr>
              <w:widowControl w:val="0"/>
              <w:autoSpaceDE w:val="0"/>
              <w:autoSpaceDN w:val="0"/>
              <w:adjustRightInd w:val="0"/>
              <w:rPr>
                <w:moveTo w:id="156" w:author="Pyle, Laura L" w:date="2019-05-25T15:52:00Z"/>
              </w:rPr>
            </w:pPr>
            <w:moveTo w:id="157" w:author="Pyle, Laura L" w:date="2019-05-25T15:52:00Z">
              <w:r w:rsidRPr="009539B4">
                <w:t>nighttime_***</w:t>
              </w:r>
            </w:moveTo>
          </w:p>
          <w:p w14:paraId="73BB23F6" w14:textId="77777777" w:rsidR="003F26AC" w:rsidRPr="009539B4" w:rsidRDefault="003F26AC" w:rsidP="00026281">
            <w:pPr>
              <w:widowControl w:val="0"/>
              <w:autoSpaceDE w:val="0"/>
              <w:autoSpaceDN w:val="0"/>
              <w:adjustRightInd w:val="0"/>
              <w:rPr>
                <w:moveTo w:id="158" w:author="Pyle, Laura L" w:date="2019-05-25T15:52:00Z"/>
              </w:rPr>
            </w:pPr>
          </w:p>
        </w:tc>
        <w:tc>
          <w:tcPr>
            <w:tcW w:w="4675" w:type="dxa"/>
          </w:tcPr>
          <w:p w14:paraId="6D5F9551" w14:textId="77777777" w:rsidR="003F26AC" w:rsidRDefault="003F26AC" w:rsidP="00026281">
            <w:pPr>
              <w:widowControl w:val="0"/>
              <w:autoSpaceDE w:val="0"/>
              <w:autoSpaceDN w:val="0"/>
              <w:adjustRightInd w:val="0"/>
              <w:rPr>
                <w:moveTo w:id="159" w:author="Pyle, Laura L" w:date="2019-05-25T15:52:00Z"/>
              </w:rPr>
            </w:pPr>
            <w:moveTo w:id="160" w:author="Pyle, Laura L" w:date="2019-05-25T15:52:00Z">
              <w:r>
                <w:t>*** of all sensor glucose values during specified nighttime hours</w:t>
              </w:r>
            </w:moveTo>
          </w:p>
        </w:tc>
      </w:tr>
      <w:tr w:rsidR="003F26AC" w14:paraId="1F3E7BAE" w14:textId="77777777" w:rsidTr="00026281">
        <w:tc>
          <w:tcPr>
            <w:tcW w:w="4675" w:type="dxa"/>
          </w:tcPr>
          <w:p w14:paraId="4841005C" w14:textId="77777777" w:rsidR="003F26AC" w:rsidRPr="009539B4" w:rsidRDefault="003F26AC" w:rsidP="00026281">
            <w:pPr>
              <w:widowControl w:val="0"/>
              <w:autoSpaceDE w:val="0"/>
              <w:autoSpaceDN w:val="0"/>
              <w:adjustRightInd w:val="0"/>
              <w:rPr>
                <w:moveTo w:id="161" w:author="Pyle, Laura L" w:date="2019-05-25T15:52:00Z"/>
              </w:rPr>
            </w:pPr>
            <w:proofErr w:type="spellStart"/>
            <w:moveTo w:id="162" w:author="Pyle, Laura L" w:date="2019-05-25T15:52:00Z">
              <w:r w:rsidRPr="009539B4">
                <w:t>auc</w:t>
              </w:r>
              <w:proofErr w:type="spellEnd"/>
            </w:moveTo>
          </w:p>
        </w:tc>
        <w:tc>
          <w:tcPr>
            <w:tcW w:w="4675" w:type="dxa"/>
          </w:tcPr>
          <w:p w14:paraId="00B79E3F" w14:textId="77777777" w:rsidR="003F26AC" w:rsidRDefault="003F26AC" w:rsidP="00026281">
            <w:pPr>
              <w:widowControl w:val="0"/>
              <w:autoSpaceDE w:val="0"/>
              <w:autoSpaceDN w:val="0"/>
              <w:adjustRightInd w:val="0"/>
              <w:rPr>
                <w:moveTo w:id="163" w:author="Pyle, Laura L" w:date="2019-05-25T15:52:00Z"/>
              </w:rPr>
            </w:pPr>
            <w:moveTo w:id="164" w:author="Pyle, Laura L" w:date="2019-05-25T15:52:00Z">
              <w:r>
                <w:t>Approximate area under the sensor glucose curve, calculated using the trapezoidal rule</w:t>
              </w:r>
            </w:moveTo>
          </w:p>
        </w:tc>
      </w:tr>
      <w:tr w:rsidR="003F26AC" w14:paraId="30716BDD" w14:textId="77777777" w:rsidTr="00026281">
        <w:tc>
          <w:tcPr>
            <w:tcW w:w="4675" w:type="dxa"/>
          </w:tcPr>
          <w:p w14:paraId="3B1B7CCF" w14:textId="77777777" w:rsidR="003F26AC" w:rsidRPr="009539B4" w:rsidRDefault="003F26AC" w:rsidP="00026281">
            <w:pPr>
              <w:widowControl w:val="0"/>
              <w:autoSpaceDE w:val="0"/>
              <w:autoSpaceDN w:val="0"/>
              <w:adjustRightInd w:val="0"/>
              <w:rPr>
                <w:moveTo w:id="165" w:author="Pyle, Laura L" w:date="2019-05-25T15:52:00Z"/>
              </w:rPr>
            </w:pPr>
            <w:proofErr w:type="spellStart"/>
            <w:moveTo w:id="166" w:author="Pyle, Laura L" w:date="2019-05-25T15:52:00Z">
              <w:r>
                <w:t>r_mage</w:t>
              </w:r>
              <w:proofErr w:type="spellEnd"/>
            </w:moveTo>
          </w:p>
        </w:tc>
        <w:tc>
          <w:tcPr>
            <w:tcW w:w="4675" w:type="dxa"/>
          </w:tcPr>
          <w:p w14:paraId="288FD1D4" w14:textId="77777777" w:rsidR="003F26AC" w:rsidRDefault="003F26AC" w:rsidP="00026281">
            <w:pPr>
              <w:widowControl w:val="0"/>
              <w:autoSpaceDE w:val="0"/>
              <w:autoSpaceDN w:val="0"/>
              <w:adjustRightInd w:val="0"/>
              <w:rPr>
                <w:moveTo w:id="167" w:author="Pyle, Laura L" w:date="2019-05-25T15:52:00Z"/>
              </w:rPr>
            </w:pPr>
            <w:moveTo w:id="168" w:author="Pyle, Laura L" w:date="2019-05-25T15:52:00Z">
              <w:r>
                <w:t xml:space="preserve">MAGE calculated according to </w:t>
              </w:r>
              <w:proofErr w:type="spellStart"/>
              <w:r>
                <w:t>Baghurst’s</w:t>
              </w:r>
              <w:proofErr w:type="spellEnd"/>
              <w:r>
                <w:t xml:space="preserve"> algorithm</w:t>
              </w:r>
            </w:moveTo>
          </w:p>
        </w:tc>
      </w:tr>
      <w:tr w:rsidR="003F26AC" w14:paraId="06DF484D" w14:textId="77777777" w:rsidTr="00026281">
        <w:tc>
          <w:tcPr>
            <w:tcW w:w="4675" w:type="dxa"/>
          </w:tcPr>
          <w:p w14:paraId="0A43B975" w14:textId="77777777" w:rsidR="003F26AC" w:rsidRDefault="003F26AC" w:rsidP="00026281">
            <w:pPr>
              <w:widowControl w:val="0"/>
              <w:autoSpaceDE w:val="0"/>
              <w:autoSpaceDN w:val="0"/>
              <w:adjustRightInd w:val="0"/>
              <w:rPr>
                <w:moveTo w:id="169" w:author="Pyle, Laura L" w:date="2019-05-25T15:52:00Z"/>
              </w:rPr>
            </w:pPr>
            <w:proofErr w:type="spellStart"/>
            <w:moveTo w:id="170" w:author="Pyle, Laura L" w:date="2019-05-25T15:52:00Z">
              <w:r>
                <w:t>j_index</w:t>
              </w:r>
              <w:proofErr w:type="spellEnd"/>
            </w:moveTo>
          </w:p>
        </w:tc>
        <w:tc>
          <w:tcPr>
            <w:tcW w:w="4675" w:type="dxa"/>
          </w:tcPr>
          <w:p w14:paraId="632E6B82" w14:textId="77777777" w:rsidR="003F26AC" w:rsidRPr="00783615" w:rsidRDefault="003F26AC" w:rsidP="00026281">
            <w:pPr>
              <w:widowControl w:val="0"/>
              <w:autoSpaceDE w:val="0"/>
              <w:autoSpaceDN w:val="0"/>
              <w:adjustRightInd w:val="0"/>
              <w:rPr>
                <w:moveTo w:id="171" w:author="Pyle, Laura L" w:date="2019-05-25T15:52:00Z"/>
              </w:rPr>
            </w:pPr>
            <w:moveTo w:id="172" w:author="Pyle, Laura L" w:date="2019-05-25T15:52:00Z">
              <w:r>
                <w:t xml:space="preserve">Calculated based on the equation: 0.324 </w:t>
              </w:r>
              <w:r>
                <w:sym w:font="Symbol" w:char="F0B4"/>
              </w:r>
              <w:r>
                <w:t xml:space="preserve"> (average glucose in mg/</w:t>
              </w:r>
              <w:proofErr w:type="spellStart"/>
              <w:r>
                <w:t>dL</w:t>
              </w:r>
              <w:proofErr w:type="spellEnd"/>
              <w:r>
                <w:t xml:space="preserve">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moveTo>
          </w:p>
        </w:tc>
      </w:tr>
      <w:tr w:rsidR="003F26AC" w14:paraId="09B61EAF" w14:textId="77777777" w:rsidTr="00026281">
        <w:tc>
          <w:tcPr>
            <w:tcW w:w="4675" w:type="dxa"/>
          </w:tcPr>
          <w:p w14:paraId="3EE55EEE" w14:textId="77777777" w:rsidR="003F26AC" w:rsidRDefault="003F26AC" w:rsidP="00026281">
            <w:pPr>
              <w:widowControl w:val="0"/>
              <w:autoSpaceDE w:val="0"/>
              <w:autoSpaceDN w:val="0"/>
              <w:adjustRightInd w:val="0"/>
              <w:rPr>
                <w:moveTo w:id="173" w:author="Pyle, Laura L" w:date="2019-05-25T15:52:00Z"/>
              </w:rPr>
            </w:pPr>
            <w:moveTo w:id="174" w:author="Pyle, Laura L" w:date="2019-05-25T15:52:00Z">
              <w:r>
                <w:t>conga</w:t>
              </w:r>
            </w:moveTo>
          </w:p>
        </w:tc>
        <w:tc>
          <w:tcPr>
            <w:tcW w:w="4675" w:type="dxa"/>
          </w:tcPr>
          <w:p w14:paraId="0077A9B4" w14:textId="77777777" w:rsidR="003F26AC" w:rsidRDefault="003F26AC" w:rsidP="00026281">
            <w:pPr>
              <w:widowControl w:val="0"/>
              <w:autoSpaceDE w:val="0"/>
              <w:autoSpaceDN w:val="0"/>
              <w:adjustRightInd w:val="0"/>
              <w:rPr>
                <w:moveTo w:id="175" w:author="Pyle, Laura L" w:date="2019-05-25T15:52:00Z"/>
              </w:rPr>
            </w:pPr>
            <w:moveTo w:id="176" w:author="Pyle, Laura L" w:date="2019-05-25T15:52:00Z">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moveTo>
          </w:p>
        </w:tc>
      </w:tr>
      <w:tr w:rsidR="003F26AC" w14:paraId="1C5DD3C3" w14:textId="77777777" w:rsidTr="00026281">
        <w:tc>
          <w:tcPr>
            <w:tcW w:w="4675" w:type="dxa"/>
          </w:tcPr>
          <w:p w14:paraId="2AC3CD35" w14:textId="77777777" w:rsidR="003F26AC" w:rsidRDefault="003F26AC" w:rsidP="00026281">
            <w:pPr>
              <w:widowControl w:val="0"/>
              <w:autoSpaceDE w:val="0"/>
              <w:autoSpaceDN w:val="0"/>
              <w:adjustRightInd w:val="0"/>
              <w:rPr>
                <w:moveTo w:id="177" w:author="Pyle, Laura L" w:date="2019-05-25T15:52:00Z"/>
              </w:rPr>
            </w:pPr>
            <w:proofErr w:type="spellStart"/>
            <w:moveTo w:id="178" w:author="Pyle, Laura L" w:date="2019-05-25T15:52:00Z">
              <w:r>
                <w:t>modd</w:t>
              </w:r>
              <w:proofErr w:type="spellEnd"/>
            </w:moveTo>
          </w:p>
        </w:tc>
        <w:tc>
          <w:tcPr>
            <w:tcW w:w="4675" w:type="dxa"/>
          </w:tcPr>
          <w:p w14:paraId="34A440FC" w14:textId="77777777" w:rsidR="003F26AC" w:rsidRDefault="003F26AC" w:rsidP="00026281">
            <w:pPr>
              <w:widowControl w:val="0"/>
              <w:autoSpaceDE w:val="0"/>
              <w:autoSpaceDN w:val="0"/>
              <w:adjustRightInd w:val="0"/>
              <w:rPr>
                <w:moveTo w:id="179" w:author="Pyle, Laura L" w:date="2019-05-25T15:52:00Z"/>
              </w:rPr>
            </w:pPr>
            <w:moveTo w:id="180" w:author="Pyle, Laura L" w:date="2019-05-25T15:52:00Z">
              <w:r>
                <w:t>Mean of daily differences</w:t>
              </w:r>
            </w:moveTo>
          </w:p>
        </w:tc>
      </w:tr>
      <w:tr w:rsidR="003F26AC" w14:paraId="6DC2A483" w14:textId="77777777" w:rsidTr="00026281">
        <w:tc>
          <w:tcPr>
            <w:tcW w:w="4675" w:type="dxa"/>
          </w:tcPr>
          <w:p w14:paraId="56919141" w14:textId="77777777" w:rsidR="003F26AC" w:rsidRDefault="003F26AC" w:rsidP="00026281">
            <w:pPr>
              <w:widowControl w:val="0"/>
              <w:autoSpaceDE w:val="0"/>
              <w:autoSpaceDN w:val="0"/>
              <w:adjustRightInd w:val="0"/>
              <w:rPr>
                <w:moveTo w:id="181" w:author="Pyle, Laura L" w:date="2019-05-25T15:52:00Z"/>
              </w:rPr>
            </w:pPr>
            <w:proofErr w:type="spellStart"/>
            <w:moveTo w:id="182" w:author="Pyle, Laura L" w:date="2019-05-25T15:52:00Z">
              <w:r>
                <w:t>lbgi</w:t>
              </w:r>
              <w:proofErr w:type="spellEnd"/>
            </w:moveTo>
          </w:p>
        </w:tc>
        <w:tc>
          <w:tcPr>
            <w:tcW w:w="4675" w:type="dxa"/>
          </w:tcPr>
          <w:p w14:paraId="297E4FA8" w14:textId="77777777" w:rsidR="003F26AC" w:rsidRDefault="003F26AC" w:rsidP="00026281">
            <w:pPr>
              <w:widowControl w:val="0"/>
              <w:autoSpaceDE w:val="0"/>
              <w:autoSpaceDN w:val="0"/>
              <w:adjustRightInd w:val="0"/>
              <w:rPr>
                <w:moveTo w:id="183" w:author="Pyle, Laura L" w:date="2019-05-25T15:52:00Z"/>
              </w:rPr>
            </w:pPr>
            <w:moveTo w:id="184" w:author="Pyle, Laura L" w:date="2019-05-25T15:52:00Z">
              <w:r>
                <w:t>Low blood glucose index</w:t>
              </w:r>
            </w:moveTo>
          </w:p>
        </w:tc>
      </w:tr>
      <w:tr w:rsidR="003F26AC" w14:paraId="170BAB0A" w14:textId="77777777" w:rsidTr="00026281">
        <w:tc>
          <w:tcPr>
            <w:tcW w:w="4675" w:type="dxa"/>
          </w:tcPr>
          <w:p w14:paraId="5F2E368A" w14:textId="77777777" w:rsidR="003F26AC" w:rsidRDefault="003F26AC" w:rsidP="00026281">
            <w:pPr>
              <w:widowControl w:val="0"/>
              <w:autoSpaceDE w:val="0"/>
              <w:autoSpaceDN w:val="0"/>
              <w:adjustRightInd w:val="0"/>
              <w:rPr>
                <w:moveTo w:id="185" w:author="Pyle, Laura L" w:date="2019-05-25T15:52:00Z"/>
              </w:rPr>
            </w:pPr>
            <w:proofErr w:type="spellStart"/>
            <w:moveTo w:id="186" w:author="Pyle, Laura L" w:date="2019-05-25T15:52:00Z">
              <w:r>
                <w:t>hbgi</w:t>
              </w:r>
              <w:proofErr w:type="spellEnd"/>
            </w:moveTo>
          </w:p>
        </w:tc>
        <w:tc>
          <w:tcPr>
            <w:tcW w:w="4675" w:type="dxa"/>
          </w:tcPr>
          <w:p w14:paraId="0AEF3D34" w14:textId="77777777" w:rsidR="003F26AC" w:rsidRDefault="003F26AC" w:rsidP="00026281">
            <w:pPr>
              <w:widowControl w:val="0"/>
              <w:autoSpaceDE w:val="0"/>
              <w:autoSpaceDN w:val="0"/>
              <w:adjustRightInd w:val="0"/>
              <w:rPr>
                <w:moveTo w:id="187" w:author="Pyle, Laura L" w:date="2019-05-25T15:52:00Z"/>
              </w:rPr>
            </w:pPr>
            <w:moveTo w:id="188" w:author="Pyle, Laura L" w:date="2019-05-25T15:52:00Z">
              <w:r>
                <w:t>High blood glucose index</w:t>
              </w:r>
            </w:moveTo>
          </w:p>
        </w:tc>
      </w:tr>
      <w:moveToRangeEnd w:id="64"/>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3658D1E9"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ins w:id="189" w:author="Pyle, Laura L" w:date="2019-05-25T15:48:00Z">
        <w:r w:rsidR="00C23091">
          <w:rPr>
            <w:b/>
            <w:sz w:val="32"/>
            <w:szCs w:val="32"/>
          </w:rPr>
          <w:t>d</w:t>
        </w:r>
      </w:ins>
      <w:del w:id="190" w:author="Pyle, Laura L" w:date="2019-05-25T15:48:00Z">
        <w:r w:rsidR="001A495F" w:rsidRPr="00133117" w:rsidDel="00C23091">
          <w:rPr>
            <w:b/>
            <w:sz w:val="32"/>
            <w:szCs w:val="32"/>
          </w:rPr>
          <w:delText>D</w:delText>
        </w:r>
      </w:del>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89001C3" w14:textId="2EE98337" w:rsidR="00507D22"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xml:space="preserve">(). The data cleaning function iterates through a directory of CGM data exports and </w:t>
      </w:r>
      <w:r>
        <w:lastRenderedPageBreak/>
        <w:t>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p>
    <w:p w14:paraId="29B65381" w14:textId="03CEFD37"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ins w:id="191" w:author="Pyle, Laura L" w:date="2019-05-25T16:13:00Z">
        <w:r w:rsidR="00D9154B">
          <w:t>10</w:t>
        </w:r>
      </w:ins>
      <w:del w:id="192" w:author="Pyle, Laura L" w:date="2019-05-25T16:13:00Z">
        <w:r w:rsidR="009E6DA8" w:rsidDel="00D9154B">
          <w:delText>9</w:delText>
        </w:r>
      </w:del>
      <w:r w:rsidR="009E6DA8">
        <w:t>]</w:t>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28B1B4D1" w14:textId="720CAE88" w:rsidR="00AF64A6" w:rsidRPr="008A2C84" w:rsidDel="003F26AC" w:rsidRDefault="00AF64A6" w:rsidP="00AF64A6">
      <w:pPr>
        <w:spacing w:after="160" w:line="259" w:lineRule="auto"/>
        <w:rPr>
          <w:moveFrom w:id="193" w:author="Pyle, Laura L" w:date="2019-05-25T15:52:00Z"/>
        </w:rPr>
      </w:pPr>
      <w:moveFromRangeStart w:id="194" w:author="Pyle, Laura L" w:date="2019-05-25T15:52:00Z" w:name="move9691950"/>
      <w:moveFrom w:id="195" w:author="Pyle, Laura L" w:date="2019-05-25T15:52:00Z">
        <w:r w:rsidRPr="004E4F6B" w:rsidDel="003F26AC">
          <w:rPr>
            <w:b/>
          </w:rPr>
          <w:t>Table 1</w:t>
        </w:r>
        <w:r w:rsidDel="003F26AC">
          <w:rPr>
            <w:b/>
          </w:rPr>
          <w:t>: Summary Measures of Glycemia</w:t>
        </w:r>
      </w:moveFrom>
    </w:p>
    <w:tbl>
      <w:tblPr>
        <w:tblStyle w:val="TableGrid"/>
        <w:tblW w:w="0" w:type="auto"/>
        <w:tblLook w:val="04A0" w:firstRow="1" w:lastRow="0" w:firstColumn="1" w:lastColumn="0" w:noHBand="0" w:noVBand="1"/>
      </w:tblPr>
      <w:tblGrid>
        <w:gridCol w:w="4675"/>
        <w:gridCol w:w="4675"/>
      </w:tblGrid>
      <w:tr w:rsidR="00AF64A6" w:rsidDel="003F26AC" w14:paraId="56D39E47" w14:textId="4E284479" w:rsidTr="00A664B3">
        <w:tc>
          <w:tcPr>
            <w:tcW w:w="4675" w:type="dxa"/>
          </w:tcPr>
          <w:p w14:paraId="44728E0B" w14:textId="237FBFBB" w:rsidR="00AF64A6" w:rsidRPr="003F0001" w:rsidDel="003F26AC" w:rsidRDefault="00AF64A6" w:rsidP="00A664B3">
            <w:pPr>
              <w:widowControl w:val="0"/>
              <w:autoSpaceDE w:val="0"/>
              <w:autoSpaceDN w:val="0"/>
              <w:adjustRightInd w:val="0"/>
              <w:rPr>
                <w:moveFrom w:id="196" w:author="Pyle, Laura L" w:date="2019-05-25T15:52:00Z"/>
                <w:b/>
              </w:rPr>
            </w:pPr>
            <w:moveFrom w:id="197" w:author="Pyle, Laura L" w:date="2019-05-25T15:52:00Z">
              <w:r w:rsidRPr="003F0001" w:rsidDel="003F26AC">
                <w:rPr>
                  <w:b/>
                </w:rPr>
                <w:t>CGM Variable</w:t>
              </w:r>
            </w:moveFrom>
          </w:p>
        </w:tc>
        <w:tc>
          <w:tcPr>
            <w:tcW w:w="4675" w:type="dxa"/>
          </w:tcPr>
          <w:p w14:paraId="79C006D9" w14:textId="378D98B6" w:rsidR="00AF64A6" w:rsidRPr="003F0001" w:rsidDel="003F26AC" w:rsidRDefault="00AF64A6" w:rsidP="00A664B3">
            <w:pPr>
              <w:widowControl w:val="0"/>
              <w:autoSpaceDE w:val="0"/>
              <w:autoSpaceDN w:val="0"/>
              <w:adjustRightInd w:val="0"/>
              <w:rPr>
                <w:moveFrom w:id="198" w:author="Pyle, Laura L" w:date="2019-05-25T15:52:00Z"/>
                <w:b/>
              </w:rPr>
            </w:pPr>
            <w:moveFrom w:id="199" w:author="Pyle, Laura L" w:date="2019-05-25T15:52:00Z">
              <w:r w:rsidRPr="003F0001" w:rsidDel="003F26AC">
                <w:rPr>
                  <w:b/>
                </w:rPr>
                <w:t>Definition</w:t>
              </w:r>
            </w:moveFrom>
          </w:p>
        </w:tc>
      </w:tr>
      <w:tr w:rsidR="00AF64A6" w:rsidDel="003F26AC" w14:paraId="3393CE64" w14:textId="05BCEE39" w:rsidTr="00A664B3">
        <w:tc>
          <w:tcPr>
            <w:tcW w:w="4675" w:type="dxa"/>
          </w:tcPr>
          <w:p w14:paraId="0F6BF5EB" w14:textId="65B8F1AA" w:rsidR="00AF64A6" w:rsidRPr="00633378" w:rsidDel="003F26AC" w:rsidRDefault="00AF64A6" w:rsidP="00A664B3">
            <w:pPr>
              <w:widowControl w:val="0"/>
              <w:autoSpaceDE w:val="0"/>
              <w:autoSpaceDN w:val="0"/>
              <w:adjustRightInd w:val="0"/>
              <w:rPr>
                <w:moveFrom w:id="200" w:author="Pyle, Laura L" w:date="2019-05-25T15:52:00Z"/>
              </w:rPr>
            </w:pPr>
            <w:moveFrom w:id="201" w:author="Pyle, Laura L" w:date="2019-05-25T15:52:00Z">
              <w:r w:rsidRPr="00633378" w:rsidDel="003F26AC">
                <w:t>percent_cgm_wear</w:t>
              </w:r>
            </w:moveFrom>
          </w:p>
        </w:tc>
        <w:tc>
          <w:tcPr>
            <w:tcW w:w="4675" w:type="dxa"/>
          </w:tcPr>
          <w:p w14:paraId="3BC5EFF8" w14:textId="3D3DC50A" w:rsidR="00AF64A6" w:rsidRPr="00BF46CF" w:rsidDel="003F26AC" w:rsidRDefault="00AF64A6" w:rsidP="00A664B3">
            <w:pPr>
              <w:widowControl w:val="0"/>
              <w:autoSpaceDE w:val="0"/>
              <w:autoSpaceDN w:val="0"/>
              <w:adjustRightInd w:val="0"/>
              <w:rPr>
                <w:moveFrom w:id="202" w:author="Pyle, Laura L" w:date="2019-05-25T15:52:00Z"/>
              </w:rPr>
            </w:pPr>
            <w:moveFrom w:id="203" w:author="Pyle, Laura L" w:date="2019-05-25T15:52:00Z">
              <w:r w:rsidDel="003F26AC">
                <w:t>The number of sensor readings as a percentage of the number of potential readings (given time worn).</w:t>
              </w:r>
            </w:moveFrom>
          </w:p>
        </w:tc>
      </w:tr>
      <w:tr w:rsidR="00AF64A6" w:rsidDel="003F26AC" w14:paraId="3AFC6F27" w14:textId="24A8F459" w:rsidTr="00A664B3">
        <w:tc>
          <w:tcPr>
            <w:tcW w:w="4675" w:type="dxa"/>
          </w:tcPr>
          <w:p w14:paraId="4861AF3D" w14:textId="274BA96A" w:rsidR="00AF64A6" w:rsidRPr="00633378" w:rsidDel="003F26AC" w:rsidRDefault="00AF64A6" w:rsidP="00A664B3">
            <w:pPr>
              <w:widowControl w:val="0"/>
              <w:autoSpaceDE w:val="0"/>
              <w:autoSpaceDN w:val="0"/>
              <w:adjustRightInd w:val="0"/>
              <w:rPr>
                <w:moveFrom w:id="204" w:author="Pyle, Laura L" w:date="2019-05-25T15:52:00Z"/>
              </w:rPr>
            </w:pPr>
            <w:moveFrom w:id="205" w:author="Pyle, Laura L" w:date="2019-05-25T15:52:00Z">
              <w:r w:rsidDel="003F26AC">
                <w:t>average_sensor</w:t>
              </w:r>
            </w:moveFrom>
          </w:p>
        </w:tc>
        <w:tc>
          <w:tcPr>
            <w:tcW w:w="4675" w:type="dxa"/>
          </w:tcPr>
          <w:p w14:paraId="668C99FD" w14:textId="00F07AF0" w:rsidR="00AF64A6" w:rsidDel="003F26AC" w:rsidRDefault="00AF64A6" w:rsidP="00A664B3">
            <w:pPr>
              <w:widowControl w:val="0"/>
              <w:autoSpaceDE w:val="0"/>
              <w:autoSpaceDN w:val="0"/>
              <w:adjustRightInd w:val="0"/>
              <w:rPr>
                <w:moveFrom w:id="206" w:author="Pyle, Laura L" w:date="2019-05-25T15:52:00Z"/>
              </w:rPr>
            </w:pPr>
            <w:moveFrom w:id="207" w:author="Pyle, Laura L" w:date="2019-05-25T15:52:00Z">
              <w:r w:rsidDel="003F26AC">
                <w:t>Mean of all sensor glucose values</w:t>
              </w:r>
            </w:moveFrom>
          </w:p>
        </w:tc>
      </w:tr>
      <w:tr w:rsidR="00AF64A6" w:rsidDel="003F26AC" w14:paraId="22D2A3FB" w14:textId="7CAADEF5" w:rsidTr="00A664B3">
        <w:tc>
          <w:tcPr>
            <w:tcW w:w="4675" w:type="dxa"/>
          </w:tcPr>
          <w:p w14:paraId="014108C2" w14:textId="655A91FC" w:rsidR="00AF64A6" w:rsidRPr="00CC3CA4" w:rsidDel="003F26AC" w:rsidRDefault="00AF64A6" w:rsidP="00A664B3">
            <w:pPr>
              <w:widowControl w:val="0"/>
              <w:autoSpaceDE w:val="0"/>
              <w:autoSpaceDN w:val="0"/>
              <w:adjustRightInd w:val="0"/>
              <w:rPr>
                <w:moveFrom w:id="208" w:author="Pyle, Laura L" w:date="2019-05-25T15:52:00Z"/>
              </w:rPr>
            </w:pPr>
            <w:moveFrom w:id="209" w:author="Pyle, Laura L" w:date="2019-05-25T15:52:00Z">
              <w:r w:rsidRPr="00CC3CA4" w:rsidDel="003F26AC">
                <w:t>estimated_a1c</w:t>
              </w:r>
            </w:moveFrom>
          </w:p>
        </w:tc>
        <w:tc>
          <w:tcPr>
            <w:tcW w:w="4675" w:type="dxa"/>
          </w:tcPr>
          <w:p w14:paraId="36F9A8EF" w14:textId="163EA775" w:rsidR="00AF64A6" w:rsidDel="003F26AC" w:rsidRDefault="00AF64A6" w:rsidP="00A664B3">
            <w:pPr>
              <w:widowControl w:val="0"/>
              <w:autoSpaceDE w:val="0"/>
              <w:autoSpaceDN w:val="0"/>
              <w:adjustRightInd w:val="0"/>
              <w:rPr>
                <w:moveFrom w:id="210" w:author="Pyle, Laura L" w:date="2019-05-25T15:52:00Z"/>
              </w:rPr>
            </w:pPr>
            <w:moveFrom w:id="211" w:author="Pyle, Laura L" w:date="2019-05-25T15:52:00Z">
              <w:r w:rsidDel="003F26AC">
                <w:t>Estimated HbA1c based on the equation: (46.7 + average glucose in mg/dL) / 28.7</w:t>
              </w:r>
              <w:r w:rsidDel="003F26AC">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Del="003F26AC">
                <w:instrText xml:space="preserve"> ADDIN EN.CITE </w:instrText>
              </w:r>
              <w:r w:rsidDel="003F26AC">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Del="003F26AC">
                <w:instrText xml:space="preserve"> ADDIN EN.CITE.DATA </w:instrText>
              </w:r>
              <w:r w:rsidDel="003F26AC">
                <w:fldChar w:fldCharType="end"/>
              </w:r>
              <w:r w:rsidDel="003F26AC">
                <w:fldChar w:fldCharType="separate"/>
              </w:r>
              <w:r w:rsidDel="003F26AC">
                <w:rPr>
                  <w:noProof/>
                </w:rPr>
                <w:t>[1]</w:t>
              </w:r>
              <w:r w:rsidDel="003F26AC">
                <w:fldChar w:fldCharType="end"/>
              </w:r>
            </w:moveFrom>
          </w:p>
        </w:tc>
      </w:tr>
      <w:tr w:rsidR="00AF64A6" w:rsidDel="003F26AC" w14:paraId="3BA56A73" w14:textId="697C2546" w:rsidTr="00A664B3">
        <w:tc>
          <w:tcPr>
            <w:tcW w:w="4675" w:type="dxa"/>
          </w:tcPr>
          <w:p w14:paraId="05E99A3F" w14:textId="0961F4BA" w:rsidR="00AF64A6" w:rsidRPr="009D6832" w:rsidDel="003F26AC" w:rsidRDefault="00AF64A6" w:rsidP="00A664B3">
            <w:pPr>
              <w:widowControl w:val="0"/>
              <w:autoSpaceDE w:val="0"/>
              <w:autoSpaceDN w:val="0"/>
              <w:adjustRightInd w:val="0"/>
              <w:rPr>
                <w:moveFrom w:id="212" w:author="Pyle, Laura L" w:date="2019-05-25T15:52:00Z"/>
              </w:rPr>
            </w:pPr>
            <w:moveFrom w:id="213" w:author="Pyle, Laura L" w:date="2019-05-25T15:52:00Z">
              <w:r w:rsidDel="003F26AC">
                <w:lastRenderedPageBreak/>
                <w:t>gmi</w:t>
              </w:r>
            </w:moveFrom>
          </w:p>
        </w:tc>
        <w:tc>
          <w:tcPr>
            <w:tcW w:w="4675" w:type="dxa"/>
          </w:tcPr>
          <w:p w14:paraId="6DCF0FFE" w14:textId="2DA68D01" w:rsidR="00AF64A6" w:rsidDel="003F26AC" w:rsidRDefault="00AF64A6" w:rsidP="00A664B3">
            <w:pPr>
              <w:widowControl w:val="0"/>
              <w:autoSpaceDE w:val="0"/>
              <w:autoSpaceDN w:val="0"/>
              <w:adjustRightInd w:val="0"/>
              <w:rPr>
                <w:moveFrom w:id="214" w:author="Pyle, Laura L" w:date="2019-05-25T15:52:00Z"/>
              </w:rPr>
            </w:pPr>
            <w:moveFrom w:id="215" w:author="Pyle, Laura L" w:date="2019-05-25T15:52:00Z">
              <w:r w:rsidDel="003F26AC">
                <w:t xml:space="preserve">Glucose management indicator based on the equation: 3.31 + (0.02392 </w:t>
              </w:r>
              <w:r w:rsidDel="003F26AC">
                <w:sym w:font="Symbol" w:char="F0B4"/>
              </w:r>
              <w:r w:rsidDel="003F26AC">
                <w:t xml:space="preserve"> average glucose in mg/dL)</w:t>
              </w:r>
              <w:r w:rsidDel="003F26AC">
                <w:fldChar w:fldCharType="begin" w:fldLock="1"/>
              </w:r>
              <w:r w:rsidDel="003F26AC">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rsidDel="003F26AC">
                <w:fldChar w:fldCharType="separate"/>
              </w:r>
              <w:r w:rsidRPr="00F64834" w:rsidDel="003F26AC">
                <w:rPr>
                  <w:noProof/>
                  <w:vertAlign w:val="superscript"/>
                </w:rPr>
                <w:t>7</w:t>
              </w:r>
              <w:r w:rsidDel="003F26AC">
                <w:fldChar w:fldCharType="end"/>
              </w:r>
            </w:moveFrom>
          </w:p>
        </w:tc>
      </w:tr>
      <w:tr w:rsidR="00AF64A6" w:rsidDel="003F26AC" w14:paraId="0563E327" w14:textId="0D5ABB30" w:rsidTr="00A664B3">
        <w:tc>
          <w:tcPr>
            <w:tcW w:w="4675" w:type="dxa"/>
          </w:tcPr>
          <w:p w14:paraId="53F19C43" w14:textId="7EAD4C14" w:rsidR="00AF64A6" w:rsidDel="003F26AC" w:rsidRDefault="00AF64A6" w:rsidP="00A664B3">
            <w:pPr>
              <w:widowControl w:val="0"/>
              <w:autoSpaceDE w:val="0"/>
              <w:autoSpaceDN w:val="0"/>
              <w:adjustRightInd w:val="0"/>
              <w:rPr>
                <w:moveFrom w:id="216" w:author="Pyle, Laura L" w:date="2019-05-25T15:52:00Z"/>
              </w:rPr>
            </w:pPr>
            <w:moveFrom w:id="217" w:author="Pyle, Laura L" w:date="2019-05-25T15:52:00Z">
              <w:r w:rsidRPr="009D6832" w:rsidDel="003F26AC">
                <w:t>q1_sensor</w:t>
              </w:r>
            </w:moveFrom>
          </w:p>
        </w:tc>
        <w:tc>
          <w:tcPr>
            <w:tcW w:w="4675" w:type="dxa"/>
          </w:tcPr>
          <w:p w14:paraId="7704920D" w14:textId="6BA75452" w:rsidR="00AF64A6" w:rsidDel="003F26AC" w:rsidRDefault="00AF64A6" w:rsidP="00A664B3">
            <w:pPr>
              <w:widowControl w:val="0"/>
              <w:autoSpaceDE w:val="0"/>
              <w:autoSpaceDN w:val="0"/>
              <w:adjustRightInd w:val="0"/>
              <w:rPr>
                <w:moveFrom w:id="218" w:author="Pyle, Laura L" w:date="2019-05-25T15:52:00Z"/>
              </w:rPr>
            </w:pPr>
            <w:moveFrom w:id="219" w:author="Pyle, Laura L" w:date="2019-05-25T15:52:00Z">
              <w:r w:rsidDel="003F26AC">
                <w:t>First quartile sensor glucose value</w:t>
              </w:r>
            </w:moveFrom>
          </w:p>
        </w:tc>
      </w:tr>
      <w:tr w:rsidR="00AF64A6" w:rsidDel="003F26AC" w14:paraId="21CBF85F" w14:textId="4AA06B91" w:rsidTr="00A664B3">
        <w:tc>
          <w:tcPr>
            <w:tcW w:w="4675" w:type="dxa"/>
          </w:tcPr>
          <w:p w14:paraId="640E0E55" w14:textId="63ACFCBF" w:rsidR="00AF64A6" w:rsidRPr="009D6832" w:rsidDel="003F26AC" w:rsidRDefault="00AF64A6" w:rsidP="00A664B3">
            <w:pPr>
              <w:widowControl w:val="0"/>
              <w:autoSpaceDE w:val="0"/>
              <w:autoSpaceDN w:val="0"/>
              <w:adjustRightInd w:val="0"/>
              <w:rPr>
                <w:moveFrom w:id="220" w:author="Pyle, Laura L" w:date="2019-05-25T15:52:00Z"/>
              </w:rPr>
            </w:pPr>
            <w:moveFrom w:id="221" w:author="Pyle, Laura L" w:date="2019-05-25T15:52:00Z">
              <w:r w:rsidDel="003F26AC">
                <w:t>median_sensor</w:t>
              </w:r>
            </w:moveFrom>
          </w:p>
        </w:tc>
        <w:tc>
          <w:tcPr>
            <w:tcW w:w="4675" w:type="dxa"/>
          </w:tcPr>
          <w:p w14:paraId="0A48B171" w14:textId="1F6A4331" w:rsidR="00AF64A6" w:rsidDel="003F26AC" w:rsidRDefault="00AF64A6" w:rsidP="00A664B3">
            <w:pPr>
              <w:widowControl w:val="0"/>
              <w:autoSpaceDE w:val="0"/>
              <w:autoSpaceDN w:val="0"/>
              <w:adjustRightInd w:val="0"/>
              <w:rPr>
                <w:moveFrom w:id="222" w:author="Pyle, Laura L" w:date="2019-05-25T15:52:00Z"/>
              </w:rPr>
            </w:pPr>
            <w:moveFrom w:id="223" w:author="Pyle, Laura L" w:date="2019-05-25T15:52:00Z">
              <w:r w:rsidDel="003F26AC">
                <w:t>Median sensor glucose value</w:t>
              </w:r>
            </w:moveFrom>
          </w:p>
        </w:tc>
      </w:tr>
      <w:tr w:rsidR="00AF64A6" w:rsidDel="003F26AC" w14:paraId="17BC592B" w14:textId="20CD7D23" w:rsidTr="00A664B3">
        <w:tc>
          <w:tcPr>
            <w:tcW w:w="4675" w:type="dxa"/>
          </w:tcPr>
          <w:p w14:paraId="29041075" w14:textId="76646C0F" w:rsidR="00AF64A6" w:rsidDel="003F26AC" w:rsidRDefault="00AF64A6" w:rsidP="00A664B3">
            <w:pPr>
              <w:widowControl w:val="0"/>
              <w:autoSpaceDE w:val="0"/>
              <w:autoSpaceDN w:val="0"/>
              <w:adjustRightInd w:val="0"/>
              <w:rPr>
                <w:moveFrom w:id="224" w:author="Pyle, Laura L" w:date="2019-05-25T15:52:00Z"/>
              </w:rPr>
            </w:pPr>
            <w:moveFrom w:id="225" w:author="Pyle, Laura L" w:date="2019-05-25T15:52:00Z">
              <w:r w:rsidDel="003F26AC">
                <w:t>q3_sensor</w:t>
              </w:r>
            </w:moveFrom>
          </w:p>
        </w:tc>
        <w:tc>
          <w:tcPr>
            <w:tcW w:w="4675" w:type="dxa"/>
          </w:tcPr>
          <w:p w14:paraId="1BF817F8" w14:textId="5F176D6B" w:rsidR="00AF64A6" w:rsidDel="003F26AC" w:rsidRDefault="00AF64A6" w:rsidP="00A664B3">
            <w:pPr>
              <w:widowControl w:val="0"/>
              <w:autoSpaceDE w:val="0"/>
              <w:autoSpaceDN w:val="0"/>
              <w:adjustRightInd w:val="0"/>
              <w:rPr>
                <w:moveFrom w:id="226" w:author="Pyle, Laura L" w:date="2019-05-25T15:52:00Z"/>
              </w:rPr>
            </w:pPr>
            <w:moveFrom w:id="227" w:author="Pyle, Laura L" w:date="2019-05-25T15:52:00Z">
              <w:r w:rsidDel="003F26AC">
                <w:t>Third quartile sensor glucose value</w:t>
              </w:r>
            </w:moveFrom>
          </w:p>
        </w:tc>
      </w:tr>
      <w:tr w:rsidR="00AF64A6" w:rsidDel="003F26AC" w14:paraId="6C0EAEA7" w14:textId="4DBC1BB8" w:rsidTr="00A664B3">
        <w:tc>
          <w:tcPr>
            <w:tcW w:w="4675" w:type="dxa"/>
          </w:tcPr>
          <w:p w14:paraId="2FB57275" w14:textId="5583E8B2" w:rsidR="00AF64A6" w:rsidDel="003F26AC" w:rsidRDefault="00AF64A6" w:rsidP="00A664B3">
            <w:pPr>
              <w:widowControl w:val="0"/>
              <w:autoSpaceDE w:val="0"/>
              <w:autoSpaceDN w:val="0"/>
              <w:adjustRightInd w:val="0"/>
              <w:rPr>
                <w:moveFrom w:id="228" w:author="Pyle, Laura L" w:date="2019-05-25T15:52:00Z"/>
              </w:rPr>
            </w:pPr>
            <w:moveFrom w:id="229" w:author="Pyle, Laura L" w:date="2019-05-25T15:52:00Z">
              <w:r w:rsidDel="003F26AC">
                <w:t>standard_deviation</w:t>
              </w:r>
            </w:moveFrom>
          </w:p>
        </w:tc>
        <w:tc>
          <w:tcPr>
            <w:tcW w:w="4675" w:type="dxa"/>
          </w:tcPr>
          <w:p w14:paraId="5EF4AFF2" w14:textId="748C844B" w:rsidR="00AF64A6" w:rsidDel="003F26AC" w:rsidRDefault="00AF64A6" w:rsidP="00A664B3">
            <w:pPr>
              <w:widowControl w:val="0"/>
              <w:autoSpaceDE w:val="0"/>
              <w:autoSpaceDN w:val="0"/>
              <w:adjustRightInd w:val="0"/>
              <w:rPr>
                <w:moveFrom w:id="230" w:author="Pyle, Laura L" w:date="2019-05-25T15:52:00Z"/>
              </w:rPr>
            </w:pPr>
            <w:moveFrom w:id="231" w:author="Pyle, Laura L" w:date="2019-05-25T15:52:00Z">
              <w:r w:rsidDel="003F26AC">
                <w:t>Standard deviation of all sensor glucose values</w:t>
              </w:r>
            </w:moveFrom>
          </w:p>
        </w:tc>
      </w:tr>
      <w:tr w:rsidR="00AF64A6" w:rsidDel="003F26AC" w14:paraId="4B4D716F" w14:textId="5AD93CF8" w:rsidTr="00A664B3">
        <w:tc>
          <w:tcPr>
            <w:tcW w:w="4675" w:type="dxa"/>
          </w:tcPr>
          <w:p w14:paraId="0A4F3169" w14:textId="072532C0" w:rsidR="00AF64A6" w:rsidDel="003F26AC" w:rsidRDefault="00AF64A6" w:rsidP="00A664B3">
            <w:pPr>
              <w:widowControl w:val="0"/>
              <w:autoSpaceDE w:val="0"/>
              <w:autoSpaceDN w:val="0"/>
              <w:adjustRightInd w:val="0"/>
              <w:rPr>
                <w:moveFrom w:id="232" w:author="Pyle, Laura L" w:date="2019-05-25T15:52:00Z"/>
              </w:rPr>
            </w:pPr>
            <w:moveFrom w:id="233" w:author="Pyle, Laura L" w:date="2019-05-25T15:52:00Z">
              <w:r w:rsidDel="003F26AC">
                <w:t>cv</w:t>
              </w:r>
            </w:moveFrom>
          </w:p>
        </w:tc>
        <w:tc>
          <w:tcPr>
            <w:tcW w:w="4675" w:type="dxa"/>
          </w:tcPr>
          <w:p w14:paraId="1B273C9F" w14:textId="7FD649C6" w:rsidR="00AF64A6" w:rsidDel="003F26AC" w:rsidRDefault="00AF64A6" w:rsidP="00A664B3">
            <w:pPr>
              <w:widowControl w:val="0"/>
              <w:autoSpaceDE w:val="0"/>
              <w:autoSpaceDN w:val="0"/>
              <w:adjustRightInd w:val="0"/>
              <w:rPr>
                <w:moveFrom w:id="234" w:author="Pyle, Laura L" w:date="2019-05-25T15:52:00Z"/>
              </w:rPr>
            </w:pPr>
            <w:moveFrom w:id="235" w:author="Pyle, Laura L" w:date="2019-05-25T15:52:00Z">
              <w:r w:rsidDel="003F26AC">
                <w:t>Coefficient of variation of all sensor glucose values (SD/mean)</w:t>
              </w:r>
            </w:moveFrom>
          </w:p>
        </w:tc>
      </w:tr>
      <w:tr w:rsidR="00AF64A6" w:rsidDel="003F26AC" w14:paraId="6020C581" w14:textId="355D8C12" w:rsidTr="00A664B3">
        <w:tc>
          <w:tcPr>
            <w:tcW w:w="4675" w:type="dxa"/>
          </w:tcPr>
          <w:p w14:paraId="750588B6" w14:textId="6578752A" w:rsidR="00AF64A6" w:rsidDel="003F26AC" w:rsidRDefault="00AF64A6" w:rsidP="00A664B3">
            <w:pPr>
              <w:widowControl w:val="0"/>
              <w:autoSpaceDE w:val="0"/>
              <w:autoSpaceDN w:val="0"/>
              <w:adjustRightInd w:val="0"/>
              <w:rPr>
                <w:moveFrom w:id="236" w:author="Pyle, Laura L" w:date="2019-05-25T15:52:00Z"/>
              </w:rPr>
            </w:pPr>
            <w:moveFrom w:id="237" w:author="Pyle, Laura L" w:date="2019-05-25T15:52:00Z">
              <w:r w:rsidDel="003F26AC">
                <w:t>min_sensor</w:t>
              </w:r>
            </w:moveFrom>
          </w:p>
        </w:tc>
        <w:tc>
          <w:tcPr>
            <w:tcW w:w="4675" w:type="dxa"/>
          </w:tcPr>
          <w:p w14:paraId="705AA2B4" w14:textId="2E3B55F6" w:rsidR="00AF64A6" w:rsidDel="003F26AC" w:rsidRDefault="00AF64A6" w:rsidP="00A664B3">
            <w:pPr>
              <w:widowControl w:val="0"/>
              <w:autoSpaceDE w:val="0"/>
              <w:autoSpaceDN w:val="0"/>
              <w:adjustRightInd w:val="0"/>
              <w:rPr>
                <w:moveFrom w:id="238" w:author="Pyle, Laura L" w:date="2019-05-25T15:52:00Z"/>
              </w:rPr>
            </w:pPr>
            <w:moveFrom w:id="239" w:author="Pyle, Laura L" w:date="2019-05-25T15:52:00Z">
              <w:r w:rsidDel="003F26AC">
                <w:t>Minimum of all sensor glucose values</w:t>
              </w:r>
            </w:moveFrom>
          </w:p>
        </w:tc>
      </w:tr>
      <w:tr w:rsidR="00AF64A6" w:rsidDel="003F26AC" w14:paraId="64A3A156" w14:textId="1918733B" w:rsidTr="00A664B3">
        <w:tc>
          <w:tcPr>
            <w:tcW w:w="4675" w:type="dxa"/>
          </w:tcPr>
          <w:p w14:paraId="6445D847" w14:textId="25AC2D34" w:rsidR="00AF64A6" w:rsidDel="003F26AC" w:rsidRDefault="00AF64A6" w:rsidP="00A664B3">
            <w:pPr>
              <w:widowControl w:val="0"/>
              <w:autoSpaceDE w:val="0"/>
              <w:autoSpaceDN w:val="0"/>
              <w:adjustRightInd w:val="0"/>
              <w:rPr>
                <w:moveFrom w:id="240" w:author="Pyle, Laura L" w:date="2019-05-25T15:52:00Z"/>
              </w:rPr>
            </w:pPr>
            <w:moveFrom w:id="241" w:author="Pyle, Laura L" w:date="2019-05-25T15:52:00Z">
              <w:r w:rsidDel="003F26AC">
                <w:t>max_sensor</w:t>
              </w:r>
            </w:moveFrom>
          </w:p>
        </w:tc>
        <w:tc>
          <w:tcPr>
            <w:tcW w:w="4675" w:type="dxa"/>
          </w:tcPr>
          <w:p w14:paraId="668703A4" w14:textId="41529B31" w:rsidR="00AF64A6" w:rsidDel="003F26AC" w:rsidRDefault="00AF64A6" w:rsidP="00A664B3">
            <w:pPr>
              <w:widowControl w:val="0"/>
              <w:autoSpaceDE w:val="0"/>
              <w:autoSpaceDN w:val="0"/>
              <w:adjustRightInd w:val="0"/>
              <w:rPr>
                <w:moveFrom w:id="242" w:author="Pyle, Laura L" w:date="2019-05-25T15:52:00Z"/>
              </w:rPr>
            </w:pPr>
            <w:moveFrom w:id="243" w:author="Pyle, Laura L" w:date="2019-05-25T15:52:00Z">
              <w:r w:rsidDel="003F26AC">
                <w:t>Maximum of all sensor glucose values</w:t>
              </w:r>
            </w:moveFrom>
          </w:p>
        </w:tc>
      </w:tr>
      <w:tr w:rsidR="00AF64A6" w:rsidDel="003F26AC" w14:paraId="2E145809" w14:textId="7D6E7C9C" w:rsidTr="00A664B3">
        <w:tc>
          <w:tcPr>
            <w:tcW w:w="4675" w:type="dxa"/>
          </w:tcPr>
          <w:p w14:paraId="74715C9F" w14:textId="342A9736" w:rsidR="00AF64A6" w:rsidDel="003F26AC" w:rsidRDefault="00AF64A6" w:rsidP="00A664B3">
            <w:pPr>
              <w:widowControl w:val="0"/>
              <w:autoSpaceDE w:val="0"/>
              <w:autoSpaceDN w:val="0"/>
              <w:adjustRightInd w:val="0"/>
              <w:rPr>
                <w:moveFrom w:id="244" w:author="Pyle, Laura L" w:date="2019-05-25T15:52:00Z"/>
              </w:rPr>
            </w:pPr>
            <w:moveFrom w:id="245" w:author="Pyle, Laura L" w:date="2019-05-25T15:52:00Z">
              <w:r w:rsidRPr="009539B4" w:rsidDel="003F26AC">
                <w:t>excursions_over_***</w:t>
              </w:r>
            </w:moveFrom>
          </w:p>
        </w:tc>
        <w:tc>
          <w:tcPr>
            <w:tcW w:w="4675" w:type="dxa"/>
          </w:tcPr>
          <w:p w14:paraId="3BFB2DAF" w14:textId="0B7AB495" w:rsidR="00AF64A6" w:rsidDel="003F26AC" w:rsidRDefault="00AF64A6" w:rsidP="00A664B3">
            <w:pPr>
              <w:widowControl w:val="0"/>
              <w:autoSpaceDE w:val="0"/>
              <w:autoSpaceDN w:val="0"/>
              <w:adjustRightInd w:val="0"/>
              <w:rPr>
                <w:moveFrom w:id="246" w:author="Pyle, Laura L" w:date="2019-05-25T15:52:00Z"/>
              </w:rPr>
            </w:pPr>
            <w:moveFrom w:id="247" w:author="Pyle, Laura L" w:date="2019-05-25T15:52:00Z">
              <w:r w:rsidDel="003F26AC">
                <w:t>The number of local glucose peaks with an amplitude greater than *** mg/dL</w:t>
              </w:r>
            </w:moveFrom>
          </w:p>
        </w:tc>
      </w:tr>
      <w:tr w:rsidR="00AF64A6" w:rsidDel="003F26AC" w14:paraId="1DFAA2DF" w14:textId="389A94AF" w:rsidTr="00A664B3">
        <w:tc>
          <w:tcPr>
            <w:tcW w:w="4675" w:type="dxa"/>
          </w:tcPr>
          <w:p w14:paraId="5D82135B" w14:textId="6F0D5DD3" w:rsidR="00AF64A6" w:rsidRPr="009539B4" w:rsidDel="003F26AC" w:rsidRDefault="00AF64A6" w:rsidP="00A664B3">
            <w:pPr>
              <w:widowControl w:val="0"/>
              <w:autoSpaceDE w:val="0"/>
              <w:autoSpaceDN w:val="0"/>
              <w:adjustRightInd w:val="0"/>
              <w:rPr>
                <w:moveFrom w:id="248" w:author="Pyle, Laura L" w:date="2019-05-25T15:52:00Z"/>
              </w:rPr>
            </w:pPr>
            <w:moveFrom w:id="249" w:author="Pyle, Laura L" w:date="2019-05-25T15:52:00Z">
              <w:r w:rsidRPr="009539B4" w:rsidDel="003F26AC">
                <w:t>min_spent_over_***</w:t>
              </w:r>
            </w:moveFrom>
          </w:p>
          <w:p w14:paraId="622D6BD7" w14:textId="6ED56B86" w:rsidR="00AF64A6" w:rsidRPr="009539B4" w:rsidDel="003F26AC" w:rsidRDefault="00AF64A6" w:rsidP="00A664B3">
            <w:pPr>
              <w:widowControl w:val="0"/>
              <w:autoSpaceDE w:val="0"/>
              <w:autoSpaceDN w:val="0"/>
              <w:adjustRightInd w:val="0"/>
              <w:rPr>
                <w:moveFrom w:id="250" w:author="Pyle, Laura L" w:date="2019-05-25T15:52:00Z"/>
              </w:rPr>
            </w:pPr>
          </w:p>
        </w:tc>
        <w:tc>
          <w:tcPr>
            <w:tcW w:w="4675" w:type="dxa"/>
          </w:tcPr>
          <w:p w14:paraId="038EF286" w14:textId="47EF0B8A" w:rsidR="00AF64A6" w:rsidDel="003F26AC" w:rsidRDefault="00AF64A6" w:rsidP="00A664B3">
            <w:pPr>
              <w:widowControl w:val="0"/>
              <w:autoSpaceDE w:val="0"/>
              <w:autoSpaceDN w:val="0"/>
              <w:adjustRightInd w:val="0"/>
              <w:rPr>
                <w:moveFrom w:id="251" w:author="Pyle, Laura L" w:date="2019-05-25T15:52:00Z"/>
              </w:rPr>
            </w:pPr>
            <w:moveFrom w:id="252" w:author="Pyle, Laura L" w:date="2019-05-25T15:52:00Z">
              <w:r w:rsidDel="003F26AC">
                <w:t>The total length of time that sensor glucose was at or above *** mg/dL</w:t>
              </w:r>
            </w:moveFrom>
          </w:p>
        </w:tc>
      </w:tr>
      <w:tr w:rsidR="00AF64A6" w:rsidDel="003F26AC" w14:paraId="48823A14" w14:textId="47CCA2A5" w:rsidTr="00A664B3">
        <w:tc>
          <w:tcPr>
            <w:tcW w:w="4675" w:type="dxa"/>
          </w:tcPr>
          <w:p w14:paraId="33471496" w14:textId="41EB0D5F" w:rsidR="00AF64A6" w:rsidRPr="009539B4" w:rsidDel="003F26AC" w:rsidRDefault="00AF64A6" w:rsidP="00A664B3">
            <w:pPr>
              <w:widowControl w:val="0"/>
              <w:autoSpaceDE w:val="0"/>
              <w:autoSpaceDN w:val="0"/>
              <w:adjustRightInd w:val="0"/>
              <w:rPr>
                <w:moveFrom w:id="253" w:author="Pyle, Laura L" w:date="2019-05-25T15:52:00Z"/>
              </w:rPr>
            </w:pPr>
            <w:moveFrom w:id="254" w:author="Pyle, Laura L" w:date="2019-05-25T15:52:00Z">
              <w:r w:rsidRPr="009539B4" w:rsidDel="003F26AC">
                <w:t>percent_time_over_***</w:t>
              </w:r>
            </w:moveFrom>
          </w:p>
          <w:p w14:paraId="48ED9496" w14:textId="716CBB91" w:rsidR="00AF64A6" w:rsidRPr="009539B4" w:rsidDel="003F26AC" w:rsidRDefault="00AF64A6" w:rsidP="00A664B3">
            <w:pPr>
              <w:widowControl w:val="0"/>
              <w:autoSpaceDE w:val="0"/>
              <w:autoSpaceDN w:val="0"/>
              <w:adjustRightInd w:val="0"/>
              <w:rPr>
                <w:moveFrom w:id="255" w:author="Pyle, Laura L" w:date="2019-05-25T15:52:00Z"/>
              </w:rPr>
            </w:pPr>
          </w:p>
        </w:tc>
        <w:tc>
          <w:tcPr>
            <w:tcW w:w="4675" w:type="dxa"/>
          </w:tcPr>
          <w:p w14:paraId="5D6A0D04" w14:textId="76E1998D" w:rsidR="00AF64A6" w:rsidDel="003F26AC" w:rsidRDefault="00AF64A6" w:rsidP="00A664B3">
            <w:pPr>
              <w:widowControl w:val="0"/>
              <w:autoSpaceDE w:val="0"/>
              <w:autoSpaceDN w:val="0"/>
              <w:adjustRightInd w:val="0"/>
              <w:rPr>
                <w:moveFrom w:id="256" w:author="Pyle, Laura L" w:date="2019-05-25T15:52:00Z"/>
              </w:rPr>
            </w:pPr>
            <w:moveFrom w:id="257" w:author="Pyle, Laura L" w:date="2019-05-25T15:52:00Z">
              <w:r w:rsidDel="003F26AC">
                <w:t>Minutes spent above *** mg/dL, as a percentage of the total time CGM was worn</w:t>
              </w:r>
            </w:moveFrom>
          </w:p>
        </w:tc>
      </w:tr>
      <w:tr w:rsidR="00AF64A6" w:rsidDel="003F26AC" w14:paraId="2CE770D3" w14:textId="287133CE" w:rsidTr="00A664B3">
        <w:tc>
          <w:tcPr>
            <w:tcW w:w="4675" w:type="dxa"/>
          </w:tcPr>
          <w:p w14:paraId="46FAF31F" w14:textId="5BF6EE31" w:rsidR="00AF64A6" w:rsidRPr="009539B4" w:rsidDel="003F26AC" w:rsidRDefault="00AF64A6" w:rsidP="00A664B3">
            <w:pPr>
              <w:widowControl w:val="0"/>
              <w:autoSpaceDE w:val="0"/>
              <w:autoSpaceDN w:val="0"/>
              <w:adjustRightInd w:val="0"/>
              <w:rPr>
                <w:moveFrom w:id="258" w:author="Pyle, Laura L" w:date="2019-05-25T15:52:00Z"/>
              </w:rPr>
            </w:pPr>
            <w:moveFrom w:id="259" w:author="Pyle, Laura L" w:date="2019-05-25T15:52:00Z">
              <w:r w:rsidRPr="009539B4" w:rsidDel="003F26AC">
                <w:t>avg_excur_over_***_per_day</w:t>
              </w:r>
            </w:moveFrom>
          </w:p>
          <w:p w14:paraId="244DCEA5" w14:textId="2B1CA817" w:rsidR="00AF64A6" w:rsidRPr="009539B4" w:rsidDel="003F26AC" w:rsidRDefault="00AF64A6" w:rsidP="00A664B3">
            <w:pPr>
              <w:widowControl w:val="0"/>
              <w:autoSpaceDE w:val="0"/>
              <w:autoSpaceDN w:val="0"/>
              <w:adjustRightInd w:val="0"/>
              <w:rPr>
                <w:moveFrom w:id="260" w:author="Pyle, Laura L" w:date="2019-05-25T15:52:00Z"/>
              </w:rPr>
            </w:pPr>
          </w:p>
        </w:tc>
        <w:tc>
          <w:tcPr>
            <w:tcW w:w="4675" w:type="dxa"/>
          </w:tcPr>
          <w:p w14:paraId="57FD565F" w14:textId="00AA8306" w:rsidR="00AF64A6" w:rsidDel="003F26AC" w:rsidRDefault="00AF64A6" w:rsidP="00A664B3">
            <w:pPr>
              <w:widowControl w:val="0"/>
              <w:autoSpaceDE w:val="0"/>
              <w:autoSpaceDN w:val="0"/>
              <w:adjustRightInd w:val="0"/>
              <w:rPr>
                <w:moveFrom w:id="261" w:author="Pyle, Laura L" w:date="2019-05-25T15:52:00Z"/>
              </w:rPr>
            </w:pPr>
            <w:moveFrom w:id="262" w:author="Pyle, Laura L" w:date="2019-05-25T15:52:00Z">
              <w:r w:rsidDel="003F26AC">
                <w:t>The number of glucose peaks above *** mg/dL averaged per 24-hour period of CGM wear</w:t>
              </w:r>
            </w:moveFrom>
          </w:p>
        </w:tc>
      </w:tr>
      <w:tr w:rsidR="00AF64A6" w:rsidDel="003F26AC" w14:paraId="5B201264" w14:textId="3166BD56" w:rsidTr="00A664B3">
        <w:tc>
          <w:tcPr>
            <w:tcW w:w="4675" w:type="dxa"/>
          </w:tcPr>
          <w:p w14:paraId="45E02139" w14:textId="548533B0" w:rsidR="00AF64A6" w:rsidRPr="009539B4" w:rsidDel="003F26AC" w:rsidRDefault="00AF64A6" w:rsidP="00A664B3">
            <w:pPr>
              <w:widowControl w:val="0"/>
              <w:autoSpaceDE w:val="0"/>
              <w:autoSpaceDN w:val="0"/>
              <w:adjustRightInd w:val="0"/>
              <w:rPr>
                <w:moveFrom w:id="263" w:author="Pyle, Laura L" w:date="2019-05-25T15:52:00Z"/>
              </w:rPr>
            </w:pPr>
            <w:moveFrom w:id="264" w:author="Pyle, Laura L" w:date="2019-05-25T15:52:00Z">
              <w:r w:rsidRPr="009539B4" w:rsidDel="003F26AC">
                <w:t>min_spent_under_**</w:t>
              </w:r>
            </w:moveFrom>
          </w:p>
          <w:p w14:paraId="426767FD" w14:textId="151CD38D" w:rsidR="00AF64A6" w:rsidRPr="009539B4" w:rsidDel="003F26AC" w:rsidRDefault="00AF64A6" w:rsidP="00A664B3">
            <w:pPr>
              <w:widowControl w:val="0"/>
              <w:autoSpaceDE w:val="0"/>
              <w:autoSpaceDN w:val="0"/>
              <w:adjustRightInd w:val="0"/>
              <w:rPr>
                <w:moveFrom w:id="265" w:author="Pyle, Laura L" w:date="2019-05-25T15:52:00Z"/>
              </w:rPr>
            </w:pPr>
          </w:p>
        </w:tc>
        <w:tc>
          <w:tcPr>
            <w:tcW w:w="4675" w:type="dxa"/>
          </w:tcPr>
          <w:p w14:paraId="140D3E6A" w14:textId="431901CC" w:rsidR="00AF64A6" w:rsidDel="003F26AC" w:rsidRDefault="00AF64A6" w:rsidP="00A664B3">
            <w:pPr>
              <w:widowControl w:val="0"/>
              <w:autoSpaceDE w:val="0"/>
              <w:autoSpaceDN w:val="0"/>
              <w:adjustRightInd w:val="0"/>
              <w:rPr>
                <w:moveFrom w:id="266" w:author="Pyle, Laura L" w:date="2019-05-25T15:52:00Z"/>
              </w:rPr>
            </w:pPr>
            <w:moveFrom w:id="267" w:author="Pyle, Laura L" w:date="2019-05-25T15:52:00Z">
              <w:r w:rsidDel="003F26AC">
                <w:t>The total length of time that sensor glucose was at or below ** mg/dL</w:t>
              </w:r>
            </w:moveFrom>
          </w:p>
        </w:tc>
      </w:tr>
      <w:tr w:rsidR="00AF64A6" w:rsidDel="003F26AC" w14:paraId="3DE4BC12" w14:textId="06D0C00A" w:rsidTr="00A664B3">
        <w:tc>
          <w:tcPr>
            <w:tcW w:w="4675" w:type="dxa"/>
          </w:tcPr>
          <w:p w14:paraId="786E74C5" w14:textId="698E9D9D" w:rsidR="00AF64A6" w:rsidRPr="009539B4" w:rsidDel="003F26AC" w:rsidRDefault="00AF64A6" w:rsidP="00A664B3">
            <w:pPr>
              <w:widowControl w:val="0"/>
              <w:autoSpaceDE w:val="0"/>
              <w:autoSpaceDN w:val="0"/>
              <w:adjustRightInd w:val="0"/>
              <w:rPr>
                <w:moveFrom w:id="268" w:author="Pyle, Laura L" w:date="2019-05-25T15:52:00Z"/>
              </w:rPr>
            </w:pPr>
            <w:moveFrom w:id="269" w:author="Pyle, Laura L" w:date="2019-05-25T15:52:00Z">
              <w:r w:rsidRPr="009539B4" w:rsidDel="003F26AC">
                <w:t>percent_time_under_**</w:t>
              </w:r>
            </w:moveFrom>
          </w:p>
          <w:p w14:paraId="40829FBB" w14:textId="1F4170EB" w:rsidR="00AF64A6" w:rsidRPr="009539B4" w:rsidDel="003F26AC" w:rsidRDefault="00AF64A6" w:rsidP="00A664B3">
            <w:pPr>
              <w:widowControl w:val="0"/>
              <w:autoSpaceDE w:val="0"/>
              <w:autoSpaceDN w:val="0"/>
              <w:adjustRightInd w:val="0"/>
              <w:rPr>
                <w:moveFrom w:id="270" w:author="Pyle, Laura L" w:date="2019-05-25T15:52:00Z"/>
              </w:rPr>
            </w:pPr>
          </w:p>
        </w:tc>
        <w:tc>
          <w:tcPr>
            <w:tcW w:w="4675" w:type="dxa"/>
          </w:tcPr>
          <w:p w14:paraId="6E368DA4" w14:textId="0755EF7A" w:rsidR="00AF64A6" w:rsidDel="003F26AC" w:rsidRDefault="00AF64A6" w:rsidP="00A664B3">
            <w:pPr>
              <w:widowControl w:val="0"/>
              <w:autoSpaceDE w:val="0"/>
              <w:autoSpaceDN w:val="0"/>
              <w:adjustRightInd w:val="0"/>
              <w:rPr>
                <w:moveFrom w:id="271" w:author="Pyle, Laura L" w:date="2019-05-25T15:52:00Z"/>
              </w:rPr>
            </w:pPr>
            <w:moveFrom w:id="272" w:author="Pyle, Laura L" w:date="2019-05-25T15:52:00Z">
              <w:r w:rsidDel="003F26AC">
                <w:t>Minutes spent below ** mg/dL, as a percentage of the total time CGM was worn</w:t>
              </w:r>
            </w:moveFrom>
          </w:p>
        </w:tc>
      </w:tr>
      <w:tr w:rsidR="00AF64A6" w:rsidDel="003F26AC" w14:paraId="14FF9E4B" w14:textId="47411BD0" w:rsidTr="00A664B3">
        <w:tc>
          <w:tcPr>
            <w:tcW w:w="4675" w:type="dxa"/>
          </w:tcPr>
          <w:p w14:paraId="0B0FE32C" w14:textId="123AEDA5" w:rsidR="00AF64A6" w:rsidRPr="009539B4" w:rsidDel="003F26AC" w:rsidRDefault="00AF64A6" w:rsidP="00A664B3">
            <w:pPr>
              <w:widowControl w:val="0"/>
              <w:autoSpaceDE w:val="0"/>
              <w:autoSpaceDN w:val="0"/>
              <w:adjustRightInd w:val="0"/>
              <w:rPr>
                <w:moveFrom w:id="273" w:author="Pyle, Laura L" w:date="2019-05-25T15:52:00Z"/>
              </w:rPr>
            </w:pPr>
            <w:moveFrom w:id="274" w:author="Pyle, Laura L" w:date="2019-05-25T15:52:00Z">
              <w:r w:rsidRPr="00BF075E" w:rsidDel="003F26AC">
                <w:t>min_spent_70_180</w:t>
              </w:r>
            </w:moveFrom>
          </w:p>
        </w:tc>
        <w:tc>
          <w:tcPr>
            <w:tcW w:w="4675" w:type="dxa"/>
          </w:tcPr>
          <w:p w14:paraId="7B8AC049" w14:textId="287FBB4C" w:rsidR="00AF64A6" w:rsidDel="003F26AC" w:rsidRDefault="00AF64A6" w:rsidP="00A664B3">
            <w:pPr>
              <w:widowControl w:val="0"/>
              <w:autoSpaceDE w:val="0"/>
              <w:autoSpaceDN w:val="0"/>
              <w:adjustRightInd w:val="0"/>
              <w:rPr>
                <w:moveFrom w:id="275" w:author="Pyle, Laura L" w:date="2019-05-25T15:52:00Z"/>
              </w:rPr>
            </w:pPr>
            <w:moveFrom w:id="276" w:author="Pyle, Laura L" w:date="2019-05-25T15:52:00Z">
              <w:r w:rsidDel="003F26AC">
                <w:t>Minutes spent in the range 70 – 180 mg/dL (inclusive)</w:t>
              </w:r>
            </w:moveFrom>
          </w:p>
        </w:tc>
      </w:tr>
      <w:tr w:rsidR="00AF64A6" w:rsidDel="003F26AC" w14:paraId="18A88F3A" w14:textId="51D28A3D" w:rsidTr="00A664B3">
        <w:tc>
          <w:tcPr>
            <w:tcW w:w="4675" w:type="dxa"/>
          </w:tcPr>
          <w:p w14:paraId="2D685AC5" w14:textId="2D8E8671" w:rsidR="00AF64A6" w:rsidRPr="009539B4" w:rsidDel="003F26AC" w:rsidRDefault="00AF64A6" w:rsidP="00A664B3">
            <w:pPr>
              <w:widowControl w:val="0"/>
              <w:autoSpaceDE w:val="0"/>
              <w:autoSpaceDN w:val="0"/>
              <w:adjustRightInd w:val="0"/>
              <w:rPr>
                <w:moveFrom w:id="277" w:author="Pyle, Laura L" w:date="2019-05-25T15:52:00Z"/>
              </w:rPr>
            </w:pPr>
            <w:moveFrom w:id="278" w:author="Pyle, Laura L" w:date="2019-05-25T15:52:00Z">
              <w:r w:rsidRPr="00BF075E" w:rsidDel="003F26AC">
                <w:t>percent_time_70_180</w:t>
              </w:r>
            </w:moveFrom>
          </w:p>
        </w:tc>
        <w:tc>
          <w:tcPr>
            <w:tcW w:w="4675" w:type="dxa"/>
          </w:tcPr>
          <w:p w14:paraId="176F01E6" w14:textId="55D119AB" w:rsidR="00AF64A6" w:rsidDel="003F26AC" w:rsidRDefault="00AF64A6" w:rsidP="00A664B3">
            <w:pPr>
              <w:widowControl w:val="0"/>
              <w:autoSpaceDE w:val="0"/>
              <w:autoSpaceDN w:val="0"/>
              <w:adjustRightInd w:val="0"/>
              <w:rPr>
                <w:moveFrom w:id="279" w:author="Pyle, Laura L" w:date="2019-05-25T15:52:00Z"/>
              </w:rPr>
            </w:pPr>
            <w:moveFrom w:id="280" w:author="Pyle, Laura L" w:date="2019-05-25T15:52:00Z">
              <w:r w:rsidDel="003F26AC">
                <w:t>Minutes spent in the range 70 – 180 mg/dL (inclusive), as a percentage of the total time CGM was worn</w:t>
              </w:r>
            </w:moveFrom>
          </w:p>
        </w:tc>
      </w:tr>
      <w:tr w:rsidR="00AF64A6" w:rsidDel="003F26AC" w14:paraId="51F758A7" w14:textId="727B234C" w:rsidTr="00A664B3">
        <w:tc>
          <w:tcPr>
            <w:tcW w:w="4675" w:type="dxa"/>
          </w:tcPr>
          <w:p w14:paraId="158B602A" w14:textId="5BE85AE9" w:rsidR="00AF64A6" w:rsidRPr="009539B4" w:rsidDel="003F26AC" w:rsidRDefault="00AF64A6" w:rsidP="00A664B3">
            <w:pPr>
              <w:widowControl w:val="0"/>
              <w:autoSpaceDE w:val="0"/>
              <w:autoSpaceDN w:val="0"/>
              <w:adjustRightInd w:val="0"/>
              <w:rPr>
                <w:moveFrom w:id="281" w:author="Pyle, Laura L" w:date="2019-05-25T15:52:00Z"/>
              </w:rPr>
            </w:pPr>
            <w:moveFrom w:id="282" w:author="Pyle, Laura L" w:date="2019-05-25T15:52:00Z">
              <w:r w:rsidRPr="009539B4" w:rsidDel="003F26AC">
                <w:t>daytime_***</w:t>
              </w:r>
            </w:moveFrom>
          </w:p>
          <w:p w14:paraId="1EF4F8A9" w14:textId="7BF479A1" w:rsidR="00AF64A6" w:rsidRPr="009539B4" w:rsidDel="003F26AC" w:rsidRDefault="00AF64A6" w:rsidP="00A664B3">
            <w:pPr>
              <w:widowControl w:val="0"/>
              <w:autoSpaceDE w:val="0"/>
              <w:autoSpaceDN w:val="0"/>
              <w:adjustRightInd w:val="0"/>
              <w:rPr>
                <w:moveFrom w:id="283" w:author="Pyle, Laura L" w:date="2019-05-25T15:52:00Z"/>
              </w:rPr>
            </w:pPr>
          </w:p>
        </w:tc>
        <w:tc>
          <w:tcPr>
            <w:tcW w:w="4675" w:type="dxa"/>
          </w:tcPr>
          <w:p w14:paraId="36F43739" w14:textId="413D949D" w:rsidR="00AF64A6" w:rsidDel="003F26AC" w:rsidRDefault="00AF64A6" w:rsidP="00A664B3">
            <w:pPr>
              <w:widowControl w:val="0"/>
              <w:autoSpaceDE w:val="0"/>
              <w:autoSpaceDN w:val="0"/>
              <w:adjustRightInd w:val="0"/>
              <w:rPr>
                <w:moveFrom w:id="284" w:author="Pyle, Laura L" w:date="2019-05-25T15:52:00Z"/>
              </w:rPr>
            </w:pPr>
            <w:moveFrom w:id="285" w:author="Pyle, Laura L" w:date="2019-05-25T15:52:00Z">
              <w:r w:rsidDel="003F26AC">
                <w:t>*** of all sensor glucose values during specified daytime hours</w:t>
              </w:r>
            </w:moveFrom>
          </w:p>
        </w:tc>
      </w:tr>
      <w:tr w:rsidR="00AF64A6" w:rsidDel="003F26AC" w14:paraId="086D3E0D" w14:textId="6FAF7056" w:rsidTr="00A664B3">
        <w:tc>
          <w:tcPr>
            <w:tcW w:w="4675" w:type="dxa"/>
          </w:tcPr>
          <w:p w14:paraId="1910DB6F" w14:textId="7A17311E" w:rsidR="00AF64A6" w:rsidRPr="009539B4" w:rsidDel="003F26AC" w:rsidRDefault="00AF64A6" w:rsidP="00A664B3">
            <w:pPr>
              <w:widowControl w:val="0"/>
              <w:autoSpaceDE w:val="0"/>
              <w:autoSpaceDN w:val="0"/>
              <w:adjustRightInd w:val="0"/>
              <w:rPr>
                <w:moveFrom w:id="286" w:author="Pyle, Laura L" w:date="2019-05-25T15:52:00Z"/>
              </w:rPr>
            </w:pPr>
            <w:moveFrom w:id="287" w:author="Pyle, Laura L" w:date="2019-05-25T15:52:00Z">
              <w:r w:rsidRPr="009539B4" w:rsidDel="003F26AC">
                <w:t>nighttime_***</w:t>
              </w:r>
            </w:moveFrom>
          </w:p>
          <w:p w14:paraId="36BEDFDB" w14:textId="66C43FA9" w:rsidR="00AF64A6" w:rsidRPr="009539B4" w:rsidDel="003F26AC" w:rsidRDefault="00AF64A6" w:rsidP="00A664B3">
            <w:pPr>
              <w:widowControl w:val="0"/>
              <w:autoSpaceDE w:val="0"/>
              <w:autoSpaceDN w:val="0"/>
              <w:adjustRightInd w:val="0"/>
              <w:rPr>
                <w:moveFrom w:id="288" w:author="Pyle, Laura L" w:date="2019-05-25T15:52:00Z"/>
              </w:rPr>
            </w:pPr>
          </w:p>
        </w:tc>
        <w:tc>
          <w:tcPr>
            <w:tcW w:w="4675" w:type="dxa"/>
          </w:tcPr>
          <w:p w14:paraId="539EA6AE" w14:textId="39E3B54F" w:rsidR="00AF64A6" w:rsidDel="003F26AC" w:rsidRDefault="00AF64A6" w:rsidP="00A664B3">
            <w:pPr>
              <w:widowControl w:val="0"/>
              <w:autoSpaceDE w:val="0"/>
              <w:autoSpaceDN w:val="0"/>
              <w:adjustRightInd w:val="0"/>
              <w:rPr>
                <w:moveFrom w:id="289" w:author="Pyle, Laura L" w:date="2019-05-25T15:52:00Z"/>
              </w:rPr>
            </w:pPr>
            <w:moveFrom w:id="290" w:author="Pyle, Laura L" w:date="2019-05-25T15:52:00Z">
              <w:r w:rsidDel="003F26AC">
                <w:t>*** of all sensor glucose values during specified nighttime hours</w:t>
              </w:r>
            </w:moveFrom>
          </w:p>
        </w:tc>
      </w:tr>
      <w:tr w:rsidR="00AF64A6" w:rsidDel="003F26AC" w14:paraId="221512F8" w14:textId="5029DBBD" w:rsidTr="00A664B3">
        <w:tc>
          <w:tcPr>
            <w:tcW w:w="4675" w:type="dxa"/>
          </w:tcPr>
          <w:p w14:paraId="61F22E38" w14:textId="10F6F621" w:rsidR="00AF64A6" w:rsidRPr="009539B4" w:rsidDel="003F26AC" w:rsidRDefault="00AF64A6" w:rsidP="00A664B3">
            <w:pPr>
              <w:widowControl w:val="0"/>
              <w:autoSpaceDE w:val="0"/>
              <w:autoSpaceDN w:val="0"/>
              <w:adjustRightInd w:val="0"/>
              <w:rPr>
                <w:moveFrom w:id="291" w:author="Pyle, Laura L" w:date="2019-05-25T15:52:00Z"/>
              </w:rPr>
            </w:pPr>
            <w:moveFrom w:id="292" w:author="Pyle, Laura L" w:date="2019-05-25T15:52:00Z">
              <w:r w:rsidRPr="009539B4" w:rsidDel="003F26AC">
                <w:t>auc</w:t>
              </w:r>
            </w:moveFrom>
          </w:p>
        </w:tc>
        <w:tc>
          <w:tcPr>
            <w:tcW w:w="4675" w:type="dxa"/>
          </w:tcPr>
          <w:p w14:paraId="22E40EB6" w14:textId="3DFDE43D" w:rsidR="00AF64A6" w:rsidDel="003F26AC" w:rsidRDefault="00AF64A6" w:rsidP="00A664B3">
            <w:pPr>
              <w:widowControl w:val="0"/>
              <w:autoSpaceDE w:val="0"/>
              <w:autoSpaceDN w:val="0"/>
              <w:adjustRightInd w:val="0"/>
              <w:rPr>
                <w:moveFrom w:id="293" w:author="Pyle, Laura L" w:date="2019-05-25T15:52:00Z"/>
              </w:rPr>
            </w:pPr>
            <w:moveFrom w:id="294" w:author="Pyle, Laura L" w:date="2019-05-25T15:52:00Z">
              <w:r w:rsidDel="003F26AC">
                <w:t>Approximate area under the sensor glucose curve, calculated using the trapezoidal rule</w:t>
              </w:r>
            </w:moveFrom>
          </w:p>
        </w:tc>
      </w:tr>
      <w:tr w:rsidR="00AF64A6" w:rsidDel="003F26AC" w14:paraId="037762B3" w14:textId="387FC2BC" w:rsidTr="00A664B3">
        <w:tc>
          <w:tcPr>
            <w:tcW w:w="4675" w:type="dxa"/>
          </w:tcPr>
          <w:p w14:paraId="1D856613" w14:textId="547634A9" w:rsidR="00AF64A6" w:rsidRPr="009539B4" w:rsidDel="003F26AC" w:rsidRDefault="00AF64A6" w:rsidP="00A664B3">
            <w:pPr>
              <w:widowControl w:val="0"/>
              <w:autoSpaceDE w:val="0"/>
              <w:autoSpaceDN w:val="0"/>
              <w:adjustRightInd w:val="0"/>
              <w:rPr>
                <w:moveFrom w:id="295" w:author="Pyle, Laura L" w:date="2019-05-25T15:52:00Z"/>
              </w:rPr>
            </w:pPr>
            <w:moveFrom w:id="296" w:author="Pyle, Laura L" w:date="2019-05-25T15:52:00Z">
              <w:r w:rsidDel="003F26AC">
                <w:t>r_mage</w:t>
              </w:r>
            </w:moveFrom>
          </w:p>
        </w:tc>
        <w:tc>
          <w:tcPr>
            <w:tcW w:w="4675" w:type="dxa"/>
          </w:tcPr>
          <w:p w14:paraId="21A9A04D" w14:textId="03A6FE8B" w:rsidR="00AF64A6" w:rsidDel="003F26AC" w:rsidRDefault="00AF64A6" w:rsidP="00A664B3">
            <w:pPr>
              <w:widowControl w:val="0"/>
              <w:autoSpaceDE w:val="0"/>
              <w:autoSpaceDN w:val="0"/>
              <w:adjustRightInd w:val="0"/>
              <w:rPr>
                <w:moveFrom w:id="297" w:author="Pyle, Laura L" w:date="2019-05-25T15:52:00Z"/>
              </w:rPr>
            </w:pPr>
            <w:moveFrom w:id="298" w:author="Pyle, Laura L" w:date="2019-05-25T15:52:00Z">
              <w:r w:rsidDel="003F26AC">
                <w:t>MAGE calculated according to Baghurst’s algorithm</w:t>
              </w:r>
            </w:moveFrom>
          </w:p>
        </w:tc>
      </w:tr>
      <w:tr w:rsidR="00AF64A6" w:rsidDel="003F26AC" w14:paraId="792AD509" w14:textId="65455042" w:rsidTr="00A664B3">
        <w:tc>
          <w:tcPr>
            <w:tcW w:w="4675" w:type="dxa"/>
          </w:tcPr>
          <w:p w14:paraId="16120D66" w14:textId="79C30EC6" w:rsidR="00AF64A6" w:rsidDel="003F26AC" w:rsidRDefault="00AF64A6" w:rsidP="00A664B3">
            <w:pPr>
              <w:widowControl w:val="0"/>
              <w:autoSpaceDE w:val="0"/>
              <w:autoSpaceDN w:val="0"/>
              <w:adjustRightInd w:val="0"/>
              <w:rPr>
                <w:moveFrom w:id="299" w:author="Pyle, Laura L" w:date="2019-05-25T15:52:00Z"/>
              </w:rPr>
            </w:pPr>
            <w:moveFrom w:id="300" w:author="Pyle, Laura L" w:date="2019-05-25T15:52:00Z">
              <w:r w:rsidDel="003F26AC">
                <w:t>j_index</w:t>
              </w:r>
            </w:moveFrom>
          </w:p>
        </w:tc>
        <w:tc>
          <w:tcPr>
            <w:tcW w:w="4675" w:type="dxa"/>
          </w:tcPr>
          <w:p w14:paraId="4D98C783" w14:textId="06F7A36D" w:rsidR="00AF64A6" w:rsidRPr="00783615" w:rsidDel="003F26AC" w:rsidRDefault="00AF64A6" w:rsidP="00A664B3">
            <w:pPr>
              <w:widowControl w:val="0"/>
              <w:autoSpaceDE w:val="0"/>
              <w:autoSpaceDN w:val="0"/>
              <w:adjustRightInd w:val="0"/>
              <w:rPr>
                <w:moveFrom w:id="301" w:author="Pyle, Laura L" w:date="2019-05-25T15:52:00Z"/>
              </w:rPr>
            </w:pPr>
            <w:moveFrom w:id="302" w:author="Pyle, Laura L" w:date="2019-05-25T15:52:00Z">
              <w:r w:rsidDel="003F26AC">
                <w:t xml:space="preserve">Calculated based on the equation: 0.324 </w:t>
              </w:r>
              <w:r w:rsidDel="003F26AC">
                <w:sym w:font="Symbol" w:char="F0B4"/>
              </w:r>
              <w:r w:rsidDel="003F26AC">
                <w:t xml:space="preserve"> (average glucose in mg/dL + standard deviation of glucose levels)^2</w:t>
              </w:r>
              <w:r w:rsidDel="003F26AC">
                <w:fldChar w:fldCharType="begin" w:fldLock="1"/>
              </w:r>
              <w:r w:rsidDel="003F26AC">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rsidDel="003F26AC">
                <w:fldChar w:fldCharType="separate"/>
              </w:r>
              <w:r w:rsidRPr="00AE7CB2" w:rsidDel="003F26AC">
                <w:rPr>
                  <w:noProof/>
                  <w:vertAlign w:val="superscript"/>
                </w:rPr>
                <w:t>11</w:t>
              </w:r>
              <w:r w:rsidDel="003F26AC">
                <w:fldChar w:fldCharType="end"/>
              </w:r>
            </w:moveFrom>
          </w:p>
        </w:tc>
      </w:tr>
      <w:tr w:rsidR="00AF64A6" w:rsidDel="003F26AC" w14:paraId="56D7033C" w14:textId="1B33C678" w:rsidTr="00A664B3">
        <w:tc>
          <w:tcPr>
            <w:tcW w:w="4675" w:type="dxa"/>
          </w:tcPr>
          <w:p w14:paraId="7B3BC269" w14:textId="32183B2D" w:rsidR="00AF64A6" w:rsidDel="003F26AC" w:rsidRDefault="00AF64A6" w:rsidP="00A664B3">
            <w:pPr>
              <w:widowControl w:val="0"/>
              <w:autoSpaceDE w:val="0"/>
              <w:autoSpaceDN w:val="0"/>
              <w:adjustRightInd w:val="0"/>
              <w:rPr>
                <w:moveFrom w:id="303" w:author="Pyle, Laura L" w:date="2019-05-25T15:52:00Z"/>
              </w:rPr>
            </w:pPr>
            <w:moveFrom w:id="304" w:author="Pyle, Laura L" w:date="2019-05-25T15:52:00Z">
              <w:r w:rsidDel="003F26AC">
                <w:t>conga</w:t>
              </w:r>
            </w:moveFrom>
          </w:p>
        </w:tc>
        <w:tc>
          <w:tcPr>
            <w:tcW w:w="4675" w:type="dxa"/>
          </w:tcPr>
          <w:p w14:paraId="3E9E37FF" w14:textId="790DA304" w:rsidR="00AF64A6" w:rsidDel="003F26AC" w:rsidRDefault="00AF64A6" w:rsidP="00A664B3">
            <w:pPr>
              <w:widowControl w:val="0"/>
              <w:autoSpaceDE w:val="0"/>
              <w:autoSpaceDN w:val="0"/>
              <w:adjustRightInd w:val="0"/>
              <w:rPr>
                <w:moveFrom w:id="305" w:author="Pyle, Laura L" w:date="2019-05-25T15:52:00Z"/>
              </w:rPr>
            </w:pPr>
            <w:moveFrom w:id="306" w:author="Pyle, Laura L" w:date="2019-05-25T15:52:00Z">
              <w:r w:rsidDel="003F26AC">
                <w:t>Continuous overall net glycemic action, default n = 1 hour</w:t>
              </w:r>
              <w:r w:rsidDel="003F26AC">
                <w:fldChar w:fldCharType="begin" w:fldLock="1"/>
              </w:r>
              <w:r w:rsidDel="003F26AC">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rsidDel="003F26AC">
                <w:fldChar w:fldCharType="separate"/>
              </w:r>
              <w:r w:rsidRPr="0094120E" w:rsidDel="003F26AC">
                <w:rPr>
                  <w:noProof/>
                  <w:vertAlign w:val="superscript"/>
                </w:rPr>
                <w:t>11</w:t>
              </w:r>
              <w:r w:rsidDel="003F26AC">
                <w:fldChar w:fldCharType="end"/>
              </w:r>
            </w:moveFrom>
          </w:p>
        </w:tc>
      </w:tr>
      <w:tr w:rsidR="00AF64A6" w:rsidDel="003F26AC" w14:paraId="4C1B4EAE" w14:textId="240CCCA2" w:rsidTr="00A664B3">
        <w:tc>
          <w:tcPr>
            <w:tcW w:w="4675" w:type="dxa"/>
          </w:tcPr>
          <w:p w14:paraId="11A3E739" w14:textId="52820785" w:rsidR="00AF64A6" w:rsidDel="003F26AC" w:rsidRDefault="00AF64A6" w:rsidP="00A664B3">
            <w:pPr>
              <w:widowControl w:val="0"/>
              <w:autoSpaceDE w:val="0"/>
              <w:autoSpaceDN w:val="0"/>
              <w:adjustRightInd w:val="0"/>
              <w:rPr>
                <w:moveFrom w:id="307" w:author="Pyle, Laura L" w:date="2019-05-25T15:52:00Z"/>
              </w:rPr>
            </w:pPr>
            <w:moveFrom w:id="308" w:author="Pyle, Laura L" w:date="2019-05-25T15:52:00Z">
              <w:r w:rsidDel="003F26AC">
                <w:t>modd</w:t>
              </w:r>
            </w:moveFrom>
          </w:p>
        </w:tc>
        <w:tc>
          <w:tcPr>
            <w:tcW w:w="4675" w:type="dxa"/>
          </w:tcPr>
          <w:p w14:paraId="57EA21B0" w14:textId="556F25DF" w:rsidR="00AF64A6" w:rsidDel="003F26AC" w:rsidRDefault="00AF64A6" w:rsidP="00A664B3">
            <w:pPr>
              <w:widowControl w:val="0"/>
              <w:autoSpaceDE w:val="0"/>
              <w:autoSpaceDN w:val="0"/>
              <w:adjustRightInd w:val="0"/>
              <w:rPr>
                <w:moveFrom w:id="309" w:author="Pyle, Laura L" w:date="2019-05-25T15:52:00Z"/>
              </w:rPr>
            </w:pPr>
            <w:moveFrom w:id="310" w:author="Pyle, Laura L" w:date="2019-05-25T15:52:00Z">
              <w:r w:rsidDel="003F26AC">
                <w:t>Mean of daily differences</w:t>
              </w:r>
            </w:moveFrom>
          </w:p>
        </w:tc>
      </w:tr>
      <w:tr w:rsidR="00AF64A6" w:rsidDel="003F26AC" w14:paraId="2B9DB62C" w14:textId="0047DB76" w:rsidTr="00A664B3">
        <w:tc>
          <w:tcPr>
            <w:tcW w:w="4675" w:type="dxa"/>
          </w:tcPr>
          <w:p w14:paraId="4EA638B6" w14:textId="695505CC" w:rsidR="00AF64A6" w:rsidDel="003F26AC" w:rsidRDefault="00AF64A6" w:rsidP="00A664B3">
            <w:pPr>
              <w:widowControl w:val="0"/>
              <w:autoSpaceDE w:val="0"/>
              <w:autoSpaceDN w:val="0"/>
              <w:adjustRightInd w:val="0"/>
              <w:rPr>
                <w:moveFrom w:id="311" w:author="Pyle, Laura L" w:date="2019-05-25T15:52:00Z"/>
              </w:rPr>
            </w:pPr>
            <w:moveFrom w:id="312" w:author="Pyle, Laura L" w:date="2019-05-25T15:52:00Z">
              <w:r w:rsidDel="003F26AC">
                <w:t>lbgi</w:t>
              </w:r>
            </w:moveFrom>
          </w:p>
        </w:tc>
        <w:tc>
          <w:tcPr>
            <w:tcW w:w="4675" w:type="dxa"/>
          </w:tcPr>
          <w:p w14:paraId="59DA6D3D" w14:textId="231F3BDA" w:rsidR="00AF64A6" w:rsidDel="003F26AC" w:rsidRDefault="00AF64A6" w:rsidP="00A664B3">
            <w:pPr>
              <w:widowControl w:val="0"/>
              <w:autoSpaceDE w:val="0"/>
              <w:autoSpaceDN w:val="0"/>
              <w:adjustRightInd w:val="0"/>
              <w:rPr>
                <w:moveFrom w:id="313" w:author="Pyle, Laura L" w:date="2019-05-25T15:52:00Z"/>
              </w:rPr>
            </w:pPr>
            <w:moveFrom w:id="314" w:author="Pyle, Laura L" w:date="2019-05-25T15:52:00Z">
              <w:r w:rsidDel="003F26AC">
                <w:t>Low blood glucose index</w:t>
              </w:r>
            </w:moveFrom>
          </w:p>
        </w:tc>
      </w:tr>
      <w:tr w:rsidR="00AF64A6" w:rsidDel="003F26AC" w14:paraId="1F3B82F4" w14:textId="10172F09" w:rsidTr="00A664B3">
        <w:tc>
          <w:tcPr>
            <w:tcW w:w="4675" w:type="dxa"/>
          </w:tcPr>
          <w:p w14:paraId="5C6276DF" w14:textId="22FD20CE" w:rsidR="00AF64A6" w:rsidDel="003F26AC" w:rsidRDefault="00AF64A6" w:rsidP="00A664B3">
            <w:pPr>
              <w:widowControl w:val="0"/>
              <w:autoSpaceDE w:val="0"/>
              <w:autoSpaceDN w:val="0"/>
              <w:adjustRightInd w:val="0"/>
              <w:rPr>
                <w:moveFrom w:id="315" w:author="Pyle, Laura L" w:date="2019-05-25T15:52:00Z"/>
              </w:rPr>
            </w:pPr>
            <w:moveFrom w:id="316" w:author="Pyle, Laura L" w:date="2019-05-25T15:52:00Z">
              <w:r w:rsidDel="003F26AC">
                <w:lastRenderedPageBreak/>
                <w:t>hbgi</w:t>
              </w:r>
            </w:moveFrom>
          </w:p>
        </w:tc>
        <w:tc>
          <w:tcPr>
            <w:tcW w:w="4675" w:type="dxa"/>
          </w:tcPr>
          <w:p w14:paraId="48772E64" w14:textId="2FF61F30" w:rsidR="00AF64A6" w:rsidDel="003F26AC" w:rsidRDefault="00AF64A6" w:rsidP="00A664B3">
            <w:pPr>
              <w:widowControl w:val="0"/>
              <w:autoSpaceDE w:val="0"/>
              <w:autoSpaceDN w:val="0"/>
              <w:adjustRightInd w:val="0"/>
              <w:rPr>
                <w:moveFrom w:id="317" w:author="Pyle, Laura L" w:date="2019-05-25T15:52:00Z"/>
              </w:rPr>
            </w:pPr>
            <w:moveFrom w:id="318" w:author="Pyle, Laura L" w:date="2019-05-25T15:52:00Z">
              <w:r w:rsidDel="003F26AC">
                <w:t>High blood glucose index</w:t>
              </w:r>
            </w:moveFrom>
          </w:p>
        </w:tc>
      </w:tr>
      <w:moveFromRangeEnd w:id="194"/>
    </w:tbl>
    <w:p w14:paraId="24A1A462" w14:textId="77777777" w:rsidR="00AF64A6" w:rsidRDefault="00AF64A6" w:rsidP="00DE2A9F">
      <w:pPr>
        <w:spacing w:line="480" w:lineRule="auto"/>
      </w:pPr>
    </w:p>
    <w:p w14:paraId="196A73B7" w14:textId="2B87D2A1"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[1</w:t>
      </w:r>
      <w:ins w:id="319" w:author="Pyle, Laura L" w:date="2019-05-25T16:13:00Z">
        <w:r w:rsidR="00D9154B">
          <w:t>1</w:t>
        </w:r>
      </w:ins>
      <w:del w:id="320" w:author="Pyle, Laura L" w:date="2019-05-25T16:13:00Z">
        <w:r w:rsidR="009E6DA8" w:rsidDel="00D9154B">
          <w:delText>0</w:delText>
        </w:r>
      </w:del>
      <w:r w:rsidR="009E6DA8">
        <w:t>]</w:t>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5"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w:t>
      </w:r>
      <w:proofErr w:type="spellStart"/>
      <w:r w:rsidR="00173B31">
        <w:t>timepoint</w:t>
      </w:r>
      <w:proofErr w:type="spellEnd"/>
      <w:r w:rsidR="00173B31">
        <w:t xml:space="preserve">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w:t>
      </w:r>
      <w:r w:rsidR="001E6EAE">
        <w:lastRenderedPageBreak/>
        <w:t xml:space="preserve">defining </w:t>
      </w:r>
      <w:r w:rsidR="002A6FE6">
        <w:t xml:space="preserve">an excursion as 15 minutes above or below threshold for </w:t>
      </w:r>
      <w:proofErr w:type="spellStart"/>
      <w:r w:rsidR="002A6FE6">
        <w:t>iPro</w:t>
      </w:r>
      <w:proofErr w:type="spellEnd"/>
      <w:r w:rsidR="002A6FE6">
        <w:t xml:space="preserve">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4BEE335E">
            <wp:extent cx="1911427" cy="23861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rotWithShape="1">
                    <a:blip r:embed="rId16">
                      <a:extLst>
                        <a:ext uri="{28A0092B-C50C-407E-A947-70E740481C1C}">
                          <a14:useLocalDpi xmlns:a14="http://schemas.microsoft.com/office/drawing/2010/main" val="0"/>
                        </a:ext>
                      </a:extLst>
                    </a:blip>
                    <a:srcRect l="83526" t="37572" b="35814"/>
                    <a:stretch/>
                  </pic:blipFill>
                  <pic:spPr bwMode="auto">
                    <a:xfrm>
                      <a:off x="0" y="0"/>
                      <a:ext cx="1956175" cy="2441978"/>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lastRenderedPageBreak/>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17">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 xml:space="preserve">Most of the differences in these comparisons are small and the result of rounding. Overall the package appears to be capable of reproducing proprietary calculations when run with non-default settings, although in the comparison to the </w:t>
      </w:r>
      <w:proofErr w:type="spellStart"/>
      <w:r w:rsidR="003B6592">
        <w:t>iPro</w:t>
      </w:r>
      <w:proofErr w:type="spellEnd"/>
      <w:r w:rsidR="003B6592">
        <w:t xml:space="preserve">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proofErr w:type="spellStart"/>
      <w:r w:rsidRPr="009762B6">
        <w:t>iPro</w:t>
      </w:r>
      <w:proofErr w:type="spellEnd"/>
      <w:r w:rsidRPr="009762B6">
        <w:t xml:space="preserve"> 2 software (high excursion defined as &gt; 140 mg/</w:t>
      </w:r>
      <w:proofErr w:type="spellStart"/>
      <w:r w:rsidRPr="009762B6">
        <w:t>dL</w:t>
      </w:r>
      <w:proofErr w:type="spellEnd"/>
      <w:r w:rsidRPr="009762B6">
        <w:t xml:space="preserve"> for 15 minutes, low defined as &lt; 60 mg/</w:t>
      </w:r>
      <w:proofErr w:type="spellStart"/>
      <w:r w:rsidRPr="009762B6">
        <w:t>dL</w:t>
      </w:r>
      <w:proofErr w:type="spellEnd"/>
      <w:r w:rsidRPr="009762B6">
        <w:t xml:space="preserve">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A664B3">
            <w:pPr>
              <w:jc w:val="right"/>
              <w:rPr>
                <w:color w:val="000000"/>
              </w:rPr>
            </w:pPr>
          </w:p>
        </w:tc>
        <w:tc>
          <w:tcPr>
            <w:tcW w:w="1493" w:type="dxa"/>
            <w:shd w:val="clear" w:color="auto" w:fill="auto"/>
            <w:noWrap/>
            <w:vAlign w:val="bottom"/>
            <w:hideMark/>
          </w:tcPr>
          <w:p w14:paraId="3CB80DD2" w14:textId="77777777" w:rsidR="00AF64A6" w:rsidRPr="009E6DA8" w:rsidRDefault="00AF64A6" w:rsidP="00A664B3">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A664B3">
            <w:pPr>
              <w:rPr>
                <w:color w:val="000000"/>
              </w:rPr>
            </w:pPr>
            <w:proofErr w:type="spellStart"/>
            <w:r w:rsidRPr="009E6DA8">
              <w:rPr>
                <w:color w:val="000000"/>
              </w:rPr>
              <w:t>iPro</w:t>
            </w:r>
            <w:proofErr w:type="spellEnd"/>
            <w:r w:rsidRPr="009E6DA8">
              <w:rPr>
                <w:color w:val="000000"/>
              </w:rPr>
              <w:t xml:space="preserve">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A664B3">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A664B3">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A664B3">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A664B3">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A664B3">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A664B3">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A664B3">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A664B3">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A664B3">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A664B3">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A664B3">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A664B3">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A664B3">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A664B3">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A664B3">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A664B3">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A664B3">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A664B3">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A664B3">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A664B3">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A664B3">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A664B3">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A664B3">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A664B3">
        <w:trPr>
          <w:trHeight w:val="320"/>
          <w:jc w:val="center"/>
        </w:trPr>
        <w:tc>
          <w:tcPr>
            <w:tcW w:w="1980" w:type="dxa"/>
            <w:shd w:val="clear" w:color="auto" w:fill="auto"/>
            <w:noWrap/>
            <w:vAlign w:val="bottom"/>
            <w:hideMark/>
          </w:tcPr>
          <w:p w14:paraId="1923650A" w14:textId="77777777" w:rsidR="00AF64A6" w:rsidRPr="009E6DA8" w:rsidRDefault="00AF64A6" w:rsidP="00A664B3">
            <w:pPr>
              <w:rPr>
                <w:sz w:val="20"/>
                <w:szCs w:val="20"/>
              </w:rPr>
            </w:pPr>
          </w:p>
        </w:tc>
        <w:tc>
          <w:tcPr>
            <w:tcW w:w="1460" w:type="dxa"/>
            <w:shd w:val="clear" w:color="auto" w:fill="auto"/>
            <w:noWrap/>
            <w:vAlign w:val="bottom"/>
            <w:hideMark/>
          </w:tcPr>
          <w:p w14:paraId="7DE7FE1B" w14:textId="77777777" w:rsidR="00AF64A6" w:rsidRPr="009E6DA8" w:rsidRDefault="00AF64A6" w:rsidP="00A664B3">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A664B3">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A664B3">
        <w:trPr>
          <w:trHeight w:val="320"/>
          <w:jc w:val="center"/>
        </w:trPr>
        <w:tc>
          <w:tcPr>
            <w:tcW w:w="1980" w:type="dxa"/>
            <w:shd w:val="clear" w:color="auto" w:fill="auto"/>
            <w:noWrap/>
            <w:vAlign w:val="bottom"/>
            <w:hideMark/>
          </w:tcPr>
          <w:p w14:paraId="41722661" w14:textId="77777777" w:rsidR="00AF64A6" w:rsidRPr="009E6DA8" w:rsidRDefault="00AF64A6" w:rsidP="00A664B3">
            <w:pPr>
              <w:rPr>
                <w:color w:val="000000"/>
              </w:rPr>
            </w:pPr>
            <w:r w:rsidRPr="009E6DA8">
              <w:rPr>
                <w:color w:val="000000"/>
              </w:rPr>
              <w:lastRenderedPageBreak/>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A664B3">
            <w:pPr>
              <w:jc w:val="right"/>
              <w:rPr>
                <w:color w:val="000000"/>
              </w:rPr>
            </w:pPr>
            <w:r w:rsidRPr="009E6DA8">
              <w:rPr>
                <w:color w:val="000000"/>
              </w:rPr>
              <w:t>124</w:t>
            </w:r>
          </w:p>
        </w:tc>
      </w:tr>
      <w:tr w:rsidR="00AF64A6" w:rsidRPr="009E6DA8" w14:paraId="4DDCF966" w14:textId="77777777" w:rsidTr="00A664B3">
        <w:trPr>
          <w:trHeight w:val="320"/>
          <w:jc w:val="center"/>
        </w:trPr>
        <w:tc>
          <w:tcPr>
            <w:tcW w:w="1980" w:type="dxa"/>
            <w:shd w:val="clear" w:color="auto" w:fill="auto"/>
            <w:noWrap/>
            <w:vAlign w:val="bottom"/>
            <w:hideMark/>
          </w:tcPr>
          <w:p w14:paraId="4E002EED"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A664B3">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proofErr w:type="spellStart"/>
      <w:r>
        <w:t>Dexcom</w:t>
      </w:r>
      <w:proofErr w:type="spellEnd"/>
      <w:r>
        <w:t xml:space="preserve">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A664B3">
        <w:trPr>
          <w:trHeight w:val="320"/>
          <w:jc w:val="center"/>
        </w:trPr>
        <w:tc>
          <w:tcPr>
            <w:tcW w:w="1980" w:type="dxa"/>
            <w:shd w:val="clear" w:color="auto" w:fill="auto"/>
            <w:noWrap/>
            <w:vAlign w:val="bottom"/>
            <w:hideMark/>
          </w:tcPr>
          <w:p w14:paraId="726B9BFA" w14:textId="77777777" w:rsidR="00AF64A6" w:rsidRPr="009E6DA8" w:rsidRDefault="00AF64A6" w:rsidP="00A664B3">
            <w:pPr>
              <w:rPr>
                <w:sz w:val="20"/>
                <w:szCs w:val="20"/>
              </w:rPr>
            </w:pPr>
          </w:p>
        </w:tc>
        <w:tc>
          <w:tcPr>
            <w:tcW w:w="1460" w:type="dxa"/>
            <w:shd w:val="clear" w:color="auto" w:fill="auto"/>
            <w:noWrap/>
            <w:vAlign w:val="bottom"/>
            <w:hideMark/>
          </w:tcPr>
          <w:p w14:paraId="254BADBF" w14:textId="77777777" w:rsidR="00AF64A6" w:rsidRPr="009E6DA8" w:rsidRDefault="00AF64A6" w:rsidP="00A664B3">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A664B3">
            <w:pPr>
              <w:rPr>
                <w:color w:val="000000"/>
              </w:rPr>
            </w:pPr>
            <w:proofErr w:type="spellStart"/>
            <w:r w:rsidRPr="009E6DA8">
              <w:rPr>
                <w:color w:val="000000"/>
              </w:rPr>
              <w:t>Dexcom</w:t>
            </w:r>
            <w:proofErr w:type="spellEnd"/>
            <w:r w:rsidRPr="009E6DA8">
              <w:rPr>
                <w:color w:val="000000"/>
              </w:rPr>
              <w:t xml:space="preserve"> Clarity</w:t>
            </w:r>
          </w:p>
        </w:tc>
      </w:tr>
      <w:tr w:rsidR="00AF64A6" w:rsidRPr="009E6DA8" w14:paraId="0C5F4FB3" w14:textId="77777777" w:rsidTr="00A664B3">
        <w:trPr>
          <w:trHeight w:val="320"/>
          <w:jc w:val="center"/>
        </w:trPr>
        <w:tc>
          <w:tcPr>
            <w:tcW w:w="1980" w:type="dxa"/>
            <w:shd w:val="clear" w:color="auto" w:fill="auto"/>
            <w:noWrap/>
            <w:vAlign w:val="bottom"/>
            <w:hideMark/>
          </w:tcPr>
          <w:p w14:paraId="03FFB1EA" w14:textId="77777777" w:rsidR="00AF64A6" w:rsidRPr="009E6DA8" w:rsidRDefault="00AF64A6" w:rsidP="00A664B3">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A664B3">
            <w:pPr>
              <w:jc w:val="right"/>
              <w:rPr>
                <w:color w:val="000000"/>
              </w:rPr>
            </w:pPr>
            <w:r w:rsidRPr="009E6DA8">
              <w:rPr>
                <w:color w:val="000000"/>
              </w:rPr>
              <w:t>176</w:t>
            </w:r>
          </w:p>
        </w:tc>
      </w:tr>
      <w:tr w:rsidR="00AF64A6" w:rsidRPr="009E6DA8" w14:paraId="7A1E5BC8" w14:textId="77777777" w:rsidTr="00A664B3">
        <w:trPr>
          <w:trHeight w:val="320"/>
          <w:jc w:val="center"/>
        </w:trPr>
        <w:tc>
          <w:tcPr>
            <w:tcW w:w="1980" w:type="dxa"/>
            <w:shd w:val="clear" w:color="auto" w:fill="auto"/>
            <w:noWrap/>
            <w:vAlign w:val="bottom"/>
            <w:hideMark/>
          </w:tcPr>
          <w:p w14:paraId="3F812AF8"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A664B3">
            <w:pPr>
              <w:jc w:val="right"/>
              <w:rPr>
                <w:color w:val="000000"/>
              </w:rPr>
            </w:pPr>
            <w:r w:rsidRPr="009E6DA8">
              <w:rPr>
                <w:color w:val="000000"/>
              </w:rPr>
              <w:t>68</w:t>
            </w:r>
          </w:p>
        </w:tc>
      </w:tr>
      <w:tr w:rsidR="00AF64A6" w:rsidRPr="009E6DA8" w14:paraId="6CC99312" w14:textId="77777777" w:rsidTr="00A664B3">
        <w:trPr>
          <w:trHeight w:val="320"/>
          <w:jc w:val="center"/>
        </w:trPr>
        <w:tc>
          <w:tcPr>
            <w:tcW w:w="1980" w:type="dxa"/>
            <w:shd w:val="clear" w:color="auto" w:fill="auto"/>
            <w:noWrap/>
            <w:vAlign w:val="bottom"/>
            <w:hideMark/>
          </w:tcPr>
          <w:p w14:paraId="79B3F293" w14:textId="77777777" w:rsidR="00AF64A6" w:rsidRPr="009E6DA8" w:rsidRDefault="00AF64A6" w:rsidP="00A664B3">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A664B3">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A664B3">
            <w:pPr>
              <w:rPr>
                <w:sz w:val="20"/>
                <w:szCs w:val="20"/>
              </w:rPr>
            </w:pPr>
          </w:p>
        </w:tc>
        <w:tc>
          <w:tcPr>
            <w:tcW w:w="1476" w:type="dxa"/>
            <w:shd w:val="clear" w:color="auto" w:fill="auto"/>
            <w:noWrap/>
            <w:vAlign w:val="bottom"/>
            <w:hideMark/>
          </w:tcPr>
          <w:p w14:paraId="7A7F4D3D" w14:textId="77777777" w:rsidR="00AF64A6" w:rsidRPr="009E6DA8" w:rsidRDefault="00AF64A6" w:rsidP="00A664B3">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A664B3">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A664B3">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A664B3">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A664B3">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A664B3">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A664B3">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A664B3">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A664B3">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A664B3">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A664B3">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A664B3">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A664B3">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A664B3">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A664B3">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A664B3">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xml:space="preserve">” Package Plots Compared to </w:t>
      </w:r>
      <w:proofErr w:type="spellStart"/>
      <w:r>
        <w:rPr>
          <w:b/>
        </w:rPr>
        <w:t>iPro</w:t>
      </w:r>
      <w:proofErr w:type="spellEnd"/>
      <w:r>
        <w:rPr>
          <w:b/>
        </w:rPr>
        <w:t xml:space="preserve"> 2 Daily Overlay</w:t>
      </w:r>
    </w:p>
    <w:p w14:paraId="1F037F49" w14:textId="4813AF19" w:rsidR="00AF64A6" w:rsidRDefault="00AF64A6" w:rsidP="00AF64A6">
      <w:r w:rsidRPr="004C1945">
        <w:t xml:space="preserve">Clockwise from top left: Aggregate Daily Overlay (Tukey Smoothing), Aggregate Daily Overlay (Loess Smoothing), </w:t>
      </w:r>
      <w:proofErr w:type="spellStart"/>
      <w:r w:rsidRPr="004C1945">
        <w:t>iPro</w:t>
      </w:r>
      <w:proofErr w:type="spellEnd"/>
      <w:r w:rsidRPr="004C1945">
        <w:t xml:space="preserve">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lastRenderedPageBreak/>
        <w:drawing>
          <wp:inline distT="0" distB="0" distL="0" distR="0" wp14:anchorId="7E9CB2CB" wp14:editId="5C840F94">
            <wp:extent cx="1243221" cy="1558886"/>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rotWithShape="1">
                    <a:blip r:embed="rId18" cstate="print">
                      <a:extLst>
                        <a:ext uri="{28A0092B-C50C-407E-A947-70E740481C1C}">
                          <a14:useLocalDpi xmlns:a14="http://schemas.microsoft.com/office/drawing/2010/main" val="0"/>
                        </a:ext>
                      </a:extLst>
                    </a:blip>
                    <a:srcRect l="83940" t="37282" b="36659"/>
                    <a:stretch/>
                  </pic:blipFill>
                  <pic:spPr bwMode="auto">
                    <a:xfrm>
                      <a:off x="0" y="0"/>
                      <a:ext cx="1262477" cy="1583031"/>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drawing>
          <wp:inline distT="0" distB="0" distL="0" distR="0" wp14:anchorId="3D79F880" wp14:editId="0B3F1E65">
            <wp:extent cx="1360583" cy="1704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rotWithShape="1">
                    <a:blip r:embed="rId19" cstate="print">
                      <a:extLst>
                        <a:ext uri="{28A0092B-C50C-407E-A947-70E740481C1C}">
                          <a14:useLocalDpi xmlns:a14="http://schemas.microsoft.com/office/drawing/2010/main" val="0"/>
                        </a:ext>
                      </a:extLst>
                    </a:blip>
                    <a:srcRect l="84135" t="37750" b="36524"/>
                    <a:stretch/>
                  </pic:blipFill>
                  <pic:spPr bwMode="auto">
                    <a:xfrm>
                      <a:off x="0" y="0"/>
                      <a:ext cx="1371632" cy="1718124"/>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xml:space="preserve">” Package Plots Compared to </w:t>
      </w:r>
      <w:proofErr w:type="spellStart"/>
      <w:r>
        <w:rPr>
          <w:b/>
        </w:rPr>
        <w:t>Dexcom</w:t>
      </w:r>
      <w:proofErr w:type="spellEnd"/>
      <w:r>
        <w:rPr>
          <w:b/>
        </w:rPr>
        <w:t xml:space="preserve">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proofErr w:type="spellStart"/>
      <w:r>
        <w:t>Dexcom</w:t>
      </w:r>
      <w:proofErr w:type="spellEnd"/>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00B0175">
            <wp:extent cx="1294482" cy="16942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rotWithShape="1">
                    <a:blip r:embed="rId20" cstate="print">
                      <a:extLst>
                        <a:ext uri="{28A0092B-C50C-407E-A947-70E740481C1C}">
                          <a14:useLocalDpi xmlns:a14="http://schemas.microsoft.com/office/drawing/2010/main" val="0"/>
                        </a:ext>
                      </a:extLst>
                    </a:blip>
                    <a:srcRect l="84373" t="37233" b="36295"/>
                    <a:stretch/>
                  </pic:blipFill>
                  <pic:spPr bwMode="auto">
                    <a:xfrm>
                      <a:off x="0" y="0"/>
                      <a:ext cx="1299155" cy="1700359"/>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 xml:space="preserve">Fig 4c </w:t>
      </w:r>
      <w:proofErr w:type="spellStart"/>
      <w:r>
        <w:rPr>
          <w:b/>
        </w:rPr>
        <w:t>Dexcom</w:t>
      </w:r>
      <w:proofErr w:type="spellEnd"/>
      <w:r>
        <w:rPr>
          <w:b/>
        </w:rPr>
        <w:t xml:space="preserve"> Clarity (Bottom) Legend</w:t>
      </w:r>
    </w:p>
    <w:p w14:paraId="5EE149D8" w14:textId="77777777" w:rsidR="00873FBD" w:rsidRDefault="00873FBD" w:rsidP="00873FBD">
      <w:pPr>
        <w:spacing w:after="160" w:line="259" w:lineRule="auto"/>
        <w:rPr>
          <w:b/>
        </w:rPr>
      </w:pPr>
      <w:r>
        <w:rPr>
          <w:noProof/>
        </w:rPr>
        <w:lastRenderedPageBreak/>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1"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drawing>
          <wp:inline distT="0" distB="0" distL="0" distR="0" wp14:anchorId="35CA99EC" wp14:editId="387FB81F">
            <wp:extent cx="938854" cy="11567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rotWithShape="1">
                    <a:blip r:embed="rId22" cstate="print">
                      <a:extLst>
                        <a:ext uri="{28A0092B-C50C-407E-A947-70E740481C1C}">
                          <a14:useLocalDpi xmlns:a14="http://schemas.microsoft.com/office/drawing/2010/main" val="0"/>
                        </a:ext>
                      </a:extLst>
                    </a:blip>
                    <a:srcRect l="83736" t="37292" b="36778"/>
                    <a:stretch/>
                  </pic:blipFill>
                  <pic:spPr bwMode="auto">
                    <a:xfrm>
                      <a:off x="0" y="0"/>
                      <a:ext cx="942475"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3">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 xml:space="preserve">the </w:t>
      </w:r>
      <w:proofErr w:type="spellStart"/>
      <w:r>
        <w:t>iPro</w:t>
      </w:r>
      <w:proofErr w:type="spellEnd"/>
      <w:r>
        <w:t xml:space="preserve"> 2, the number of high excursions differ</w:t>
      </w:r>
      <w:r w:rsidR="0091422C">
        <w:t>ed</w:t>
      </w:r>
      <w:r>
        <w:t xml:space="preserve"> by 1.  </w:t>
      </w:r>
      <w:r w:rsidR="001A495F">
        <w:t xml:space="preserve">Without access to the </w:t>
      </w:r>
      <w:proofErr w:type="spellStart"/>
      <w:r w:rsidR="001A495F">
        <w:t>iPro</w:t>
      </w:r>
      <w:proofErr w:type="spellEnd"/>
      <w:r w:rsidR="001A495F">
        <w:t xml:space="preserve">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lastRenderedPageBreak/>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325490B4" w14:textId="236810AB" w:rsidR="00333673" w:rsidRPr="00333673" w:rsidRDefault="00333673" w:rsidP="00F54F6D">
      <w:pPr>
        <w:pStyle w:val="EndNoteBibliography"/>
        <w:ind w:left="720" w:hanging="720"/>
        <w:rPr>
          <w:b/>
          <w:sz w:val="36"/>
          <w:szCs w:val="36"/>
        </w:rPr>
      </w:pPr>
      <w:r w:rsidRPr="00333673">
        <w:rPr>
          <w:b/>
          <w:sz w:val="36"/>
          <w:szCs w:val="36"/>
        </w:rPr>
        <w:lastRenderedPageBreak/>
        <w:t>References</w:t>
      </w:r>
    </w:p>
    <w:p w14:paraId="476519AB" w14:textId="77777777" w:rsidR="00333673" w:rsidRDefault="00333673" w:rsidP="00F54F6D">
      <w:pPr>
        <w:pStyle w:val="EndNoteBibliography"/>
        <w:ind w:left="720" w:hanging="720"/>
      </w:pPr>
    </w:p>
    <w:p w14:paraId="525AB0AD" w14:textId="5486833A" w:rsidR="00F54F6D" w:rsidRPr="00F54F6D" w:rsidRDefault="00A0324A" w:rsidP="00F54F6D">
      <w:pPr>
        <w:pStyle w:val="EndNoteBibliography"/>
        <w:ind w:left="720" w:hanging="720"/>
      </w:pPr>
      <w:r>
        <w:fldChar w:fldCharType="begin"/>
      </w:r>
      <w:r>
        <w:instrText xml:space="preserve"> ADDIN EN.REFLIST </w:instrText>
      </w:r>
      <w:r>
        <w:fldChar w:fldCharType="separate"/>
      </w:r>
      <w:r w:rsidR="00F54F6D" w:rsidRPr="00F54F6D">
        <w:t>1.</w:t>
      </w:r>
      <w:r w:rsidR="00F54F6D" w:rsidRPr="00F54F6D">
        <w:tab/>
        <w:t xml:space="preserve">DeSalvo DJ, Miller KM, Hermann JM, </w:t>
      </w:r>
      <w:r w:rsidR="00910075">
        <w:t xml:space="preserve">Maahs DM, Hofer SE, Clements, MA, </w:t>
      </w:r>
      <w:r w:rsidR="00F54F6D" w:rsidRPr="00F54F6D">
        <w:t xml:space="preserve">et al. Continuous glucose monitoring and glycemic control among youth with type 1 diabetes: International comparison from the T1D Exchange and DPV Initiative. </w:t>
      </w:r>
      <w:r w:rsidR="00F54F6D" w:rsidRPr="00016CEB">
        <w:t>Pediatr Diabetes.</w:t>
      </w:r>
      <w:r w:rsidR="00F54F6D" w:rsidRPr="00F54F6D">
        <w:rPr>
          <w:i/>
        </w:rPr>
        <w:t xml:space="preserve"> </w:t>
      </w:r>
      <w:r w:rsidR="00F54F6D" w:rsidRPr="00F54F6D">
        <w:t>2018;19(7):1271-1275.</w:t>
      </w:r>
    </w:p>
    <w:p w14:paraId="6523AC14" w14:textId="6D867241" w:rsidR="00F54F6D" w:rsidRPr="00F54F6D" w:rsidRDefault="00F54F6D" w:rsidP="00F54F6D">
      <w:pPr>
        <w:pStyle w:val="EndNoteBibliography"/>
        <w:ind w:left="720" w:hanging="720"/>
      </w:pPr>
      <w:r w:rsidRPr="00F54F6D">
        <w:t>2.</w:t>
      </w:r>
      <w:r w:rsidRPr="00F54F6D">
        <w:tab/>
        <w:t xml:space="preserve">Beck RW, Bergenstal RM, Riddlesworth TD, </w:t>
      </w:r>
      <w:r w:rsidR="00910075">
        <w:t xml:space="preserve">Kollman C, Li Z, Brown AS, </w:t>
      </w:r>
      <w:r w:rsidRPr="00F54F6D">
        <w:t xml:space="preserve">et al. Validation of Time in Range as an Outcome Measure for Diabetes Clinical Trials. </w:t>
      </w:r>
      <w:r w:rsidRPr="00016CEB">
        <w:t>Diabetes Care.</w:t>
      </w:r>
      <w:r w:rsidRPr="00F54F6D">
        <w:rPr>
          <w:i/>
        </w:rPr>
        <w:t xml:space="preserve"> </w:t>
      </w:r>
      <w:r w:rsidRPr="00F54F6D">
        <w:t>2018.</w:t>
      </w:r>
    </w:p>
    <w:p w14:paraId="6FEB6B12" w14:textId="74499803" w:rsidR="00F54F6D" w:rsidRPr="00F54F6D" w:rsidRDefault="00F54F6D" w:rsidP="00F54F6D">
      <w:pPr>
        <w:pStyle w:val="EndNoteBibliography"/>
        <w:ind w:left="720" w:hanging="720"/>
      </w:pPr>
      <w:r w:rsidRPr="00F54F6D">
        <w:t>3.</w:t>
      </w:r>
      <w:r w:rsidRPr="00F54F6D">
        <w:tab/>
        <w:t xml:space="preserve">Bergenstal RM, Beck RW, Close KL, </w:t>
      </w:r>
      <w:r w:rsidR="00910075">
        <w:t xml:space="preserve">Grunberger G, Sacks DB, Kowalski A, </w:t>
      </w:r>
      <w:r w:rsidRPr="00F54F6D">
        <w:t xml:space="preserve">et al. Glucose Management Indicator (GMI): A New Term for Estimating A1C From Continuous Glucose Monitoring. </w:t>
      </w:r>
      <w:r w:rsidRPr="00016CEB">
        <w:t xml:space="preserve">Diabetes Care. </w:t>
      </w:r>
      <w:r w:rsidRPr="00F54F6D">
        <w:t>2018;41(11):2275-2280.</w:t>
      </w:r>
    </w:p>
    <w:p w14:paraId="3FDC74C9" w14:textId="77777777" w:rsidR="00F54F6D" w:rsidRPr="00F54F6D" w:rsidRDefault="00F54F6D" w:rsidP="00F54F6D">
      <w:pPr>
        <w:pStyle w:val="EndNoteBibliography"/>
        <w:ind w:left="720" w:hanging="720"/>
      </w:pPr>
      <w:r w:rsidRPr="00F54F6D">
        <w:t>4.</w:t>
      </w:r>
      <w:r w:rsidRPr="00F54F6D">
        <w:tab/>
        <w:t xml:space="preserve">Hernandez TL, Barbour LA. A Standard Approach to Continuous Glucose Monitor Data in Pregnancy for the Study of Fetal Growth and Infant Outcomes. </w:t>
      </w:r>
      <w:r w:rsidRPr="00016CEB">
        <w:t>Diabetes Technology &amp; Therapeutics.</w:t>
      </w:r>
      <w:r w:rsidRPr="00F54F6D">
        <w:rPr>
          <w:i/>
        </w:rPr>
        <w:t xml:space="preserve"> </w:t>
      </w:r>
      <w:r w:rsidRPr="00F54F6D">
        <w:t>2013;15(2):172-179.</w:t>
      </w:r>
    </w:p>
    <w:p w14:paraId="3CD487F6" w14:textId="7304A6AD" w:rsidR="00F54F6D" w:rsidRPr="00F54F6D" w:rsidRDefault="00F54F6D" w:rsidP="00F54F6D">
      <w:pPr>
        <w:pStyle w:val="EndNoteBibliography"/>
        <w:ind w:left="720" w:hanging="720"/>
      </w:pPr>
      <w:r w:rsidRPr="00F54F6D">
        <w:t>5.</w:t>
      </w:r>
      <w:r w:rsidRPr="00F54F6D">
        <w:tab/>
        <w:t xml:space="preserve">Hill NR, Oliver NS, Choudhary P, </w:t>
      </w:r>
      <w:r w:rsidR="00910075">
        <w:t>Levy JC, Hindmarsh P, Matthews DR</w:t>
      </w:r>
      <w:r w:rsidRPr="00F54F6D">
        <w:t xml:space="preserve">. Normal reference range for mean tissue glucose and glycemic variability derived from continuous glucose monitoring for subjects without diabetes in different ethnic groups. </w:t>
      </w:r>
      <w:r w:rsidRPr="00016CEB">
        <w:t>Diabetes Technol Ther.</w:t>
      </w:r>
      <w:r w:rsidRPr="00F54F6D">
        <w:rPr>
          <w:i/>
        </w:rPr>
        <w:t xml:space="preserve"> </w:t>
      </w:r>
      <w:r w:rsidRPr="00F54F6D">
        <w:t>2011;13(9):921-928.</w:t>
      </w:r>
    </w:p>
    <w:p w14:paraId="3EB7F55E" w14:textId="0AD4DA05" w:rsidR="00F54F6D" w:rsidRDefault="00F54F6D" w:rsidP="00F54F6D">
      <w:pPr>
        <w:pStyle w:val="EndNoteBibliography"/>
        <w:ind w:left="720" w:hanging="720"/>
        <w:rPr>
          <w:ins w:id="321" w:author="Pyle, Laura L" w:date="2019-05-25T16:11:00Z"/>
        </w:rPr>
      </w:pPr>
      <w:r w:rsidRPr="00F54F6D">
        <w:t>6.</w:t>
      </w:r>
      <w:r w:rsidRPr="00F54F6D">
        <w:tab/>
        <w:t xml:space="preserve">Sechterberger MK, Luijf YM, Devries JH. Poor agreement of computerized calculators for mean amplitude of glycemic excursions. </w:t>
      </w:r>
      <w:r w:rsidRPr="00016CEB">
        <w:t>Diabetes Technol Ther</w:t>
      </w:r>
      <w:r w:rsidRPr="00F54F6D">
        <w:rPr>
          <w:i/>
        </w:rPr>
        <w:t xml:space="preserve">. </w:t>
      </w:r>
      <w:r w:rsidRPr="00F54F6D">
        <w:t>2014;16(2):72-75.</w:t>
      </w:r>
    </w:p>
    <w:p w14:paraId="22BCA90A" w14:textId="660A655C" w:rsidR="00D9154B" w:rsidRPr="00F54F6D" w:rsidRDefault="00D9154B" w:rsidP="00F54F6D">
      <w:pPr>
        <w:pStyle w:val="EndNoteBibliography"/>
        <w:ind w:left="720" w:hanging="720"/>
      </w:pPr>
      <w:ins w:id="322" w:author="Pyle, Laura L" w:date="2019-05-25T16:11:00Z">
        <w:r>
          <w:t xml:space="preserve">7.  </w:t>
        </w:r>
        <w:r>
          <w:tab/>
          <w:t>Zhang XD, Zhang Z, Wang D.  CGManalyzer: an R package for analyzing continuous glucose monitoring studies.  Bioinformatics 2018; 34(9): 1609-1611.</w:t>
        </w:r>
      </w:ins>
    </w:p>
    <w:p w14:paraId="0EE72E3B" w14:textId="7E771533" w:rsidR="00F54F6D" w:rsidRPr="00F54F6D" w:rsidRDefault="00F54F6D" w:rsidP="00F54F6D">
      <w:pPr>
        <w:pStyle w:val="EndNoteBibliography"/>
        <w:ind w:left="720" w:hanging="720"/>
      </w:pPr>
      <w:del w:id="323" w:author="Pyle, Laura L" w:date="2019-05-25T16:12:00Z">
        <w:r w:rsidRPr="00F54F6D" w:rsidDel="00D9154B">
          <w:delText>7</w:delText>
        </w:r>
      </w:del>
      <w:ins w:id="324" w:author="Pyle, Laura L" w:date="2019-05-25T16:12:00Z">
        <w:r w:rsidR="00D9154B">
          <w:t>8</w:t>
        </w:r>
      </w:ins>
      <w:r w:rsidRPr="00F54F6D">
        <w:t>.</w:t>
      </w:r>
      <w:r w:rsidRPr="00F54F6D">
        <w:tab/>
        <w:t xml:space="preserve">Danne T, Nimri R, Battelino T, </w:t>
      </w:r>
      <w:r w:rsidR="00910075">
        <w:t xml:space="preserve">Bergenstal RM, Close KL, DeVries JH, </w:t>
      </w:r>
      <w:r w:rsidRPr="00F54F6D">
        <w:t xml:space="preserve">et al. International Consensus on Use of Continuous Glucose Monitoring. </w:t>
      </w:r>
      <w:r w:rsidRPr="00016CEB">
        <w:t>Diabetes Care.</w:t>
      </w:r>
      <w:r w:rsidRPr="00F54F6D">
        <w:rPr>
          <w:i/>
        </w:rPr>
        <w:t xml:space="preserve"> </w:t>
      </w:r>
      <w:r w:rsidRPr="00F54F6D">
        <w:t>2017;40(12):1631-1640.</w:t>
      </w:r>
    </w:p>
    <w:p w14:paraId="1C0BCC4A" w14:textId="4F1D6A51" w:rsidR="00F54F6D" w:rsidRPr="00F54F6D" w:rsidRDefault="00D9154B" w:rsidP="00F54F6D">
      <w:pPr>
        <w:pStyle w:val="EndNoteBibliography"/>
        <w:ind w:left="720" w:hanging="720"/>
      </w:pPr>
      <w:ins w:id="325" w:author="Pyle, Laura L" w:date="2019-05-25T16:12:00Z">
        <w:r>
          <w:t>9</w:t>
        </w:r>
      </w:ins>
      <w:del w:id="326" w:author="Pyle, Laura L" w:date="2019-05-25T16:12:00Z">
        <w:r w:rsidR="00F54F6D" w:rsidRPr="00F54F6D" w:rsidDel="00D9154B">
          <w:delText>8</w:delText>
        </w:r>
      </w:del>
      <w:r w:rsidR="00F54F6D" w:rsidRPr="00F54F6D">
        <w:t>.</w:t>
      </w:r>
      <w:r w:rsidR="00F54F6D" w:rsidRPr="00F54F6D">
        <w:tab/>
        <w:t xml:space="preserve">Hernandez TL, Barbour LA. A standard approach to continuous glucose monitor data in pregnancy for the study of fetal growth and infant outcomes. </w:t>
      </w:r>
      <w:r w:rsidR="00F54F6D" w:rsidRPr="00016CEB">
        <w:t>Diabetes Technol Ther.</w:t>
      </w:r>
      <w:r w:rsidR="00F54F6D" w:rsidRPr="00F54F6D">
        <w:rPr>
          <w:i/>
        </w:rPr>
        <w:t xml:space="preserve"> </w:t>
      </w:r>
      <w:r w:rsidR="00F54F6D" w:rsidRPr="00F54F6D">
        <w:t>2013;15(2):172-179.</w:t>
      </w:r>
    </w:p>
    <w:p w14:paraId="6C3DAAB3" w14:textId="29F2EBE6" w:rsidR="00F54F6D" w:rsidRPr="00F54F6D" w:rsidRDefault="00F54F6D" w:rsidP="00F54F6D">
      <w:pPr>
        <w:pStyle w:val="EndNoteBibliography"/>
        <w:ind w:left="720" w:hanging="720"/>
      </w:pPr>
      <w:del w:id="327" w:author="Pyle, Laura L" w:date="2019-05-25T16:12:00Z">
        <w:r w:rsidRPr="00F54F6D" w:rsidDel="00D9154B">
          <w:delText>9</w:delText>
        </w:r>
      </w:del>
      <w:ins w:id="328" w:author="Pyle, Laura L" w:date="2019-05-25T16:12:00Z">
        <w:r w:rsidR="00D9154B">
          <w:t>10</w:t>
        </w:r>
      </w:ins>
      <w:r w:rsidRPr="00F54F6D">
        <w:t>.</w:t>
      </w:r>
      <w:r w:rsidRPr="00F54F6D">
        <w:tab/>
        <w:t xml:space="preserve">Baghurst PA. Calculating the mean amplitude of glycemic excursion from continuous glucose monitoring data: an automated algorithm. </w:t>
      </w:r>
      <w:r w:rsidRPr="00016CEB">
        <w:t>Diabetes Technol Ther</w:t>
      </w:r>
      <w:r w:rsidRPr="00F54F6D">
        <w:rPr>
          <w:i/>
        </w:rPr>
        <w:t xml:space="preserve">. </w:t>
      </w:r>
      <w:r w:rsidRPr="00F54F6D">
        <w:t>2011;13(3):296-302.</w:t>
      </w:r>
    </w:p>
    <w:p w14:paraId="490D1785" w14:textId="20F18C56" w:rsidR="00F54F6D" w:rsidRPr="00F54F6D" w:rsidRDefault="00F54F6D" w:rsidP="00F54F6D">
      <w:pPr>
        <w:pStyle w:val="EndNoteBibliography"/>
        <w:ind w:left="720" w:hanging="720"/>
      </w:pPr>
      <w:r w:rsidRPr="00F54F6D">
        <w:t>1</w:t>
      </w:r>
      <w:ins w:id="329" w:author="Pyle, Laura L" w:date="2019-05-25T16:12:00Z">
        <w:r w:rsidR="00D9154B">
          <w:t>1</w:t>
        </w:r>
      </w:ins>
      <w:del w:id="330" w:author="Pyle, Laura L" w:date="2019-05-25T16:12:00Z">
        <w:r w:rsidRPr="00F54F6D" w:rsidDel="00D9154B">
          <w:delText>0</w:delText>
        </w:r>
      </w:del>
      <w:r w:rsidRPr="00F54F6D">
        <w:t>.</w:t>
      </w:r>
      <w:r w:rsidRPr="00F54F6D">
        <w:tab/>
        <w:t>Harris PA, Taylor R, Thielke R,</w:t>
      </w:r>
      <w:r w:rsidR="00910075">
        <w:t xml:space="preserve"> Payne J, Gonzalez N, Conde JG</w:t>
      </w:r>
      <w:r w:rsidRPr="00F54F6D">
        <w:t xml:space="preserve">. Research electronic data capture (REDCap)--a metadata-driven methodology and workflow process for providing translational research informatics support. </w:t>
      </w:r>
      <w:r w:rsidRPr="00016CEB">
        <w:t>J Biomed Inform.</w:t>
      </w:r>
      <w:r w:rsidRPr="00F54F6D">
        <w:rPr>
          <w:i/>
        </w:rPr>
        <w:t xml:space="preserve"> </w:t>
      </w:r>
      <w:r w:rsidRPr="00F54F6D">
        <w:t>2009;42(2):377-381.</w:t>
      </w:r>
    </w:p>
    <w:p w14:paraId="4CD6546E" w14:textId="53399660"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rsidSect="00120344">
      <w:footerReference w:type="even" r:id="rId24"/>
      <w:footerReference w:type="default" r:id="rId2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D2FB1" w14:textId="77777777" w:rsidR="00EF2F68" w:rsidRDefault="00EF2F68">
      <w:r>
        <w:separator/>
      </w:r>
    </w:p>
  </w:endnote>
  <w:endnote w:type="continuationSeparator" w:id="0">
    <w:p w14:paraId="3C4DE7DB" w14:textId="77777777" w:rsidR="00EF2F68" w:rsidRDefault="00EF2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06492954"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D9154B">
      <w:rPr>
        <w:noProof/>
        <w:color w:val="000000" w:themeColor="text1"/>
      </w:rPr>
      <w:t>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D9154B">
      <w:rPr>
        <w:noProof/>
        <w:color w:val="000000" w:themeColor="text1"/>
      </w:rPr>
      <w:t>16</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EFA27" w14:textId="77777777" w:rsidR="00EF2F68" w:rsidRDefault="00EF2F68">
      <w:r>
        <w:separator/>
      </w:r>
    </w:p>
  </w:footnote>
  <w:footnote w:type="continuationSeparator" w:id="0">
    <w:p w14:paraId="169AA5BB" w14:textId="77777777" w:rsidR="00EF2F68" w:rsidRDefault="00EF2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Diabetes Tech Thera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C710D"/>
    <w:rsid w:val="000E0259"/>
    <w:rsid w:val="000E0A0D"/>
    <w:rsid w:val="000E6F43"/>
    <w:rsid w:val="000F04AF"/>
    <w:rsid w:val="000F1EAC"/>
    <w:rsid w:val="000F5DBB"/>
    <w:rsid w:val="00104024"/>
    <w:rsid w:val="00104F09"/>
    <w:rsid w:val="001070B8"/>
    <w:rsid w:val="00116380"/>
    <w:rsid w:val="00120344"/>
    <w:rsid w:val="001222CE"/>
    <w:rsid w:val="001245BA"/>
    <w:rsid w:val="00133117"/>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976E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3673"/>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E48AD"/>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95DC7"/>
    <w:rsid w:val="006A12A4"/>
    <w:rsid w:val="006A56FB"/>
    <w:rsid w:val="006B242B"/>
    <w:rsid w:val="006C1C8D"/>
    <w:rsid w:val="006C2503"/>
    <w:rsid w:val="006D159E"/>
    <w:rsid w:val="006D1E0C"/>
    <w:rsid w:val="006E28C0"/>
    <w:rsid w:val="006E4CC0"/>
    <w:rsid w:val="006F09BF"/>
    <w:rsid w:val="006F15B4"/>
    <w:rsid w:val="006F501F"/>
    <w:rsid w:val="0070098B"/>
    <w:rsid w:val="007222E2"/>
    <w:rsid w:val="007317E7"/>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73FBD"/>
    <w:rsid w:val="008870AA"/>
    <w:rsid w:val="00890D9E"/>
    <w:rsid w:val="0089408F"/>
    <w:rsid w:val="008943C9"/>
    <w:rsid w:val="008A1171"/>
    <w:rsid w:val="008B0F78"/>
    <w:rsid w:val="008C2D53"/>
    <w:rsid w:val="008C71B9"/>
    <w:rsid w:val="008D0E1A"/>
    <w:rsid w:val="008D7485"/>
    <w:rsid w:val="008E6E1D"/>
    <w:rsid w:val="008F042B"/>
    <w:rsid w:val="008F2151"/>
    <w:rsid w:val="008F4058"/>
    <w:rsid w:val="008F41B5"/>
    <w:rsid w:val="008F4589"/>
    <w:rsid w:val="008F50D7"/>
    <w:rsid w:val="00901640"/>
    <w:rsid w:val="00902288"/>
    <w:rsid w:val="00910075"/>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9E6DA8"/>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64A6"/>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D7E5D"/>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6789"/>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2F68"/>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medtronicdiabetes.com/products/carelink-personal-diabetes-software" TargetMode="Externa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freestylelibre.us" TargetMode="External"/><Relationship Id="rId17" Type="http://schemas.openxmlformats.org/officeDocument/2006/relationships/image" Target="media/image2.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sional.medtronicdiabetes.com/ipro2-professional-cg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gpreport.or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dexcom.com"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ww.diasend.com" TargetMode="External"/><Relationship Id="rId14" Type="http://schemas.openxmlformats.org/officeDocument/2006/relationships/hyperlink" Target="https://github.com/childhealthbiostatscore/R-Packages/tree/master/CGM%20Analysis" TargetMode="External"/><Relationship Id="rId22" Type="http://schemas.openxmlformats.org/officeDocument/2006/relationships/image" Target="media/image7.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BC59A-AAEA-4650-80FB-94DF02E3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6630</Words>
  <Characters>37794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4</cp:revision>
  <dcterms:created xsi:type="dcterms:W3CDTF">2019-05-25T21:47:00Z</dcterms:created>
  <dcterms:modified xsi:type="dcterms:W3CDTF">2019-05-25T22:14:00Z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