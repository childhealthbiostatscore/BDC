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4EBBA" w14:textId="21BB15CA" w:rsidR="00951B6D" w:rsidRDefault="004B5A7D">
      <w:r>
        <w:t>To whom it may concern:</w:t>
      </w:r>
    </w:p>
    <w:p w14:paraId="213FAF11" w14:textId="232BD9FF" w:rsidR="004B5A7D" w:rsidRDefault="004B5A7D"/>
    <w:p w14:paraId="6456D5AA" w14:textId="56506903" w:rsidR="004B5A7D" w:rsidRDefault="00CA7576">
      <w:r>
        <w:rPr>
          <w:u w:val="single"/>
        </w:rPr>
        <w:t>Editor</w:t>
      </w:r>
    </w:p>
    <w:p w14:paraId="65D978F8" w14:textId="38E7AA5F" w:rsidR="00CA7576" w:rsidRDefault="00CA7576" w:rsidP="00CA7576">
      <w:pPr>
        <w:pStyle w:val="ListParagraph"/>
        <w:numPr>
          <w:ilvl w:val="0"/>
          <w:numId w:val="1"/>
        </w:numPr>
      </w:pPr>
      <w:r>
        <w:t xml:space="preserve">We have added the name of the package to the paper title, and hopefully made it clearer that the package is intended for </w:t>
      </w:r>
      <w:del w:id="0" w:author="Pyle, Laura L" w:date="2019-08-29T11:01:00Z">
        <w:r w:rsidDel="000827D8">
          <w:delText xml:space="preserve">summary variables rather </w:delText>
        </w:r>
        <w:commentRangeStart w:id="1"/>
        <w:r w:rsidDel="000827D8">
          <w:delText>than</w:delText>
        </w:r>
      </w:del>
      <w:ins w:id="2" w:author="Pyle, Laura L" w:date="2019-08-29T11:01:00Z">
        <w:r w:rsidR="000827D8">
          <w:t>descriptive</w:t>
        </w:r>
      </w:ins>
      <w:r>
        <w:t xml:space="preserve"> analysis</w:t>
      </w:r>
      <w:commentRangeEnd w:id="1"/>
      <w:r w:rsidR="0016159C">
        <w:rPr>
          <w:rStyle w:val="CommentReference"/>
        </w:rPr>
        <w:commentReference w:id="1"/>
      </w:r>
      <w:r>
        <w:t>.</w:t>
      </w:r>
    </w:p>
    <w:p w14:paraId="536253F3" w14:textId="12FCF63D" w:rsidR="006354CA" w:rsidRDefault="006354CA" w:rsidP="00CA7576">
      <w:pPr>
        <w:pStyle w:val="ListParagraph"/>
        <w:numPr>
          <w:ilvl w:val="0"/>
          <w:numId w:val="1"/>
        </w:numPr>
      </w:pPr>
      <w:commentRangeStart w:id="4"/>
      <w:r>
        <w:t>Example</w:t>
      </w:r>
      <w:commentRangeEnd w:id="4"/>
      <w:r w:rsidR="000827D8">
        <w:rPr>
          <w:rStyle w:val="CommentReference"/>
        </w:rPr>
        <w:commentReference w:id="4"/>
      </w:r>
      <w:r>
        <w:t xml:space="preserve"> code has been added to the manuscript although not in great detail. The package documentation and new-user guide provide more information, and the raw code </w:t>
      </w:r>
      <w:r w:rsidR="00A97DE8">
        <w:t>can be viewed by downloading the package.</w:t>
      </w:r>
    </w:p>
    <w:p w14:paraId="0D7F3E8E" w14:textId="14CECC99" w:rsidR="001F166D" w:rsidRDefault="001F166D" w:rsidP="00CA7576">
      <w:pPr>
        <w:pStyle w:val="ListParagraph"/>
        <w:numPr>
          <w:ilvl w:val="0"/>
          <w:numId w:val="1"/>
        </w:numPr>
      </w:pPr>
      <w:r>
        <w:t>We have added references for Tukey and Loess smoothing.</w:t>
      </w:r>
    </w:p>
    <w:p w14:paraId="7B3DAB8F" w14:textId="5E7B7D0D" w:rsidR="007971BD" w:rsidRDefault="007971BD" w:rsidP="00CA7576">
      <w:pPr>
        <w:pStyle w:val="ListParagraph"/>
        <w:numPr>
          <w:ilvl w:val="0"/>
          <w:numId w:val="1"/>
        </w:numPr>
      </w:pPr>
      <w:commentRangeStart w:id="5"/>
      <w:r>
        <w:t>Font</w:t>
      </w:r>
      <w:commentRangeEnd w:id="5"/>
      <w:r w:rsidR="000827D8">
        <w:rPr>
          <w:rStyle w:val="CommentReference"/>
        </w:rPr>
        <w:commentReference w:id="5"/>
      </w:r>
      <w:r>
        <w:t xml:space="preserve"> size and type are the same for all figures generated by our package, but we are not able to change the proprietary software fonts or alter our package’s output to match them. </w:t>
      </w:r>
    </w:p>
    <w:p w14:paraId="696A132B" w14:textId="6523A352" w:rsidR="00CA7576" w:rsidRDefault="00CA7576" w:rsidP="00474F0F"/>
    <w:p w14:paraId="233D7169" w14:textId="0BB61F25" w:rsidR="00474F0F" w:rsidRDefault="00474F0F" w:rsidP="00474F0F">
      <w:pPr>
        <w:rPr>
          <w:u w:val="single"/>
        </w:rPr>
      </w:pPr>
      <w:r>
        <w:rPr>
          <w:u w:val="single"/>
        </w:rPr>
        <w:t>Reviewer 1</w:t>
      </w:r>
    </w:p>
    <w:p w14:paraId="64D57660" w14:textId="280B58A0" w:rsidR="00B72190" w:rsidRPr="005D4CBA" w:rsidRDefault="00B72190" w:rsidP="00B72190">
      <w:pPr>
        <w:pStyle w:val="ListParagraph"/>
        <w:numPr>
          <w:ilvl w:val="0"/>
          <w:numId w:val="2"/>
        </w:numPr>
        <w:rPr>
          <w:u w:val="single"/>
        </w:rPr>
      </w:pPr>
      <w:r>
        <w:t xml:space="preserve">We are currently working on a GUI using R Shiny, but it will likely not be ready in time for this publication. </w:t>
      </w:r>
      <w:commentRangeStart w:id="6"/>
      <w:r w:rsidR="00A83BA9">
        <w:t>This is now included in the text.</w:t>
      </w:r>
      <w:commentRangeEnd w:id="6"/>
      <w:r w:rsidR="005E57F7">
        <w:rPr>
          <w:rStyle w:val="CommentReference"/>
        </w:rPr>
        <w:commentReference w:id="6"/>
      </w:r>
    </w:p>
    <w:p w14:paraId="1391B847" w14:textId="16AF2104" w:rsidR="005D4CBA" w:rsidRPr="002D5862" w:rsidRDefault="005D4CBA" w:rsidP="009B05A2">
      <w:pPr>
        <w:pStyle w:val="ListParagraph"/>
        <w:numPr>
          <w:ilvl w:val="0"/>
          <w:numId w:val="2"/>
        </w:numPr>
        <w:rPr>
          <w:u w:val="single"/>
        </w:rPr>
      </w:pPr>
      <w:r>
        <w:t>Editor said to ignore</w:t>
      </w:r>
      <w:r w:rsidR="004E4442">
        <w:t xml:space="preserve">. </w:t>
      </w:r>
    </w:p>
    <w:p w14:paraId="57925B29" w14:textId="17E20F58" w:rsidR="002D5862" w:rsidRPr="002D5862" w:rsidRDefault="002D5862" w:rsidP="009B05A2">
      <w:pPr>
        <w:pStyle w:val="ListParagraph"/>
        <w:numPr>
          <w:ilvl w:val="0"/>
          <w:numId w:val="2"/>
        </w:numPr>
        <w:rPr>
          <w:u w:val="single"/>
        </w:rPr>
      </w:pPr>
      <w:r>
        <w:t>Editor also said to ignore.</w:t>
      </w:r>
    </w:p>
    <w:p w14:paraId="358058F9" w14:textId="77F78ADC" w:rsidR="002D5862" w:rsidRPr="009B05A2" w:rsidRDefault="002D5862" w:rsidP="009B05A2">
      <w:pPr>
        <w:pStyle w:val="ListParagraph"/>
        <w:numPr>
          <w:ilvl w:val="0"/>
          <w:numId w:val="2"/>
        </w:numPr>
        <w:rPr>
          <w:u w:val="single"/>
        </w:rPr>
      </w:pPr>
      <w:commentRangeStart w:id="7"/>
      <w:r>
        <w:t>I think we can ignore this as well</w:t>
      </w:r>
      <w:commentRangeEnd w:id="7"/>
      <w:r w:rsidR="005E57F7">
        <w:rPr>
          <w:rStyle w:val="CommentReference"/>
        </w:rPr>
        <w:commentReference w:id="7"/>
      </w:r>
      <w:r>
        <w:t xml:space="preserve">, although I’m </w:t>
      </w:r>
      <w:r w:rsidRPr="00C54170">
        <w:rPr>
          <w:b/>
          <w:bCs/>
        </w:rPr>
        <w:t>still confused about the editor’s note about making figure legends legible</w:t>
      </w:r>
      <w:r>
        <w:t>.</w:t>
      </w:r>
    </w:p>
    <w:p w14:paraId="1BDACB14" w14:textId="33AD9123" w:rsidR="00474F0F" w:rsidRDefault="00474F0F" w:rsidP="00474F0F">
      <w:pPr>
        <w:rPr>
          <w:u w:val="single"/>
        </w:rPr>
      </w:pPr>
    </w:p>
    <w:p w14:paraId="24A5C182" w14:textId="316775B4" w:rsidR="00474F0F" w:rsidRDefault="00474F0F" w:rsidP="00474F0F">
      <w:pPr>
        <w:rPr>
          <w:u w:val="single"/>
        </w:rPr>
      </w:pPr>
      <w:r>
        <w:rPr>
          <w:u w:val="single"/>
        </w:rPr>
        <w:t>Reviewer 2</w:t>
      </w:r>
    </w:p>
    <w:p w14:paraId="691B410C" w14:textId="74CF7733" w:rsidR="00151AD3" w:rsidRDefault="00CB5BDE" w:rsidP="00151AD3">
      <w:pPr>
        <w:pStyle w:val="ListParagraph"/>
        <w:numPr>
          <w:ilvl w:val="0"/>
          <w:numId w:val="4"/>
        </w:numPr>
      </w:pPr>
      <w:r>
        <w:t>See response to editor, #2.</w:t>
      </w:r>
    </w:p>
    <w:p w14:paraId="561CD0F8" w14:textId="27823752" w:rsidR="00D0486B" w:rsidRDefault="00D0486B" w:rsidP="00151AD3">
      <w:pPr>
        <w:pStyle w:val="ListParagraph"/>
        <w:numPr>
          <w:ilvl w:val="0"/>
          <w:numId w:val="4"/>
        </w:numPr>
      </w:pPr>
      <w:r>
        <w:t>Package name has been added to manuscript title and abstract.</w:t>
      </w:r>
    </w:p>
    <w:p w14:paraId="49910F91" w14:textId="1486C9C6" w:rsidR="0092250D" w:rsidRDefault="0092250D" w:rsidP="00151AD3">
      <w:pPr>
        <w:pStyle w:val="ListParagraph"/>
        <w:numPr>
          <w:ilvl w:val="0"/>
          <w:numId w:val="4"/>
        </w:numPr>
      </w:pPr>
      <w:r>
        <w:t>Hopefully this is clearer now</w:t>
      </w:r>
      <w:r w:rsidR="000E473D">
        <w:t xml:space="preserve">, but we could </w:t>
      </w:r>
      <w:commentRangeStart w:id="8"/>
      <w:r w:rsidR="000E473D" w:rsidRPr="00E31B43">
        <w:rPr>
          <w:b/>
          <w:bCs/>
        </w:rPr>
        <w:t>maybe add another sentence somewhere.</w:t>
      </w:r>
      <w:commentRangeEnd w:id="8"/>
      <w:r w:rsidR="005E57F7">
        <w:rPr>
          <w:rStyle w:val="CommentReference"/>
        </w:rPr>
        <w:commentReference w:id="8"/>
      </w:r>
    </w:p>
    <w:p w14:paraId="11F75CEA" w14:textId="5A4B1CC0" w:rsidR="00064C79" w:rsidRDefault="00064C79" w:rsidP="00151AD3">
      <w:pPr>
        <w:pStyle w:val="ListParagraph"/>
        <w:numPr>
          <w:ilvl w:val="0"/>
          <w:numId w:val="4"/>
        </w:numPr>
      </w:pPr>
      <w:r>
        <w:t>See response to editor, #3.</w:t>
      </w:r>
    </w:p>
    <w:p w14:paraId="0E9ACAEB" w14:textId="329CC000" w:rsidR="00085C83" w:rsidRPr="00085C83" w:rsidRDefault="00085C83" w:rsidP="00085C83">
      <w:pPr>
        <w:pStyle w:val="ListParagraph"/>
        <w:numPr>
          <w:ilvl w:val="0"/>
          <w:numId w:val="4"/>
        </w:numPr>
        <w:rPr>
          <w:u w:val="single"/>
        </w:rPr>
      </w:pPr>
      <w:r>
        <w:t xml:space="preserve">Editor said to ignore. </w:t>
      </w:r>
    </w:p>
    <w:p w14:paraId="71192A2E" w14:textId="6D74111B" w:rsidR="00F31FE7" w:rsidRDefault="00F31FE7" w:rsidP="00474F0F">
      <w:pPr>
        <w:rPr>
          <w:u w:val="single"/>
        </w:rPr>
      </w:pPr>
    </w:p>
    <w:p w14:paraId="18C13651" w14:textId="5F0F0A99" w:rsidR="00F31FE7" w:rsidRDefault="00F31FE7" w:rsidP="00474F0F">
      <w:pPr>
        <w:rPr>
          <w:u w:val="single"/>
        </w:rPr>
      </w:pPr>
      <w:r>
        <w:rPr>
          <w:u w:val="single"/>
        </w:rPr>
        <w:t>Questions</w:t>
      </w:r>
    </w:p>
    <w:p w14:paraId="2B4F0E1B" w14:textId="79999351" w:rsidR="00910832" w:rsidRDefault="000B32F9" w:rsidP="00F31FE7">
      <w:pPr>
        <w:pStyle w:val="ListParagraph"/>
        <w:numPr>
          <w:ilvl w:val="0"/>
          <w:numId w:val="3"/>
        </w:numPr>
      </w:pPr>
      <w:r w:rsidRPr="00337AAE">
        <w:t xml:space="preserve">Is it okay to ignore reviewer 1 #3 per the editor’s </w:t>
      </w:r>
      <w:commentRangeStart w:id="9"/>
      <w:r w:rsidR="00337AAE" w:rsidRPr="00337AAE">
        <w:t>instructions</w:t>
      </w:r>
      <w:commentRangeEnd w:id="9"/>
      <w:r w:rsidR="005E57F7">
        <w:rPr>
          <w:rStyle w:val="CommentReference"/>
        </w:rPr>
        <w:commentReference w:id="9"/>
      </w:r>
      <w:r w:rsidRPr="00337AAE">
        <w:t>?</w:t>
      </w:r>
      <w:r w:rsidR="00337AAE" w:rsidRPr="00337AAE">
        <w:t xml:space="preserve"> </w:t>
      </w:r>
    </w:p>
    <w:p w14:paraId="13B58264" w14:textId="55B851D0" w:rsidR="00392E17" w:rsidRDefault="00392E17" w:rsidP="00F31FE7">
      <w:pPr>
        <w:pStyle w:val="ListParagraph"/>
        <w:numPr>
          <w:ilvl w:val="0"/>
          <w:numId w:val="3"/>
        </w:numPr>
      </w:pPr>
      <w:r>
        <w:t xml:space="preserve">Editor says to make figure legends legible, reviewer 1 says they aren’t showing up properly, but they look good to me. Do they mean the axes </w:t>
      </w:r>
      <w:commentRangeStart w:id="10"/>
      <w:r>
        <w:t>labels</w:t>
      </w:r>
      <w:commentRangeEnd w:id="10"/>
      <w:r w:rsidR="005E57F7">
        <w:rPr>
          <w:rStyle w:val="CommentReference"/>
        </w:rPr>
        <w:commentReference w:id="10"/>
      </w:r>
      <w:r>
        <w:t>?</w:t>
      </w:r>
    </w:p>
    <w:p w14:paraId="1B27733A" w14:textId="6D349995" w:rsidR="00F55CF0" w:rsidRDefault="00F55CF0" w:rsidP="00F31FE7">
      <w:pPr>
        <w:pStyle w:val="ListParagraph"/>
        <w:numPr>
          <w:ilvl w:val="0"/>
          <w:numId w:val="3"/>
        </w:numPr>
      </w:pPr>
      <w:r>
        <w:t xml:space="preserve">How to </w:t>
      </w:r>
      <w:r w:rsidR="00BF35B0">
        <w:t>format</w:t>
      </w:r>
      <w:r>
        <w:t xml:space="preserve"> code in the </w:t>
      </w:r>
      <w:commentRangeStart w:id="11"/>
      <w:r>
        <w:t>paper</w:t>
      </w:r>
      <w:commentRangeEnd w:id="11"/>
      <w:r w:rsidR="005E57F7">
        <w:rPr>
          <w:rStyle w:val="CommentReference"/>
        </w:rPr>
        <w:commentReference w:id="11"/>
      </w:r>
      <w:r>
        <w:t>?</w:t>
      </w:r>
    </w:p>
    <w:p w14:paraId="22D55FAB" w14:textId="0A44E3CE" w:rsidR="004C12B4" w:rsidRPr="00337AAE" w:rsidRDefault="004C12B4" w:rsidP="00F31FE7">
      <w:pPr>
        <w:pStyle w:val="ListParagraph"/>
        <w:numPr>
          <w:ilvl w:val="0"/>
          <w:numId w:val="3"/>
        </w:numPr>
      </w:pPr>
      <w:r>
        <w:t xml:space="preserve">Can we hyperlink </w:t>
      </w:r>
      <w:proofErr w:type="spellStart"/>
      <w:r>
        <w:t>github</w:t>
      </w:r>
      <w:proofErr w:type="spellEnd"/>
      <w:r>
        <w:t xml:space="preserve">, </w:t>
      </w:r>
      <w:proofErr w:type="spellStart"/>
      <w:r>
        <w:t>figshare</w:t>
      </w:r>
      <w:proofErr w:type="spellEnd"/>
      <w:r>
        <w:t>, etc.?</w:t>
      </w:r>
      <w:r w:rsidR="001421D1">
        <w:t xml:space="preserve"> Long links look bad.</w:t>
      </w:r>
    </w:p>
    <w:sectPr w:rsidR="004C12B4" w:rsidRPr="00337AAE" w:rsidSect="007D5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yle, Laura L" w:date="2019-08-29T11:13:00Z" w:initials="PLL">
    <w:p w14:paraId="3F904EC5" w14:textId="4DEC9832" w:rsidR="0016159C" w:rsidRDefault="0016159C">
      <w:pPr>
        <w:pStyle w:val="CommentText"/>
      </w:pPr>
      <w:r>
        <w:rPr>
          <w:rStyle w:val="CommentReference"/>
        </w:rPr>
        <w:annotationRef/>
      </w:r>
      <w:r>
        <w:t>I thought about this some more, and what the package does is analysis, it’s just de</w:t>
      </w:r>
      <w:bookmarkStart w:id="3" w:name="_GoBack"/>
      <w:bookmarkEnd w:id="3"/>
      <w:r>
        <w:t>script</w:t>
      </w:r>
      <w:r w:rsidR="00D7262C">
        <w:t xml:space="preserve">ive analysis.  So I made a few edits along those lines in the paper. </w:t>
      </w:r>
      <w:r w:rsidR="005E57F7">
        <w:t>But I didn’t add a sentence stating that the package doesn’t do analysis, because I don’t think that’s correct.  I think we need to clarify this in our response.</w:t>
      </w:r>
    </w:p>
  </w:comment>
  <w:comment w:id="4" w:author="Pyle, Laura L" w:date="2019-08-29T11:02:00Z" w:initials="PLL">
    <w:p w14:paraId="03F25983" w14:textId="2125560E" w:rsidR="000827D8" w:rsidRDefault="000827D8">
      <w:pPr>
        <w:pStyle w:val="CommentText"/>
      </w:pPr>
      <w:r>
        <w:rPr>
          <w:rStyle w:val="CommentReference"/>
        </w:rPr>
        <w:annotationRef/>
      </w:r>
      <w:r>
        <w:t xml:space="preserve">I think we also need to specifically address this comment: “My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  </w:t>
      </w:r>
      <w:r w:rsidR="0016159C">
        <w:t xml:space="preserve">I think this was clear, but to appease the editor, </w:t>
      </w:r>
      <w:r>
        <w:t>I made some edits on page 4, line 75-76 to try to address this.  See if you think that’s enough?</w:t>
      </w:r>
    </w:p>
  </w:comment>
  <w:comment w:id="5" w:author="Pyle, Laura L" w:date="2019-08-29T11:08:00Z" w:initials="PLL">
    <w:p w14:paraId="62B0150E" w14:textId="5C3E116B" w:rsidR="000827D8" w:rsidRDefault="000827D8">
      <w:pPr>
        <w:pStyle w:val="CommentText"/>
      </w:pPr>
      <w:r>
        <w:rPr>
          <w:rStyle w:val="CommentReference"/>
        </w:rPr>
        <w:annotationRef/>
      </w:r>
      <w:r>
        <w:t>She also said: Please make sure the figure legends are legible.  I think you said that you made a change to address this, correct?  I would state that in your response.</w:t>
      </w:r>
    </w:p>
  </w:comment>
  <w:comment w:id="6" w:author="Pyle, Laura L" w:date="2019-08-29T12:45:00Z" w:initials="PLL">
    <w:p w14:paraId="742D9B81" w14:textId="0AE22E42" w:rsidR="005E57F7" w:rsidRDefault="005E57F7">
      <w:pPr>
        <w:pStyle w:val="CommentText"/>
      </w:pPr>
      <w:r>
        <w:rPr>
          <w:rStyle w:val="CommentReference"/>
        </w:rPr>
        <w:annotationRef/>
      </w:r>
      <w:r>
        <w:t xml:space="preserve">I wouldn’t include this in the text, just in the response to </w:t>
      </w:r>
      <w:proofErr w:type="spellStart"/>
      <w:r>
        <w:t>reviewrs</w:t>
      </w:r>
      <w:proofErr w:type="spellEnd"/>
      <w:r>
        <w:t>.</w:t>
      </w:r>
    </w:p>
  </w:comment>
  <w:comment w:id="7" w:author="Pyle, Laura L" w:date="2019-08-29T12:49:00Z" w:initials="PLL">
    <w:p w14:paraId="5EE0D958" w14:textId="6CD6BEB2" w:rsidR="005E57F7" w:rsidRDefault="005E57F7">
      <w:pPr>
        <w:pStyle w:val="CommentText"/>
      </w:pPr>
      <w:r>
        <w:rPr>
          <w:rStyle w:val="CommentReference"/>
        </w:rPr>
        <w:annotationRef/>
      </w:r>
      <w:r>
        <w:t>I think we do need to fix this, since you can’t see the line at all</w:t>
      </w:r>
    </w:p>
  </w:comment>
  <w:comment w:id="8" w:author="Pyle, Laura L" w:date="2019-08-29T12:51:00Z" w:initials="PLL">
    <w:p w14:paraId="44234580" w14:textId="51C75E66" w:rsidR="005E57F7" w:rsidRDefault="005E57F7">
      <w:pPr>
        <w:pStyle w:val="CommentText"/>
      </w:pPr>
      <w:r>
        <w:rPr>
          <w:rStyle w:val="CommentReference"/>
        </w:rPr>
        <w:annotationRef/>
      </w:r>
      <w:r>
        <w:t>I think it’s clear enough</w:t>
      </w:r>
    </w:p>
  </w:comment>
  <w:comment w:id="9" w:author="Pyle, Laura L" w:date="2019-08-29T12:51:00Z" w:initials="PLL">
    <w:p w14:paraId="687D430C" w14:textId="590F55DF" w:rsidR="005E57F7" w:rsidRDefault="005E57F7">
      <w:pPr>
        <w:pStyle w:val="CommentText"/>
      </w:pPr>
      <w:r>
        <w:rPr>
          <w:rStyle w:val="CommentReference"/>
        </w:rPr>
        <w:annotationRef/>
      </w:r>
      <w:r>
        <w:t>yes</w:t>
      </w:r>
    </w:p>
  </w:comment>
  <w:comment w:id="10" w:author="Pyle, Laura L" w:date="2019-08-29T12:51:00Z" w:initials="PLL">
    <w:p w14:paraId="5D5B2C99" w14:textId="02E937D3" w:rsidR="005E57F7" w:rsidRDefault="005E57F7">
      <w:pPr>
        <w:pStyle w:val="CommentText"/>
      </w:pPr>
      <w:r>
        <w:rPr>
          <w:rStyle w:val="CommentReference"/>
        </w:rPr>
        <w:annotationRef/>
      </w:r>
      <w:r>
        <w:t>It’s the line for the interquartile range that isn’t showing up</w:t>
      </w:r>
    </w:p>
  </w:comment>
  <w:comment w:id="11" w:author="Pyle, Laura L" w:date="2019-08-29T12:58:00Z" w:initials="PLL">
    <w:p w14:paraId="6B9E8162" w14:textId="52FF8E7A" w:rsidR="005E57F7" w:rsidRDefault="005E57F7">
      <w:pPr>
        <w:pStyle w:val="CommentText"/>
      </w:pPr>
      <w:r>
        <w:rPr>
          <w:rStyle w:val="CommentReference"/>
        </w:rPr>
        <w:annotationRef/>
      </w:r>
      <w:r>
        <w:t xml:space="preserve">I found a link that discusses how to format code in a paper: </w:t>
      </w:r>
      <w:hyperlink r:id="rId1" w:history="1">
        <w:r w:rsidRPr="00D65149">
          <w:rPr>
            <w:rStyle w:val="Hyperlink"/>
          </w:rPr>
          <w:t>https://academia.stackexchange.com/questions/24498/proper-way-to-format-computer-code-included-in-a-thesis-dissertation</w:t>
        </w:r>
      </w:hyperlink>
    </w:p>
    <w:p w14:paraId="4E2CEEA5" w14:textId="103DED1A" w:rsidR="005E57F7" w:rsidRDefault="005E57F7">
      <w:pPr>
        <w:pStyle w:val="CommentText"/>
      </w:pPr>
      <w:r>
        <w:t>We obviously won’t use any of the Latex packages but I think there are some good pointers, like using monospace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904EC5" w15:done="0"/>
  <w15:commentEx w15:paraId="03F25983" w15:done="0"/>
  <w15:commentEx w15:paraId="62B0150E" w15:done="0"/>
  <w15:commentEx w15:paraId="742D9B81" w15:done="0"/>
  <w15:commentEx w15:paraId="5EE0D958" w15:done="0"/>
  <w15:commentEx w15:paraId="44234580" w15:done="0"/>
  <w15:commentEx w15:paraId="687D430C" w15:done="0"/>
  <w15:commentEx w15:paraId="5D5B2C99" w15:done="0"/>
  <w15:commentEx w15:paraId="4E2CEE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04EC5" w16cid:durableId="211395FA"/>
  <w16cid:commentId w16cid:paraId="03F25983" w16cid:durableId="211395FB"/>
  <w16cid:commentId w16cid:paraId="62B0150E" w16cid:durableId="211395FC"/>
  <w16cid:commentId w16cid:paraId="742D9B81" w16cid:durableId="211395FD"/>
  <w16cid:commentId w16cid:paraId="5EE0D958" w16cid:durableId="211395FE"/>
  <w16cid:commentId w16cid:paraId="44234580" w16cid:durableId="211395FF"/>
  <w16cid:commentId w16cid:paraId="687D430C" w16cid:durableId="21139600"/>
  <w16cid:commentId w16cid:paraId="5D5B2C99" w16cid:durableId="21139601"/>
  <w16cid:commentId w16cid:paraId="4E2CEEA5" w16cid:durableId="211396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34"/>
    <w:rsid w:val="00007511"/>
    <w:rsid w:val="00064C79"/>
    <w:rsid w:val="00080237"/>
    <w:rsid w:val="000827D8"/>
    <w:rsid w:val="00085C83"/>
    <w:rsid w:val="000B32F9"/>
    <w:rsid w:val="000E473D"/>
    <w:rsid w:val="001421D1"/>
    <w:rsid w:val="00151AD3"/>
    <w:rsid w:val="00157A6C"/>
    <w:rsid w:val="00160D9C"/>
    <w:rsid w:val="0016159C"/>
    <w:rsid w:val="00192CA9"/>
    <w:rsid w:val="001F166D"/>
    <w:rsid w:val="002D5862"/>
    <w:rsid w:val="00337AAE"/>
    <w:rsid w:val="00392E17"/>
    <w:rsid w:val="003B5884"/>
    <w:rsid w:val="00474F0F"/>
    <w:rsid w:val="004B36A1"/>
    <w:rsid w:val="004B5A7D"/>
    <w:rsid w:val="004C12B4"/>
    <w:rsid w:val="004E4442"/>
    <w:rsid w:val="004F25FE"/>
    <w:rsid w:val="00536493"/>
    <w:rsid w:val="005D4CBA"/>
    <w:rsid w:val="005E57F7"/>
    <w:rsid w:val="006354CA"/>
    <w:rsid w:val="006936CD"/>
    <w:rsid w:val="007971BD"/>
    <w:rsid w:val="007D563B"/>
    <w:rsid w:val="007D6AF6"/>
    <w:rsid w:val="008A7A34"/>
    <w:rsid w:val="00910832"/>
    <w:rsid w:val="0092250D"/>
    <w:rsid w:val="00951B6D"/>
    <w:rsid w:val="009B05A2"/>
    <w:rsid w:val="00A32884"/>
    <w:rsid w:val="00A81960"/>
    <w:rsid w:val="00A83BA9"/>
    <w:rsid w:val="00A97DE8"/>
    <w:rsid w:val="00AE06A4"/>
    <w:rsid w:val="00B40001"/>
    <w:rsid w:val="00B72190"/>
    <w:rsid w:val="00BF35B0"/>
    <w:rsid w:val="00C10F04"/>
    <w:rsid w:val="00C54170"/>
    <w:rsid w:val="00C64D96"/>
    <w:rsid w:val="00CA7576"/>
    <w:rsid w:val="00CB5BDE"/>
    <w:rsid w:val="00D0486B"/>
    <w:rsid w:val="00D7262C"/>
    <w:rsid w:val="00D92C50"/>
    <w:rsid w:val="00E261D7"/>
    <w:rsid w:val="00E31B43"/>
    <w:rsid w:val="00E4183F"/>
    <w:rsid w:val="00F06ED8"/>
    <w:rsid w:val="00F10DB4"/>
    <w:rsid w:val="00F31FE7"/>
    <w:rsid w:val="00F55CF0"/>
    <w:rsid w:val="00F72989"/>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a.stackexchange.com/questions/24498/proper-way-to-format-computer-code-included-in-a-thesis-dissertation"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2</cp:revision>
  <dcterms:created xsi:type="dcterms:W3CDTF">2019-08-30T18:33:00Z</dcterms:created>
  <dcterms:modified xsi:type="dcterms:W3CDTF">2019-08-30T18:33:00Z</dcterms:modified>
</cp:coreProperties>
</file>