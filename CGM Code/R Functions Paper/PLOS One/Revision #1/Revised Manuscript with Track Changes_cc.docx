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AB18" w14:textId="5C83C339" w:rsidR="00BE7DFD" w:rsidRPr="00607176" w:rsidRDefault="00393394" w:rsidP="00393394">
      <w:pPr>
        <w:spacing w:line="480" w:lineRule="auto"/>
        <w:jc w:val="center"/>
        <w:rPr>
          <w:bCs/>
        </w:rPr>
      </w:pPr>
      <w:bookmarkStart w:id="0" w:name="_GoBack"/>
      <w:bookmarkEnd w:id="0"/>
      <w:del w:id="1"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2"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3" w:author="Vigers, Timothy" w:date="2019-08-27T15:25:00Z">
        <w:r w:rsidR="00E76789" w:rsidRPr="00607176" w:rsidDel="0063632B">
          <w:rPr>
            <w:bCs/>
          </w:rPr>
          <w:delText>d</w:delText>
        </w:r>
        <w:r w:rsidRPr="00607176" w:rsidDel="0063632B">
          <w:rPr>
            <w:bCs/>
          </w:rPr>
          <w:delText>ata</w:delText>
        </w:r>
      </w:del>
      <w:ins w:id="4" w:author="Vigers, Timothy" w:date="2019-08-28T12:15:00Z">
        <w:r w:rsidR="00BE7DFD">
          <w:rPr>
            <w:bCs/>
          </w:rPr>
          <w:t>c</w:t>
        </w:r>
      </w:ins>
      <w:ins w:id="5" w:author="Vigers, Timothy" w:date="2019-08-28T12:14:00Z">
        <w:r w:rsidR="00BE7DFD">
          <w:rPr>
            <w:bCs/>
          </w:rPr>
          <w:t>gmanalysis</w:t>
        </w:r>
      </w:ins>
      <w:ins w:id="6" w:author="Vigers, Timothy" w:date="2019-08-28T12:15:00Z">
        <w:r w:rsidR="00BE7DFD">
          <w:rPr>
            <w:bCs/>
          </w:rPr>
          <w:t>:</w:t>
        </w:r>
      </w:ins>
      <w:ins w:id="7" w:author="Vigers, Timothy" w:date="2019-08-28T12:14:00Z">
        <w:r w:rsidR="00BE7DFD">
          <w:rPr>
            <w:bCs/>
          </w:rPr>
          <w:t xml:space="preserve"> </w:t>
        </w:r>
      </w:ins>
      <w:ins w:id="8" w:author="Vigers, Timothy" w:date="2019-08-28T12:15:00Z">
        <w:r w:rsidR="00BE7DFD">
          <w:rPr>
            <w:bCs/>
          </w:rPr>
          <w:t xml:space="preserve">An R package for </w:t>
        </w:r>
        <w:del w:id="9" w:author="Pyle, Laura L" w:date="2019-08-29T11:00:00Z">
          <w:r w:rsidR="00BE7DFD" w:rsidDel="00966BAF">
            <w:rPr>
              <w:bCs/>
            </w:rPr>
            <w:delText>calculating summary statistics</w:delText>
          </w:r>
        </w:del>
      </w:ins>
      <w:ins w:id="10" w:author="Pyle, Laura L" w:date="2019-08-29T11:00:00Z">
        <w:r w:rsidR="00966BAF">
          <w:rPr>
            <w:bCs/>
          </w:rPr>
          <w:t>descriptive analysis</w:t>
        </w:r>
      </w:ins>
      <w:ins w:id="11" w:author="Vigers, Timothy" w:date="2019-08-28T12:15:00Z">
        <w:r w:rsidR="00BE7DFD">
          <w:rPr>
            <w:bCs/>
          </w:rPr>
          <w:t xml:space="preserve"> </w:t>
        </w:r>
      </w:ins>
      <w:ins w:id="12" w:author="Vigers, Timothy" w:date="2019-08-28T12:16:00Z">
        <w:del w:id="13" w:author="Pyle, Laura L" w:date="2019-08-29T11:00:00Z">
          <w:r w:rsidR="000F1E87" w:rsidDel="00966BAF">
            <w:rPr>
              <w:bCs/>
            </w:rPr>
            <w:delText xml:space="preserve">from </w:delText>
          </w:r>
        </w:del>
      </w:ins>
      <w:ins w:id="14" w:author="Pyle, Laura L" w:date="2019-08-29T11:00:00Z">
        <w:r w:rsidR="00966BAF">
          <w:rPr>
            <w:bCs/>
          </w:rPr>
          <w:t xml:space="preserve">of </w:t>
        </w:r>
      </w:ins>
      <w:ins w:id="15" w:author="Vigers, Timothy" w:date="2019-08-28T12:16:00Z">
        <w:r w:rsidR="000F1E87">
          <w:rPr>
            <w:bCs/>
          </w:rPr>
          <w:t>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6D0D70"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7214CE7E"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16" w:author="Vigers, Timothy" w:date="2019-08-28T10:50:00Z">
        <w:r w:rsidR="004326F0" w:rsidDel="006B7A2A">
          <w:delText xml:space="preserve">Functions </w:delText>
        </w:r>
      </w:del>
      <w:ins w:id="17" w:author="Vigers, Timothy" w:date="2019-08-28T10:50:00Z">
        <w:r w:rsidR="006B7A2A">
          <w:t xml:space="preserve">A package titled cgmanalysis </w:t>
        </w:r>
      </w:ins>
      <w:r w:rsidR="004326F0">
        <w:t>w</w:t>
      </w:r>
      <w:ins w:id="18" w:author="Vigers, Timothy" w:date="2019-08-28T10:50:00Z">
        <w:r w:rsidR="006B7A2A">
          <w:t>as</w:t>
        </w:r>
      </w:ins>
      <w:del w:id="19" w:author="Vigers, Timothy" w:date="2019-08-28T10:50:00Z">
        <w:r w:rsidR="004326F0" w:rsidDel="006B7A2A">
          <w:delText>ere</w:delText>
        </w:r>
      </w:del>
      <w:r w:rsidR="004326F0">
        <w:t xml:space="preserve"> developed in </w:t>
      </w:r>
      <w:r w:rsidR="00D55A32">
        <w:t xml:space="preserve">the free programming language R </w:t>
      </w:r>
      <w:r w:rsidR="004326F0">
        <w:t xml:space="preserve">to </w:t>
      </w:r>
      <w:r w:rsidR="00D55A32">
        <w:t>provide a rapid, easy, and consistent methodology for CGM data management</w:t>
      </w:r>
      <w:ins w:id="20" w:author="Pyle, Laura L" w:date="2019-08-29T11:10:00Z">
        <w:r w:rsidR="002E695D">
          <w:t>,</w:t>
        </w:r>
      </w:ins>
      <w:r w:rsidR="00D55A32">
        <w:t xml:space="preserve"> </w:t>
      </w:r>
      <w:del w:id="21" w:author="Pyle, Laura L" w:date="2019-08-29T11:11:00Z">
        <w:r w:rsidR="00D55A32" w:rsidDel="002E695D">
          <w:delText xml:space="preserve">and </w:delText>
        </w:r>
      </w:del>
      <w:del w:id="22" w:author="Vigers, Timothy" w:date="2019-08-28T10:50:00Z">
        <w:r w:rsidR="00D55A32" w:rsidDel="00690C84">
          <w:delText>analysis</w:delText>
        </w:r>
      </w:del>
      <w:ins w:id="23" w:author="Vigers, Timothy" w:date="2019-08-28T10:50:00Z">
        <w:r w:rsidR="00690C84">
          <w:t>summary measure calculation</w:t>
        </w:r>
      </w:ins>
      <w:ins w:id="24" w:author="Pyle, Laura L" w:date="2019-08-29T11:11:00Z">
        <w:r w:rsidR="002E695D">
          <w:t>, and descriptive analysis</w:t>
        </w:r>
      </w:ins>
      <w:r w:rsidR="00D55A32">
        <w:t>.</w:t>
      </w:r>
      <w:r w:rsidR="004152CF">
        <w:t xml:space="preserve"> </w:t>
      </w:r>
      <w:ins w:id="25" w:author="Vigers, Timothy" w:date="2019-08-28T10:50:00Z">
        <w:r w:rsidR="00A0485B">
          <w:t>V</w:t>
        </w:r>
      </w:ins>
      <w:del w:id="26"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27"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28"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29"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30"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31"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32" w:author="Vigers, Timothy" w:date="2019-08-28T11:48:00Z">
        <w:r w:rsidR="00541F08" w:rsidDel="008F3F69">
          <w:delText xml:space="preserve">analyze </w:delText>
        </w:r>
      </w:del>
      <w:ins w:id="33" w:author="Vigers, Timothy" w:date="2019-08-28T11:48:00Z">
        <w:r w:rsidR="008F3F69">
          <w:t xml:space="preserve">summarize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EasyGV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34" w:author="Vigers, Timothy" w:date="2019-08-27T15:35:00Z">
        <w:r w:rsidR="009E6DA8" w:rsidDel="00AD6F44">
          <w:delText>[5</w:delText>
        </w:r>
      </w:del>
      <w:del w:id="35"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r w:rsidR="0078669E">
        <w:t xml:space="preserve">EasyGV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36"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37"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38" w:author="Vigers, Timothy" w:date="2019-08-27T15:38:00Z">
        <w:r w:rsidR="005E48AD" w:rsidDel="00390BF6">
          <w:delText xml:space="preserve"> </w:delText>
        </w:r>
        <w:r w:rsidR="00D9154B" w:rsidDel="00390BF6">
          <w:delText>[7]</w:delText>
        </w:r>
      </w:del>
      <w:r w:rsidR="00D9154B">
        <w:t xml:space="preserve"> </w:t>
      </w:r>
      <w:r w:rsidR="005E48AD">
        <w:t xml:space="preserve">released the CGManalyzer package for R; however, the package was removed from the CRAN repository because </w:t>
      </w:r>
      <w:r w:rsidR="00D9154B">
        <w:t>problems with the software were not corrected.</w:t>
      </w:r>
    </w:p>
    <w:p w14:paraId="74167B8A" w14:textId="30E42DB9"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r w:rsidR="00C34F29">
        <w:t>Diasend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and Carelink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‘cgmanalysis’</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ins w:id="39" w:author="Pyle, Laura L" w:date="2019-08-29T11:06:00Z">
        <w:r w:rsidR="00966BAF">
          <w:t xml:space="preserve"> modify the code to</w:t>
        </w:r>
      </w:ins>
      <w:r w:rsidR="007B73DE">
        <w:t xml:space="preserve"> alter functionality</w:t>
      </w:r>
      <w:ins w:id="40" w:author="Pyle, Laura L" w:date="2019-08-29T11:06:00Z">
        <w:r w:rsidR="00966BAF">
          <w:t xml:space="preserve">. </w:t>
        </w:r>
      </w:ins>
      <w:del w:id="41" w:author="Pyle, Laura L" w:date="2019-08-29T11:06:00Z">
        <w:r w:rsidR="007B73DE" w:rsidDel="00966BAF">
          <w:delText>, and inclu</w:delText>
        </w:r>
      </w:del>
      <w:del w:id="42" w:author="Pyle, Laura L" w:date="2019-08-29T11:07:00Z">
        <w:r w:rsidR="007B73DE" w:rsidDel="00966BAF">
          <w:delText>des a</w:delText>
        </w:r>
      </w:del>
      <w:ins w:id="43" w:author="Pyle, Laura L" w:date="2019-08-29T11:07:00Z">
        <w:r w:rsidR="00966BAF">
          <w:t>A</w:t>
        </w:r>
      </w:ins>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xml:space="preserve">) </w:t>
      </w:r>
      <w:del w:id="44" w:author="Chan, Christine L" w:date="2019-09-06T09:45:00Z">
        <w:r w:rsidR="005E48AD" w:rsidDel="009431ED">
          <w:delText xml:space="preserve">that </w:delText>
        </w:r>
      </w:del>
      <w:r w:rsidR="005E48AD">
        <w:t>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1A745CAD"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w:t>
      </w:r>
      <w:ins w:id="45" w:author="Chan, Christine L" w:date="2019-09-06T09:46:00Z">
        <w:r w:rsidR="009431ED">
          <w:t xml:space="preserve"> reporting</w:t>
        </w:r>
      </w:ins>
      <w:r>
        <w:t xml:space="preserve"> CGM</w:t>
      </w:r>
      <w:r w:rsidRPr="009403BF">
        <w:t xml:space="preserve"> </w:t>
      </w:r>
      <w:ins w:id="46" w:author="Vigers, Timothy" w:date="2019-08-28T11:49:00Z">
        <w:r w:rsidR="00E87B5D">
          <w:t>data</w:t>
        </w:r>
      </w:ins>
      <w:del w:id="47" w:author="Vigers, Timothy" w:date="2019-08-28T11:49:00Z">
        <w:r w:rsidDel="00E87B5D">
          <w:delText>analysis</w:delText>
        </w:r>
      </w:del>
      <w:ins w:id="48"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49"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 xml:space="preserve">the glucose management </w:t>
      </w:r>
      <w:del w:id="50" w:author="Chan, Christine L" w:date="2019-09-06T09:46:00Z">
        <w:r w:rsidR="0077629F" w:rsidDel="009431ED">
          <w:delText xml:space="preserve">index </w:delText>
        </w:r>
      </w:del>
      <w:ins w:id="51" w:author="Chan, Christine L" w:date="2019-09-06T09:46:00Z">
        <w:r w:rsidR="009431ED">
          <w:t xml:space="preserve">indicator </w:t>
        </w:r>
      </w:ins>
      <w:r w:rsidR="0077629F">
        <w:t>(GMI)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52" w:author="Vigers, Timothy" w:date="2019-08-27T15:33:00Z">
        <w:r w:rsidR="009E6DA8" w:rsidDel="001079C7">
          <w:delText>[3]</w:delText>
        </w:r>
      </w:del>
      <w:r w:rsidR="002F6F8A">
        <w:t>, time in range</w:t>
      </w:r>
      <w:ins w:id="53"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54"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55"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56"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r w:rsidRPr="00633378">
              <w:t>percent_cgm_wear</w:t>
            </w:r>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r>
              <w:t>average_sensor</w:t>
            </w:r>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57"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58"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r>
              <w:t>gmi</w:t>
            </w:r>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r>
              <w:t>median_sensor</w:t>
            </w:r>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r>
              <w:t>standard_deviation</w:t>
            </w:r>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r>
              <w:t>min_sensor</w:t>
            </w:r>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r>
              <w:t>max_sensor</w:t>
            </w:r>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r w:rsidRPr="009539B4">
              <w:t>excursions_over_***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r w:rsidRPr="009539B4">
              <w:lastRenderedPageBreak/>
              <w:t>min_spent_over_***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r w:rsidRPr="009539B4">
              <w:t>percent_time_over_***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r w:rsidRPr="009539B4">
              <w:t>avg_excur_over_***_per_day</w:t>
            </w:r>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r w:rsidRPr="009539B4">
              <w:t>min_spent_under_**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r w:rsidRPr="009539B4">
              <w:t>percent_time_under_**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r w:rsidRPr="009539B4">
              <w:t>auc</w:t>
            </w:r>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r>
              <w:t>r_mage</w:t>
            </w:r>
          </w:p>
        </w:tc>
        <w:tc>
          <w:tcPr>
            <w:tcW w:w="4675" w:type="dxa"/>
          </w:tcPr>
          <w:p w14:paraId="288FD1D4" w14:textId="77777777" w:rsidR="003F26AC" w:rsidRDefault="003F26AC" w:rsidP="00D25394">
            <w:pPr>
              <w:widowControl w:val="0"/>
              <w:autoSpaceDE w:val="0"/>
              <w:autoSpaceDN w:val="0"/>
              <w:adjustRightInd w:val="0"/>
            </w:pPr>
            <w:r>
              <w:t>MAGE calculated according to Baghurst’s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r>
              <w:t>j_index</w:t>
            </w:r>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r>
              <w:t>modd</w:t>
            </w:r>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r>
              <w:t>lbgi</w:t>
            </w:r>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r>
              <w:t>hbgi</w:t>
            </w:r>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59" w:author="Vigers, Timothy" w:date="2019-08-28T08:34:00Z"/>
        </w:rPr>
      </w:pPr>
      <w:r>
        <w:t>Our package consists of three simple functions: cleandata(), cgmvariables(), and cgmreport().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60" w:author="Vigers, Timothy" w:date="2019-08-28T08:33:00Z">
        <w:r w:rsidR="000B0EA2">
          <w:t>For example</w:t>
        </w:r>
      </w:ins>
      <w:ins w:id="61" w:author="Vigers, Timothy" w:date="2019-08-28T08:36:00Z">
        <w:r w:rsidR="006A1E85">
          <w:t>,</w:t>
        </w:r>
      </w:ins>
      <w:ins w:id="62" w:author="Vigers, Timothy" w:date="2019-08-28T08:33:00Z">
        <w:r w:rsidR="000B0EA2">
          <w:t xml:space="preserve"> </w:t>
        </w:r>
      </w:ins>
    </w:p>
    <w:p w14:paraId="3FF43055" w14:textId="73F4CBF7" w:rsidR="00551827" w:rsidRPr="00514489" w:rsidRDefault="006A1E85">
      <w:pPr>
        <w:spacing w:line="480" w:lineRule="auto"/>
        <w:rPr>
          <w:ins w:id="63" w:author="Vigers, Timothy" w:date="2019-08-28T08:36:00Z"/>
          <w:rFonts w:ascii="Lucida Console" w:hAnsi="Lucida Console"/>
          <w:rPrChange w:id="64" w:author="Vigers, Timothy" w:date="2019-09-04T11:13:00Z">
            <w:rPr>
              <w:ins w:id="65" w:author="Vigers, Timothy" w:date="2019-08-28T08:36:00Z"/>
            </w:rPr>
          </w:rPrChange>
        </w:rPr>
        <w:pPrChange w:id="66" w:author="Vigers, Timothy" w:date="2019-09-04T11:13:00Z">
          <w:pPr>
            <w:spacing w:line="480" w:lineRule="auto"/>
            <w:ind w:firstLine="720"/>
          </w:pPr>
        </w:pPrChange>
      </w:pPr>
      <w:ins w:id="67" w:author="Vigers, Timothy" w:date="2019-08-28T08:35:00Z">
        <w:r w:rsidRPr="00514489">
          <w:rPr>
            <w:rFonts w:ascii="Lucida Console" w:hAnsi="Lucida Console"/>
            <w:rPrChange w:id="68" w:author="Vigers, Timothy" w:date="2019-09-04T11:13:00Z">
              <w:rPr/>
            </w:rPrChange>
          </w:rPr>
          <w:t>cleandata(“path/to/inputdirectory”, “path/to/outputdire</w:t>
        </w:r>
      </w:ins>
      <w:ins w:id="69" w:author="Vigers, Timothy" w:date="2019-08-28T08:36:00Z">
        <w:r w:rsidRPr="00514489">
          <w:rPr>
            <w:rFonts w:ascii="Lucida Console" w:hAnsi="Lucida Console"/>
            <w:rPrChange w:id="70" w:author="Vigers, Timothy" w:date="2019-09-04T11:13:00Z">
              <w:rPr/>
            </w:rPrChange>
          </w:rPr>
          <w:t>ctory</w:t>
        </w:r>
      </w:ins>
      <w:ins w:id="71" w:author="Vigers, Timothy" w:date="2019-08-28T08:37:00Z">
        <w:r w:rsidR="00752E88" w:rsidRPr="00514489">
          <w:rPr>
            <w:rFonts w:ascii="Lucida Console" w:hAnsi="Lucida Console"/>
            <w:rPrChange w:id="72" w:author="Vigers, Timothy" w:date="2019-09-04T11:13:00Z">
              <w:rPr/>
            </w:rPrChange>
          </w:rPr>
          <w:t>”</w:t>
        </w:r>
      </w:ins>
      <w:ins w:id="73" w:author="Vigers, Timothy" w:date="2019-08-28T08:35:00Z">
        <w:r w:rsidRPr="00514489">
          <w:rPr>
            <w:rFonts w:ascii="Lucida Console" w:hAnsi="Lucida Console"/>
            <w:rPrChange w:id="74" w:author="Vigers, Timothy" w:date="2019-09-04T11:13:00Z">
              <w:rPr/>
            </w:rPrChange>
          </w:rPr>
          <w:t>)</w:t>
        </w:r>
      </w:ins>
    </w:p>
    <w:p w14:paraId="1E57CCAE" w14:textId="2B9AA9BF" w:rsidR="006A1E85" w:rsidRDefault="006A1E85" w:rsidP="006A1E85">
      <w:pPr>
        <w:spacing w:line="480" w:lineRule="auto"/>
        <w:rPr>
          <w:ins w:id="75" w:author="Vigers, Timothy" w:date="2019-08-28T08:37:00Z"/>
        </w:rPr>
      </w:pPr>
      <w:ins w:id="76" w:author="Vigers, Timothy" w:date="2019-08-28T08:36:00Z">
        <w:r>
          <w:t xml:space="preserve">will </w:t>
        </w:r>
      </w:ins>
      <w:ins w:id="77" w:author="Vigers, Timothy" w:date="2019-08-28T08:37:00Z">
        <w:r>
          <w:t>clean the data using the default settings, while</w:t>
        </w:r>
      </w:ins>
    </w:p>
    <w:p w14:paraId="601AAA57" w14:textId="77777777" w:rsidR="00386F4C" w:rsidRDefault="00B6517A" w:rsidP="00B6517A">
      <w:pPr>
        <w:spacing w:line="480" w:lineRule="auto"/>
        <w:ind w:firstLine="720"/>
        <w:rPr>
          <w:ins w:id="78" w:author="Vigers, Timothy" w:date="2019-09-04T11:14:00Z"/>
          <w:rFonts w:ascii="Lucida Console" w:hAnsi="Lucida Console"/>
        </w:rPr>
      </w:pPr>
      <w:ins w:id="79" w:author="Vigers, Timothy" w:date="2019-08-28T08:37:00Z">
        <w:r w:rsidRPr="00386F4C">
          <w:rPr>
            <w:rFonts w:ascii="Lucida Console" w:hAnsi="Lucida Console"/>
            <w:rPrChange w:id="80" w:author="Vigers, Timothy" w:date="2019-09-04T11:14:00Z">
              <w:rPr/>
            </w:rPrChange>
          </w:rPr>
          <w:t>cleandata(“path/to/inputdirectory”,</w:t>
        </w:r>
      </w:ins>
    </w:p>
    <w:p w14:paraId="086D3252" w14:textId="77777777" w:rsidR="00386F4C" w:rsidRDefault="00B6517A" w:rsidP="00386F4C">
      <w:pPr>
        <w:spacing w:line="480" w:lineRule="auto"/>
        <w:ind w:firstLine="720"/>
        <w:rPr>
          <w:ins w:id="81" w:author="Vigers, Timothy" w:date="2019-09-04T11:14:00Z"/>
          <w:rFonts w:ascii="Lucida Console" w:hAnsi="Lucida Console"/>
        </w:rPr>
      </w:pPr>
      <w:ins w:id="82" w:author="Vigers, Timothy" w:date="2019-08-28T08:37:00Z">
        <w:r w:rsidRPr="00386F4C">
          <w:rPr>
            <w:rFonts w:ascii="Lucida Console" w:hAnsi="Lucida Console"/>
            <w:rPrChange w:id="83" w:author="Vigers, Timothy" w:date="2019-09-04T11:14:00Z">
              <w:rPr/>
            </w:rPrChange>
          </w:rPr>
          <w:t>“path/to/outputdirectory</w:t>
        </w:r>
        <w:r w:rsidR="00752E88" w:rsidRPr="00386F4C">
          <w:rPr>
            <w:rFonts w:ascii="Lucida Console" w:hAnsi="Lucida Console"/>
            <w:rPrChange w:id="84" w:author="Vigers, Timothy" w:date="2019-09-04T11:14:00Z">
              <w:rPr/>
            </w:rPrChange>
          </w:rPr>
          <w:t>”,</w:t>
        </w:r>
      </w:ins>
      <w:ins w:id="85" w:author="Vigers, Timothy" w:date="2019-08-28T08:38:00Z">
        <w:r w:rsidR="00752E88" w:rsidRPr="00386F4C">
          <w:rPr>
            <w:rFonts w:ascii="Lucida Console" w:hAnsi="Lucida Console"/>
            <w:rPrChange w:id="86" w:author="Vigers, Timothy" w:date="2019-09-04T11:14:00Z">
              <w:rPr/>
            </w:rPrChange>
          </w:rPr>
          <w:t xml:space="preserve"> </w:t>
        </w:r>
      </w:ins>
    </w:p>
    <w:p w14:paraId="552BF3CF" w14:textId="4E114ABE" w:rsidR="006A1E85" w:rsidRPr="00386F4C" w:rsidRDefault="00752E88" w:rsidP="00386F4C">
      <w:pPr>
        <w:spacing w:line="480" w:lineRule="auto"/>
        <w:ind w:firstLine="720"/>
        <w:rPr>
          <w:ins w:id="87" w:author="Vigers, Timothy" w:date="2019-08-28T08:34:00Z"/>
          <w:rFonts w:ascii="Lucida Console" w:hAnsi="Lucida Console"/>
          <w:rPrChange w:id="88" w:author="Vigers, Timothy" w:date="2019-09-04T11:14:00Z">
            <w:rPr>
              <w:ins w:id="89" w:author="Vigers, Timothy" w:date="2019-08-28T08:34:00Z"/>
            </w:rPr>
          </w:rPrChange>
        </w:rPr>
      </w:pPr>
      <w:ins w:id="90" w:author="Vigers, Timothy" w:date="2019-08-28T08:38:00Z">
        <w:r w:rsidRPr="00386F4C">
          <w:rPr>
            <w:rFonts w:ascii="Lucida Console" w:hAnsi="Lucida Console"/>
            <w:rPrChange w:id="91" w:author="Vigers, Timothy" w:date="2019-09-04T11:14:00Z">
              <w:rPr/>
            </w:rPrChange>
          </w:rPr>
          <w:t xml:space="preserve">removegaps = FALSE, </w:t>
        </w:r>
      </w:ins>
      <w:ins w:id="92" w:author="Vigers, Timothy" w:date="2019-08-28T08:40:00Z">
        <w:r w:rsidR="0022552D" w:rsidRPr="00386F4C">
          <w:rPr>
            <w:rFonts w:ascii="Lucida Console" w:hAnsi="Lucida Console"/>
            <w:rPrChange w:id="93" w:author="Vigers, Timothy" w:date="2019-09-04T11:14:00Z">
              <w:rPr/>
            </w:rPrChange>
          </w:rPr>
          <w:t xml:space="preserve">gapfill = TRUE, </w:t>
        </w:r>
      </w:ins>
      <w:ins w:id="94" w:author="Vigers, Timothy" w:date="2019-08-28T08:38:00Z">
        <w:r w:rsidRPr="00386F4C">
          <w:rPr>
            <w:rFonts w:ascii="Lucida Console" w:hAnsi="Lucida Console"/>
            <w:rPrChange w:id="95" w:author="Vigers, Timothy" w:date="2019-09-04T11:14:00Z">
              <w:rPr/>
            </w:rPrChange>
          </w:rPr>
          <w:t>maximumgap = 30</w:t>
        </w:r>
      </w:ins>
      <w:ins w:id="96" w:author="Vigers, Timothy" w:date="2019-08-28T08:37:00Z">
        <w:r w:rsidR="00B6517A" w:rsidRPr="00386F4C">
          <w:rPr>
            <w:rFonts w:ascii="Lucida Console" w:hAnsi="Lucida Console"/>
            <w:rPrChange w:id="97" w:author="Vigers, Timothy" w:date="2019-09-04T11:14:00Z">
              <w:rPr/>
            </w:rPrChange>
          </w:rPr>
          <w:t>)</w:t>
        </w:r>
      </w:ins>
    </w:p>
    <w:p w14:paraId="289001C3" w14:textId="3EB20589" w:rsidR="00507D22" w:rsidRDefault="0022552D">
      <w:pPr>
        <w:spacing w:line="480" w:lineRule="auto"/>
        <w:pPrChange w:id="98" w:author="Vigers, Timothy" w:date="2019-08-30T12:31:00Z">
          <w:pPr>
            <w:spacing w:line="480" w:lineRule="auto"/>
            <w:ind w:firstLine="720"/>
          </w:pPr>
        </w:pPrChange>
      </w:pPr>
      <w:ins w:id="99" w:author="Vigers, Timothy" w:date="2019-08-28T08:39:00Z">
        <w:r>
          <w:t xml:space="preserve">will fill in gaps shorter than </w:t>
        </w:r>
      </w:ins>
      <w:ins w:id="100"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101" w:author="Vigers, Timothy" w:date="2019-08-28T08:48:00Z">
        <w:r w:rsidR="00D90DBF">
          <w:t xml:space="preserve">Examples of </w:t>
        </w:r>
      </w:ins>
      <w:ins w:id="102" w:author="Vigers, Timothy" w:date="2019-08-28T08:49:00Z">
        <w:r w:rsidR="00D90DBF">
          <w:t xml:space="preserve">data pre- and post-cleaning are available on </w:t>
        </w:r>
      </w:ins>
      <w:ins w:id="103" w:author="Vigers, Timothy" w:date="2019-08-28T08:50:00Z">
        <w:r w:rsidR="009A58F5">
          <w:t>figshare</w:t>
        </w:r>
      </w:ins>
      <w:ins w:id="104" w:author="Vigers, Timothy" w:date="2019-08-28T08:51:00Z">
        <w:r w:rsidR="009A58F5">
          <w:t xml:space="preserve"> </w:t>
        </w:r>
      </w:ins>
      <w:ins w:id="105" w:author="Vigers, Timothy" w:date="2019-08-28T08:50:00Z">
        <w:r w:rsidR="009A58F5">
          <w:t>(</w:t>
        </w:r>
      </w:ins>
      <w:ins w:id="106" w:author="Vigers, Timothy" w:date="2019-08-30T12:31:00Z">
        <w:r w:rsidR="000574BD" w:rsidRPr="000574BD">
          <w:fldChar w:fldCharType="begin"/>
        </w:r>
        <w:r w:rsidR="000574BD" w:rsidRPr="000574BD">
          <w:instrText xml:space="preserve"> HYPERLINK "https://figshare.com/projects/cgmanalysis_An_R_package_for_descriptive_analysis_of_continuous_glucose_monitor_data/64973" </w:instrText>
        </w:r>
        <w:r w:rsidR="000574BD" w:rsidRPr="000574BD">
          <w:fldChar w:fldCharType="separate"/>
        </w:r>
        <w:r w:rsidR="000574BD" w:rsidRPr="000574BD">
          <w:rPr>
            <w:color w:val="0000FF"/>
            <w:u w:val="single"/>
          </w:rPr>
          <w:t>https://figshare.com/projects/cgmanalysis_An_R_package_for_descriptive_analysis_of_continuous_glucose_monitor_data/64973</w:t>
        </w:r>
        <w:r w:rsidR="000574BD" w:rsidRPr="000574BD">
          <w:fldChar w:fldCharType="end"/>
        </w:r>
      </w:ins>
      <w:ins w:id="107" w:author="Vigers, Timothy" w:date="2019-08-28T08:50:00Z">
        <w:r w:rsidR="009A58F5">
          <w:t xml:space="preserve">) and in the </w:t>
        </w:r>
      </w:ins>
      <w:ins w:id="108" w:author="Vigers, Timothy" w:date="2019-08-28T08:51:00Z">
        <w:r w:rsidR="0058649C">
          <w:t>package’s “extdata” directory.</w:t>
        </w:r>
      </w:ins>
    </w:p>
    <w:p w14:paraId="29B65381" w14:textId="7D523371" w:rsidR="0081399F" w:rsidRDefault="00502FC3" w:rsidP="00DE2A9F">
      <w:pPr>
        <w:spacing w:line="480" w:lineRule="auto"/>
        <w:rPr>
          <w:ins w:id="109" w:author="Vigers, Timothy" w:date="2019-08-28T08:41:00Z"/>
        </w:rPr>
      </w:pPr>
      <w:r>
        <w:tab/>
        <w:t xml:space="preserve">Once the data have been cleaned, the CGM variables described in </w:t>
      </w:r>
      <w:r w:rsidRPr="00000DDC">
        <w:rPr>
          <w:b/>
        </w:rPr>
        <w:t>Table 1</w:t>
      </w:r>
      <w:r>
        <w:t xml:space="preserve"> are calculated using the cgmvariables()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w:t>
      </w:r>
      <w:r w:rsidR="001779D6">
        <w:lastRenderedPageBreak/>
        <w:t>depending on user needs.</w:t>
      </w:r>
      <w:r w:rsidR="002D0EE6">
        <w:t xml:space="preserve"> </w:t>
      </w:r>
      <w:r w:rsidR="0081399F">
        <w:t>MAGE is calculated using Baghurst’s</w:t>
      </w:r>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110"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111" w:author="Vigers, Timothy" w:date="2019-08-28T08:41:00Z">
        <w:r w:rsidR="000750C3">
          <w:t>For example,</w:t>
        </w:r>
      </w:ins>
    </w:p>
    <w:p w14:paraId="05565E73" w14:textId="77777777" w:rsidR="00BD14FE" w:rsidRDefault="00987F1C" w:rsidP="00DE2A9F">
      <w:pPr>
        <w:spacing w:line="480" w:lineRule="auto"/>
        <w:rPr>
          <w:ins w:id="112" w:author="Vigers, Timothy" w:date="2019-09-04T11:14:00Z"/>
          <w:rFonts w:ascii="Lucida Console" w:hAnsi="Lucida Console"/>
        </w:rPr>
      </w:pPr>
      <w:ins w:id="113" w:author="Vigers, Timothy" w:date="2019-08-28T08:42:00Z">
        <w:r>
          <w:tab/>
        </w:r>
        <w:r w:rsidRPr="00BD14FE">
          <w:rPr>
            <w:rFonts w:ascii="Lucida Console" w:hAnsi="Lucida Console"/>
            <w:rPrChange w:id="114" w:author="Vigers, Timothy" w:date="2019-09-04T11:14:00Z">
              <w:rPr/>
            </w:rPrChange>
          </w:rPr>
          <w:t>cgmvariables(“path/to/inputdirectory”,</w:t>
        </w:r>
      </w:ins>
    </w:p>
    <w:p w14:paraId="558C6DB6" w14:textId="1EB0F291" w:rsidR="000750C3" w:rsidRPr="00BD14FE" w:rsidRDefault="00987F1C">
      <w:pPr>
        <w:spacing w:line="480" w:lineRule="auto"/>
        <w:ind w:firstLine="720"/>
        <w:rPr>
          <w:rFonts w:ascii="Lucida Console" w:hAnsi="Lucida Console"/>
          <w:rPrChange w:id="115" w:author="Vigers, Timothy" w:date="2019-09-04T11:14:00Z">
            <w:rPr/>
          </w:rPrChange>
        </w:rPr>
        <w:pPrChange w:id="116" w:author="Vigers, Timothy" w:date="2019-09-04T11:14:00Z">
          <w:pPr>
            <w:spacing w:line="480" w:lineRule="auto"/>
          </w:pPr>
        </w:pPrChange>
      </w:pPr>
      <w:ins w:id="117" w:author="Vigers, Timothy" w:date="2019-08-28T08:42:00Z">
        <w:r w:rsidRPr="00BD14FE">
          <w:rPr>
            <w:rFonts w:ascii="Lucida Console" w:hAnsi="Lucida Console"/>
            <w:rPrChange w:id="118" w:author="Vigers, Timothy" w:date="2019-09-04T11:14:00Z">
              <w:rPr/>
            </w:rPrChange>
          </w:rPr>
          <w:t>“path/to/outputdirectory”)</w:t>
        </w:r>
      </w:ins>
    </w:p>
    <w:p w14:paraId="24A1A462" w14:textId="01F7B2E7" w:rsidR="00AF64A6" w:rsidRDefault="00CD2DFC" w:rsidP="00DE2A9F">
      <w:pPr>
        <w:spacing w:line="480" w:lineRule="auto"/>
        <w:rPr>
          <w:ins w:id="119" w:author="Vigers, Timothy" w:date="2019-08-28T08:43:00Z"/>
        </w:rPr>
      </w:pPr>
      <w:ins w:id="120" w:author="Vigers, Timothy" w:date="2019-08-28T08:42:00Z">
        <w:r>
          <w:t xml:space="preserve">will produce summary </w:t>
        </w:r>
      </w:ins>
      <w:ins w:id="121" w:author="Vigers, Timothy" w:date="2019-08-28T08:43:00Z">
        <w:r>
          <w:t>measures using the default settings above, while</w:t>
        </w:r>
      </w:ins>
    </w:p>
    <w:p w14:paraId="53DD751B" w14:textId="77777777" w:rsidR="00BD14FE" w:rsidRDefault="00CD2DFC">
      <w:pPr>
        <w:spacing w:line="480" w:lineRule="auto"/>
        <w:ind w:left="720"/>
        <w:rPr>
          <w:ins w:id="122" w:author="Vigers, Timothy" w:date="2019-09-04T11:15:00Z"/>
          <w:rFonts w:ascii="Lucida Console" w:hAnsi="Lucida Console"/>
        </w:rPr>
        <w:pPrChange w:id="123" w:author="Vigers, Timothy" w:date="2019-09-04T11:15:00Z">
          <w:pPr>
            <w:spacing w:line="480" w:lineRule="auto"/>
            <w:ind w:firstLine="720"/>
          </w:pPr>
        </w:pPrChange>
      </w:pPr>
      <w:ins w:id="124" w:author="Vigers, Timothy" w:date="2019-08-28T08:43:00Z">
        <w:r w:rsidRPr="00BD14FE">
          <w:rPr>
            <w:rFonts w:ascii="Lucida Console" w:hAnsi="Lucida Console"/>
            <w:rPrChange w:id="125" w:author="Vigers, Timothy" w:date="2019-09-04T11:15:00Z">
              <w:rPr/>
            </w:rPrChange>
          </w:rPr>
          <w:t>cgmvariables(“path/to/inputdirectory”, “path/to/outputdirectory”</w:t>
        </w:r>
        <w:r w:rsidR="00A15A77" w:rsidRPr="00BD14FE">
          <w:rPr>
            <w:rFonts w:ascii="Lucida Console" w:hAnsi="Lucida Console"/>
            <w:rPrChange w:id="126" w:author="Vigers, Timothy" w:date="2019-09-04T11:15:00Z">
              <w:rPr/>
            </w:rPrChange>
          </w:rPr>
          <w:t>,</w:t>
        </w:r>
      </w:ins>
      <w:ins w:id="127" w:author="Vigers, Timothy" w:date="2019-09-04T11:15:00Z">
        <w:r w:rsidR="00BD14FE" w:rsidRPr="00BD14FE">
          <w:rPr>
            <w:rFonts w:ascii="Lucida Console" w:hAnsi="Lucida Console"/>
          </w:rPr>
          <w:t xml:space="preserve"> </w:t>
        </w:r>
      </w:ins>
    </w:p>
    <w:p w14:paraId="1696EB70" w14:textId="50D9F01D" w:rsidR="00CD2DFC" w:rsidRPr="00BD14FE" w:rsidRDefault="00A736BD">
      <w:pPr>
        <w:spacing w:line="480" w:lineRule="auto"/>
        <w:ind w:firstLine="720"/>
        <w:rPr>
          <w:ins w:id="128" w:author="Vigers, Timothy" w:date="2019-08-28T08:44:00Z"/>
          <w:rFonts w:ascii="Lucida Console" w:hAnsi="Lucida Console"/>
          <w:rPrChange w:id="129" w:author="Vigers, Timothy" w:date="2019-09-04T11:15:00Z">
            <w:rPr>
              <w:ins w:id="130" w:author="Vigers, Timothy" w:date="2019-08-28T08:44:00Z"/>
            </w:rPr>
          </w:rPrChange>
        </w:rPr>
        <w:pPrChange w:id="131" w:author="Vigers, Timothy" w:date="2019-09-04T11:15:00Z">
          <w:pPr>
            <w:spacing w:line="480" w:lineRule="auto"/>
            <w:ind w:left="1440" w:firstLine="720"/>
          </w:pPr>
        </w:pPrChange>
      </w:pPr>
      <w:ins w:id="132" w:author="Vigers, Timothy" w:date="2019-08-28T08:45:00Z">
        <w:r w:rsidRPr="00BD14FE">
          <w:rPr>
            <w:rFonts w:ascii="Lucida Console" w:hAnsi="Lucida Console"/>
            <w:rPrChange w:id="133" w:author="Vigers, Timothy" w:date="2019-09-04T11:15:00Z">
              <w:rPr/>
            </w:rPrChange>
          </w:rPr>
          <w:t>daystart = 8</w:t>
        </w:r>
      </w:ins>
      <w:ins w:id="134" w:author="Vigers, Timothy" w:date="2019-08-28T08:44:00Z">
        <w:r w:rsidR="006D2AB0" w:rsidRPr="00BD14FE">
          <w:rPr>
            <w:rFonts w:ascii="Lucida Console" w:hAnsi="Lucida Console"/>
            <w:rPrChange w:id="135" w:author="Vigers, Timothy" w:date="2019-09-04T11:15:00Z">
              <w:rPr/>
            </w:rPrChange>
          </w:rPr>
          <w:t>,</w:t>
        </w:r>
      </w:ins>
      <w:ins w:id="136" w:author="Vigers, Timothy" w:date="2019-08-28T08:45:00Z">
        <w:r w:rsidR="00B81C54" w:rsidRPr="00BD14FE">
          <w:rPr>
            <w:rFonts w:ascii="Lucida Console" w:hAnsi="Lucida Console"/>
            <w:rPrChange w:id="137" w:author="Vigers, Timothy" w:date="2019-09-04T11:15:00Z">
              <w:rPr/>
            </w:rPrChange>
          </w:rPr>
          <w:t xml:space="preserve"> </w:t>
        </w:r>
        <w:r w:rsidRPr="00BD14FE">
          <w:rPr>
            <w:rFonts w:ascii="Lucida Console" w:hAnsi="Lucida Console"/>
            <w:rPrChange w:id="138" w:author="Vigers, Timothy" w:date="2019-09-04T11:15:00Z">
              <w:rPr/>
            </w:rPrChange>
          </w:rPr>
          <w:t>dayend = 23,</w:t>
        </w:r>
      </w:ins>
      <w:ins w:id="139" w:author="Vigers, Timothy" w:date="2019-08-28T08:44:00Z">
        <w:r w:rsidR="00E70BE7" w:rsidRPr="00BD14FE">
          <w:rPr>
            <w:rFonts w:ascii="Lucida Console" w:hAnsi="Lucida Console"/>
            <w:rPrChange w:id="140" w:author="Vigers, Timothy" w:date="2019-09-04T11:15:00Z">
              <w:rPr/>
            </w:rPrChange>
          </w:rPr>
          <w:t xml:space="preserve"> </w:t>
        </w:r>
        <w:r w:rsidR="006D2AB0" w:rsidRPr="00BD14FE">
          <w:rPr>
            <w:rFonts w:ascii="Lucida Console" w:hAnsi="Lucida Console"/>
            <w:rPrChange w:id="141" w:author="Vigers, Timothy" w:date="2019-09-04T11:15:00Z">
              <w:rPr/>
            </w:rPrChange>
          </w:rPr>
          <w:t>magedef = “2sd</w:t>
        </w:r>
        <w:r w:rsidR="00AE031A" w:rsidRPr="00BD14FE">
          <w:rPr>
            <w:rFonts w:ascii="Lucida Console" w:hAnsi="Lucida Console"/>
            <w:rPrChange w:id="142" w:author="Vigers, Timothy" w:date="2019-09-04T11:15:00Z">
              <w:rPr/>
            </w:rPrChange>
          </w:rPr>
          <w:t>”</w:t>
        </w:r>
      </w:ins>
      <w:ins w:id="143" w:author="Vigers, Timothy" w:date="2019-08-28T08:43:00Z">
        <w:r w:rsidR="00CD2DFC" w:rsidRPr="00BD14FE">
          <w:rPr>
            <w:rFonts w:ascii="Lucida Console" w:hAnsi="Lucida Console"/>
            <w:rPrChange w:id="144" w:author="Vigers, Timothy" w:date="2019-09-04T11:15:00Z">
              <w:rPr/>
            </w:rPrChange>
          </w:rPr>
          <w:t>)</w:t>
        </w:r>
      </w:ins>
    </w:p>
    <w:p w14:paraId="7E8F46E2" w14:textId="5179D312" w:rsidR="00B534EE" w:rsidRDefault="00B534EE" w:rsidP="00B534EE">
      <w:pPr>
        <w:spacing w:line="480" w:lineRule="auto"/>
      </w:pPr>
      <w:ins w:id="145" w:author="Vigers, Timothy" w:date="2019-08-28T08:44:00Z">
        <w:r>
          <w:t>will produce summary measures</w:t>
        </w:r>
        <w:r w:rsidR="00A736BD">
          <w:t xml:space="preserve"> using</w:t>
        </w:r>
      </w:ins>
      <w:ins w:id="146" w:author="Vigers, Timothy" w:date="2019-08-28T08:46:00Z">
        <w:r w:rsidR="006B2437">
          <w:t xml:space="preserve"> 2 SD</w:t>
        </w:r>
      </w:ins>
      <w:ins w:id="147" w:author="Vigers, Timothy" w:date="2019-08-28T08:44:00Z">
        <w:r w:rsidR="00A736BD">
          <w:t xml:space="preserve"> as the threshol</w:t>
        </w:r>
      </w:ins>
      <w:ins w:id="148" w:author="Vigers, Timothy" w:date="2019-08-28T08:45:00Z">
        <w:r w:rsidR="00A736BD">
          <w:t xml:space="preserve">d for </w:t>
        </w:r>
      </w:ins>
      <w:ins w:id="149"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150"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151"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152" w:author="Vigers, Timothy" w:date="2019-08-27T15:45:00Z">
        <w:r w:rsidR="002D42D8">
          <w:t xml:space="preserve">running median </w:t>
        </w:r>
      </w:ins>
      <w:r w:rsidR="00173B31">
        <w:t>smoothing</w:t>
      </w:r>
      <w:ins w:id="153"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w:t>
      </w:r>
      <w:r w:rsidR="00FA4E2B">
        <w:lastRenderedPageBreak/>
        <w:t xml:space="preserve">smoothed </w:t>
      </w:r>
      <w:r w:rsidR="00E96A32">
        <w:t xml:space="preserve">(locally estimated scatterplot smoothing) </w:t>
      </w:r>
      <w:r w:rsidR="00FA4E2B">
        <w:t>average</w:t>
      </w:r>
      <w:ins w:id="154"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155"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156" w:author="Vigers, Timothy" w:date="2019-08-28T10:44:00Z">
        <w:r w:rsidR="00D25394">
          <w:t xml:space="preserve">The current default </w:t>
        </w:r>
        <w:r w:rsidR="00CB5896">
          <w:t>y axis range for eac</w:t>
        </w:r>
      </w:ins>
      <w:ins w:id="157" w:author="Vigers, Timothy" w:date="2019-08-28T10:45:00Z">
        <w:r w:rsidR="00CB5896">
          <w:t>h plot is 0 – 400 mg/dL, but this can be altered manually. For ex</w:t>
        </w:r>
      </w:ins>
      <w:ins w:id="158" w:author="Vigers, Timothy" w:date="2019-08-28T10:46:00Z">
        <w:r w:rsidR="00CB5896">
          <w:t xml:space="preserve">ample, </w:t>
        </w:r>
      </w:ins>
    </w:p>
    <w:p w14:paraId="415C1D8A" w14:textId="77777777" w:rsidR="007D0289" w:rsidRDefault="0095304B" w:rsidP="003B6592">
      <w:pPr>
        <w:spacing w:line="480" w:lineRule="auto"/>
        <w:ind w:firstLine="720"/>
        <w:rPr>
          <w:ins w:id="159" w:author="Vigers, Timothy" w:date="2019-09-04T11:15:00Z"/>
          <w:rFonts w:ascii="Lucida Console" w:hAnsi="Lucida Console"/>
        </w:rPr>
      </w:pPr>
      <w:ins w:id="160" w:author="Vigers, Timothy" w:date="2019-08-28T10:46:00Z">
        <w:r w:rsidRPr="007D0289">
          <w:rPr>
            <w:rFonts w:ascii="Lucida Console" w:hAnsi="Lucida Console"/>
            <w:rPrChange w:id="161" w:author="Vigers, Timothy" w:date="2019-09-04T11:15:00Z">
              <w:rPr/>
            </w:rPrChange>
          </w:rPr>
          <w:t>c</w:t>
        </w:r>
        <w:r w:rsidR="00CB5896" w:rsidRPr="007D0289">
          <w:rPr>
            <w:rFonts w:ascii="Lucida Console" w:hAnsi="Lucida Console"/>
            <w:rPrChange w:id="162" w:author="Vigers, Timothy" w:date="2019-09-04T11:15:00Z">
              <w:rPr/>
            </w:rPrChange>
          </w:rPr>
          <w:t>gmreport</w:t>
        </w:r>
        <w:r w:rsidRPr="007D0289">
          <w:rPr>
            <w:rFonts w:ascii="Lucida Console" w:hAnsi="Lucida Console"/>
            <w:rPrChange w:id="163" w:author="Vigers, Timothy" w:date="2019-09-04T11:15:00Z">
              <w:rPr/>
            </w:rPrChange>
          </w:rPr>
          <w:t>(“path/to/inputdirectory”,</w:t>
        </w:r>
      </w:ins>
    </w:p>
    <w:p w14:paraId="31B219CC" w14:textId="6DD28C45" w:rsidR="00CB5896" w:rsidRPr="007D0289" w:rsidRDefault="0095304B" w:rsidP="003B6592">
      <w:pPr>
        <w:spacing w:line="480" w:lineRule="auto"/>
        <w:ind w:firstLine="720"/>
        <w:rPr>
          <w:ins w:id="164" w:author="Vigers, Timothy" w:date="2019-08-28T10:46:00Z"/>
          <w:rFonts w:ascii="Lucida Console" w:hAnsi="Lucida Console"/>
          <w:rPrChange w:id="165" w:author="Vigers, Timothy" w:date="2019-09-04T11:15:00Z">
            <w:rPr>
              <w:ins w:id="166" w:author="Vigers, Timothy" w:date="2019-08-28T10:46:00Z"/>
            </w:rPr>
          </w:rPrChange>
        </w:rPr>
      </w:pPr>
      <w:ins w:id="167" w:author="Vigers, Timothy" w:date="2019-08-28T10:46:00Z">
        <w:r w:rsidRPr="007D0289">
          <w:rPr>
            <w:rFonts w:ascii="Lucida Console" w:hAnsi="Lucida Console"/>
            <w:rPrChange w:id="168" w:author="Vigers, Timothy" w:date="2019-09-04T11:15:00Z">
              <w:rPr/>
            </w:rPrChange>
          </w:rPr>
          <w:t>“path/to/outputdirectory”, yaxis = c(70,300))</w:t>
        </w:r>
      </w:ins>
    </w:p>
    <w:p w14:paraId="7A02E70E" w14:textId="1158DA0C" w:rsidR="0095304B" w:rsidRDefault="0095304B">
      <w:pPr>
        <w:spacing w:line="480" w:lineRule="auto"/>
        <w:pPrChange w:id="169" w:author="Vigers, Timothy" w:date="2019-08-28T10:46:00Z">
          <w:pPr>
            <w:spacing w:line="480" w:lineRule="auto"/>
            <w:ind w:firstLine="720"/>
          </w:pPr>
        </w:pPrChange>
      </w:pPr>
      <w:ins w:id="170" w:author="Vigers, Timothy" w:date="2019-08-28T10:46:00Z">
        <w:r>
          <w:t>will</w:t>
        </w:r>
      </w:ins>
      <w:ins w:id="171"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Comparison of cgmanalysis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Carelink 670G, Dexcom Clarity, and </w:t>
      </w:r>
      <w:r w:rsidR="00496018">
        <w:t>Diasend</w:t>
      </w:r>
      <w:r w:rsidR="00EE70DF">
        <w:t xml:space="preserve">. </w:t>
      </w:r>
      <w:r w:rsidR="00324B50">
        <w:t xml:space="preserve">The data were exported from </w:t>
      </w:r>
      <w:r w:rsidR="00C50F19">
        <w:t xml:space="preserve">each </w:t>
      </w:r>
      <w:r w:rsidR="00B6096B">
        <w:t xml:space="preserve">platform, </w:t>
      </w:r>
      <w:r w:rsidR="000568F7">
        <w:t>formatted using the cleandata() function</w:t>
      </w:r>
      <w:r w:rsidR="000E0259">
        <w:t xml:space="preserve">, then summarized using the cgmvariables() and cgmreport()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503C66D4">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r w:rsidR="001B2695">
        <w:t>cgmanalysis</w:t>
      </w:r>
      <w:r w:rsidR="0080161C">
        <w:t xml:space="preserve"> package. </w:t>
      </w:r>
      <w:r w:rsidR="003B6592">
        <w:t xml:space="preserve">Most of the differences in these comparisons are small and the result of rounding. Overall the package appears to be capable of </w:t>
      </w:r>
      <w:r w:rsidR="003B6592">
        <w:lastRenderedPageBreak/>
        <w:t>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r w:rsidRPr="009E6DA8">
              <w:rPr>
                <w:color w:val="000000"/>
              </w:rPr>
              <w:t>cgmanalysis</w:t>
            </w:r>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r>
        <w:t>Carelink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r w:rsidRPr="009E6DA8">
              <w:rPr>
                <w:color w:val="000000"/>
              </w:rPr>
              <w:t>cgmanalysis</w:t>
            </w:r>
          </w:p>
        </w:tc>
        <w:tc>
          <w:tcPr>
            <w:tcW w:w="1500" w:type="dxa"/>
            <w:shd w:val="clear" w:color="auto" w:fill="auto"/>
            <w:noWrap/>
            <w:vAlign w:val="bottom"/>
            <w:hideMark/>
          </w:tcPr>
          <w:p w14:paraId="480C4AF8" w14:textId="77777777" w:rsidR="00AF64A6" w:rsidRPr="009E6DA8" w:rsidRDefault="00AF64A6" w:rsidP="00D25394">
            <w:pPr>
              <w:rPr>
                <w:color w:val="000000"/>
              </w:rPr>
            </w:pPr>
            <w:r w:rsidRPr="009E6DA8">
              <w:rPr>
                <w:color w:val="000000"/>
              </w:rPr>
              <w:t>Carelink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r w:rsidRPr="009E6DA8">
              <w:rPr>
                <w:color w:val="000000"/>
              </w:rPr>
              <w:t>cgmanalysis</w:t>
            </w:r>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r>
        <w:t>Diasend</w:t>
      </w:r>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r w:rsidRPr="009E6DA8">
              <w:rPr>
                <w:color w:val="000000"/>
              </w:rPr>
              <w:t>cgmanalysis</w:t>
            </w:r>
          </w:p>
        </w:tc>
        <w:tc>
          <w:tcPr>
            <w:tcW w:w="1963" w:type="dxa"/>
            <w:shd w:val="clear" w:color="auto" w:fill="auto"/>
            <w:noWrap/>
            <w:vAlign w:val="bottom"/>
            <w:hideMark/>
          </w:tcPr>
          <w:p w14:paraId="00C3248F" w14:textId="77777777" w:rsidR="00AF64A6" w:rsidRPr="009E6DA8" w:rsidRDefault="00AF64A6" w:rsidP="00D25394">
            <w:pPr>
              <w:rPr>
                <w:color w:val="000000"/>
              </w:rPr>
            </w:pPr>
            <w:r w:rsidRPr="009E6DA8">
              <w:rPr>
                <w:color w:val="000000"/>
              </w:rPr>
              <w:t>Diasend</w:t>
            </w:r>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lastRenderedPageBreak/>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cgmanalysis package. </w:t>
      </w:r>
      <w:r w:rsidR="00EE605D">
        <w:t>In the graphs produced by the cgmanalysis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“cgmanalysis”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78D0212D">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“cgmanalysis” Package Plots Compared to Carelink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r>
        <w:t>Carelink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79A552E9">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“cgmanalysis”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E24323B">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23A617AD">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“cgmanalysis” Package Plots Compared to Diasend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r>
        <w:t>Diasend</w:t>
      </w:r>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7E175927" w:rsidR="001A495F" w:rsidRDefault="00F22567" w:rsidP="001A495F">
      <w:pPr>
        <w:spacing w:line="480" w:lineRule="auto"/>
        <w:ind w:firstLine="720"/>
      </w:pPr>
      <w:r>
        <w:t>The summary variables produced by the cgmanalysis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he graphical outputs from the cgmanalysis package are</w:t>
      </w:r>
      <w:r w:rsidR="00864B17">
        <w:t xml:space="preserve"> similar</w:t>
      </w:r>
      <w:r>
        <w:t xml:space="preserve"> to the CGM device output in terms of the glycemic patterns by hour of day, although there are small differences, likely due </w:t>
      </w:r>
      <w:ins w:id="172" w:author="Chan, Christine L" w:date="2019-09-06T09:53:00Z">
        <w:r w:rsidR="009431ED">
          <w:t xml:space="preserve">to </w:t>
        </w:r>
      </w:ins>
      <w:r>
        <w:t xml:space="preserve">different smoothing algorithms.  </w:t>
      </w:r>
    </w:p>
    <w:p w14:paraId="7D665024" w14:textId="157F350A" w:rsidR="00E0660F" w:rsidRDefault="000F5DBB" w:rsidP="00E05CF5">
      <w:pPr>
        <w:spacing w:line="480" w:lineRule="auto"/>
        <w:ind w:firstLine="720"/>
      </w:pPr>
      <w:del w:id="173" w:author="Chan, Christine L" w:date="2019-09-06T09:59:00Z">
        <w:r w:rsidDel="00610524">
          <w:tab/>
        </w:r>
      </w:del>
      <w:r w:rsidR="00E0660F">
        <w:t xml:space="preserve">There are several limitations to our comparison of the cgmanalysis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del w:id="174" w:author="Vigers, Timothy" w:date="2019-09-04T10:50:00Z">
        <w:r w:rsidR="00EC7EAE" w:rsidDel="008A7349">
          <w:fldChar w:fldCharType="begin"/>
        </w:r>
        <w:r w:rsidR="00EC7EAE" w:rsidDel="008A7349">
          <w:del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delInstrText>
        </w:r>
        <w:r w:rsidR="00EC7EAE" w:rsidDel="008A7349">
          <w:fldChar w:fldCharType="separate"/>
        </w:r>
        <w:r w:rsidR="00EC7EAE" w:rsidDel="008A7349">
          <w:rPr>
            <w:noProof/>
          </w:rPr>
          <w:delText>[15]</w:delText>
        </w:r>
        <w:r w:rsidR="00EC7EAE" w:rsidDel="008A7349">
          <w:fldChar w:fldCharType="end"/>
        </w:r>
      </w:del>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175" w:author="Vigers, Timothy" w:date="2019-08-27T15:26:00Z"/>
        </w:rPr>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176" w:author="Vigers, Timothy" w:date="2019-08-27T15:26:00Z"/>
        </w:rPr>
      </w:pPr>
    </w:p>
    <w:p w14:paraId="268056F1" w14:textId="468CE634" w:rsidR="00577DEF" w:rsidDel="00616E77" w:rsidRDefault="00A711AA" w:rsidP="00485743">
      <w:pPr>
        <w:spacing w:after="160" w:line="259" w:lineRule="auto"/>
        <w:rPr>
          <w:del w:id="177" w:author="Vigers, Timothy" w:date="2019-08-27T15:26:00Z"/>
        </w:rPr>
      </w:pPr>
      <w:del w:id="178" w:author="Vigers, Timothy" w:date="2019-08-27T15:26:00Z">
        <w:r w:rsidDel="00616E77">
          <w:br w:type="page"/>
        </w:r>
      </w:del>
    </w:p>
    <w:p w14:paraId="325490B4" w14:textId="236810AB" w:rsidR="00333673" w:rsidRPr="00333673" w:rsidDel="00616E77" w:rsidRDefault="00333673">
      <w:pPr>
        <w:pStyle w:val="EndNoteBibliography"/>
        <w:rPr>
          <w:del w:id="179" w:author="Vigers, Timothy" w:date="2019-08-27T15:26:00Z"/>
          <w:b/>
          <w:sz w:val="36"/>
          <w:szCs w:val="36"/>
        </w:rPr>
        <w:pPrChange w:id="180" w:author="Vigers, Timothy" w:date="2019-08-27T15:26:00Z">
          <w:pPr>
            <w:pStyle w:val="EndNoteBibliography"/>
            <w:ind w:left="720" w:hanging="720"/>
          </w:pPr>
        </w:pPrChange>
      </w:pPr>
      <w:del w:id="181" w:author="Vigers, Timothy" w:date="2019-08-27T15:26:00Z">
        <w:r w:rsidRPr="00333673" w:rsidDel="00616E77">
          <w:rPr>
            <w:b/>
            <w:sz w:val="36"/>
            <w:szCs w:val="36"/>
          </w:rPr>
          <w:delText>References</w:delText>
        </w:r>
      </w:del>
    </w:p>
    <w:p w14:paraId="476519AB" w14:textId="07427E91" w:rsidR="00333673" w:rsidDel="00616E77" w:rsidRDefault="00333673" w:rsidP="005D7211">
      <w:pPr>
        <w:shd w:val="clear" w:color="auto" w:fill="FFFFFF"/>
        <w:rPr>
          <w:del w:id="182" w:author="Vigers, Timothy" w:date="2019-08-27T15:26:00Z"/>
          <w:rFonts w:eastAsiaTheme="minorHAnsi"/>
          <w:noProof/>
        </w:rPr>
      </w:pPr>
    </w:p>
    <w:p w14:paraId="3DD6B207" w14:textId="7CF9AAA7" w:rsidR="00B30454" w:rsidRPr="00B30454" w:rsidDel="00A21BB3" w:rsidRDefault="00A0324A">
      <w:pPr>
        <w:pStyle w:val="EndNoteBibliography"/>
        <w:rPr>
          <w:del w:id="183" w:author="Vigers, Timothy" w:date="2019-08-27T15:26:00Z"/>
        </w:rPr>
        <w:pPrChange w:id="184" w:author="Vigers, Timothy" w:date="2019-08-27T15:26:00Z">
          <w:pPr>
            <w:pStyle w:val="EndNoteBibliography"/>
            <w:ind w:left="720" w:hanging="720"/>
          </w:pPr>
        </w:pPrChange>
      </w:pPr>
      <w:del w:id="185"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186"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187" w:author="Vigers, Timothy" w:date="2019-08-27T15:45:00Z"/>
        </w:rPr>
      </w:pPr>
      <w:ins w:id="188" w:author="Vigers, Timothy" w:date="2019-08-27T15:45:00Z">
        <w:r>
          <w:br w:type="page"/>
        </w:r>
      </w:ins>
    </w:p>
    <w:p w14:paraId="61801900" w14:textId="30092F94" w:rsidR="00301F27" w:rsidRPr="00904EB1" w:rsidRDefault="00904EB1">
      <w:pPr>
        <w:spacing w:line="480" w:lineRule="auto"/>
        <w:rPr>
          <w:b/>
          <w:bCs/>
          <w:rPrChange w:id="189" w:author="Vigers, Timothy" w:date="2019-08-27T15:46:00Z">
            <w:rPr/>
          </w:rPrChange>
        </w:rPr>
        <w:pPrChange w:id="190" w:author="Vigers, Timothy" w:date="2019-08-27T15:45:00Z">
          <w:pPr>
            <w:spacing w:line="480" w:lineRule="auto"/>
            <w:ind w:firstLine="720"/>
          </w:pPr>
        </w:pPrChange>
      </w:pPr>
      <w:ins w:id="191"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0D68CF48" w14:textId="12E301A5" w:rsidR="00EC7EAE" w:rsidRPr="00EC7EAE" w:rsidRDefault="00EC7EAE">
      <w:pPr>
        <w:pStyle w:val="EndNoteBibliography"/>
        <w:ind w:left="720" w:hanging="720"/>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p>
    <w:p w14:paraId="4CD6546E" w14:textId="215FD495" w:rsidR="0015663E" w:rsidRDefault="00301F27">
      <w:pPr>
        <w:spacing w:line="480" w:lineRule="auto"/>
        <w:ind w:firstLine="720"/>
        <w:pPrChange w:id="192"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8461" w14:textId="77777777" w:rsidR="006D0D70" w:rsidRDefault="006D0D70">
      <w:r>
        <w:separator/>
      </w:r>
    </w:p>
  </w:endnote>
  <w:endnote w:type="continuationSeparator" w:id="0">
    <w:p w14:paraId="2DC93A7C" w14:textId="77777777" w:rsidR="006D0D70" w:rsidRDefault="006D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743AFCC5"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610524">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610524">
      <w:rPr>
        <w:noProof/>
        <w:color w:val="000000" w:themeColor="text1"/>
      </w:rPr>
      <w:t>17</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F665" w14:textId="77777777" w:rsidR="006D0D70" w:rsidRDefault="006D0D70">
      <w:r>
        <w:separator/>
      </w:r>
    </w:p>
  </w:footnote>
  <w:footnote w:type="continuationSeparator" w:id="0">
    <w:p w14:paraId="5C573E2A" w14:textId="77777777" w:rsidR="006D0D70" w:rsidRDefault="006D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rson w15:author="Chan, Christine L">
    <w15:presenceInfo w15:providerId="AD" w15:userId="S-1-5-21-16675130-1686114080-203501959-120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0524"/>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0D70"/>
    <w:rsid w:val="006D159E"/>
    <w:rsid w:val="006D1AC2"/>
    <w:rsid w:val="006D1E0C"/>
    <w:rsid w:val="006D2AB0"/>
    <w:rsid w:val="006E28C0"/>
    <w:rsid w:val="006E4CC0"/>
    <w:rsid w:val="006F09BF"/>
    <w:rsid w:val="006F15B4"/>
    <w:rsid w:val="006F501F"/>
    <w:rsid w:val="0070098B"/>
    <w:rsid w:val="007222E2"/>
    <w:rsid w:val="00730CB7"/>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31ED"/>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648F"/>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1E00-B76F-4A49-8B04-177F283D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7289</Words>
  <Characters>41550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Tim Vigers</cp:lastModifiedBy>
  <cp:revision>2</cp:revision>
  <dcterms:created xsi:type="dcterms:W3CDTF">2019-09-13T14:24:00Z</dcterms:created>
  <dcterms:modified xsi:type="dcterms:W3CDTF">2019-09-13T14:24:00Z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