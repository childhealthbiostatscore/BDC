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E45DA5" w14:textId="3384B9C8" w:rsidR="00446F2C" w:rsidRPr="00F23E0F" w:rsidRDefault="00446F2C" w:rsidP="00446F2C">
      <w:pPr>
        <w:pStyle w:val="PlainText"/>
        <w:spacing w:line="276" w:lineRule="auto"/>
        <w:rPr>
          <w:rFonts w:asciiTheme="minorHAnsi" w:hAnsiTheme="minorHAnsi" w:cstheme="minorHAnsi"/>
          <w:szCs w:val="22"/>
        </w:rPr>
      </w:pPr>
      <w:r w:rsidRPr="00F23E0F">
        <w:rPr>
          <w:rFonts w:asciiTheme="minorHAnsi" w:hAnsiTheme="minorHAnsi" w:cstheme="minorHAnsi"/>
          <w:szCs w:val="22"/>
        </w:rPr>
        <w:t xml:space="preserve">To the Editorial Board of </w:t>
      </w:r>
      <w:r w:rsidRPr="00F23E0F">
        <w:rPr>
          <w:rFonts w:asciiTheme="minorHAnsi" w:hAnsiTheme="minorHAnsi" w:cstheme="minorHAnsi"/>
          <w:i/>
          <w:szCs w:val="22"/>
        </w:rPr>
        <w:t>PLOS ONE</w:t>
      </w:r>
      <w:r w:rsidRPr="00F23E0F">
        <w:rPr>
          <w:rFonts w:asciiTheme="minorHAnsi" w:hAnsiTheme="minorHAnsi" w:cstheme="minorHAnsi"/>
          <w:szCs w:val="22"/>
        </w:rPr>
        <w:t>,</w:t>
      </w:r>
    </w:p>
    <w:p w14:paraId="31E98026" w14:textId="77777777" w:rsidR="00446F2C" w:rsidRPr="00F23E0F" w:rsidRDefault="00446F2C" w:rsidP="00446F2C">
      <w:pPr>
        <w:pStyle w:val="PlainText"/>
        <w:spacing w:line="276" w:lineRule="auto"/>
        <w:rPr>
          <w:rFonts w:asciiTheme="minorHAnsi" w:hAnsiTheme="minorHAnsi" w:cstheme="minorHAnsi"/>
          <w:szCs w:val="22"/>
        </w:rPr>
      </w:pPr>
    </w:p>
    <w:p w14:paraId="65E5F95C" w14:textId="77777777" w:rsidR="00446F2C" w:rsidRPr="00F23E0F" w:rsidRDefault="00446F2C" w:rsidP="00446F2C">
      <w:pPr>
        <w:pStyle w:val="PlainText"/>
        <w:spacing w:line="276" w:lineRule="auto"/>
        <w:rPr>
          <w:rFonts w:asciiTheme="minorHAnsi" w:hAnsiTheme="minorHAnsi" w:cstheme="minorHAnsi"/>
          <w:szCs w:val="22"/>
        </w:rPr>
      </w:pPr>
      <w:r w:rsidRPr="00F23E0F">
        <w:rPr>
          <w:rFonts w:asciiTheme="minorHAnsi" w:hAnsiTheme="minorHAnsi" w:cstheme="minorHAnsi"/>
          <w:szCs w:val="22"/>
        </w:rPr>
        <w:t xml:space="preserve">We want to thank the Reviewers and Editorial staff for their helpful comments and the opportunity to revise our manuscript.  We respond to the critiques below in a point-by-point fashion and include text from the revised manuscript highlighted in italic yellow.  </w:t>
      </w:r>
    </w:p>
    <w:p w14:paraId="106E95F3" w14:textId="7D7B523B" w:rsidR="00672660" w:rsidRPr="00F23E0F" w:rsidRDefault="00672660" w:rsidP="00481E21">
      <w:pPr>
        <w:rPr>
          <w:rFonts w:asciiTheme="minorHAnsi" w:hAnsiTheme="minorHAnsi" w:cstheme="minorHAnsi"/>
          <w:sz w:val="22"/>
          <w:szCs w:val="22"/>
        </w:rPr>
      </w:pPr>
    </w:p>
    <w:p w14:paraId="2DF3A821" w14:textId="77777777" w:rsidR="008B4D6A" w:rsidRPr="00F23E0F" w:rsidRDefault="00672660" w:rsidP="008B4D6A">
      <w:pPr>
        <w:rPr>
          <w:rFonts w:asciiTheme="minorHAnsi" w:hAnsiTheme="minorHAnsi" w:cstheme="minorHAnsi"/>
          <w:sz w:val="22"/>
          <w:szCs w:val="22"/>
        </w:rPr>
      </w:pPr>
      <w:r w:rsidRPr="00F23E0F">
        <w:rPr>
          <w:rFonts w:asciiTheme="minorHAnsi" w:hAnsiTheme="minorHAnsi" w:cstheme="minorHAnsi"/>
          <w:b/>
          <w:bCs/>
          <w:sz w:val="22"/>
          <w:szCs w:val="22"/>
        </w:rPr>
        <w:t xml:space="preserve">Reviewer 1: </w:t>
      </w:r>
      <w:r w:rsidR="008B4D6A" w:rsidRPr="00F23E0F">
        <w:rPr>
          <w:rFonts w:asciiTheme="minorHAnsi" w:hAnsiTheme="minorHAnsi" w:cstheme="minorHAnsi"/>
          <w:color w:val="000000"/>
          <w:sz w:val="22"/>
          <w:szCs w:val="22"/>
        </w:rPr>
        <w:t>In this brief article, the authors reported an R package (</w:t>
      </w:r>
      <w:proofErr w:type="spellStart"/>
      <w:r w:rsidR="008B4D6A" w:rsidRPr="00F23E0F">
        <w:rPr>
          <w:rFonts w:asciiTheme="minorHAnsi" w:hAnsiTheme="minorHAnsi" w:cstheme="minorHAnsi"/>
          <w:color w:val="000000"/>
          <w:sz w:val="22"/>
          <w:szCs w:val="22"/>
        </w:rPr>
        <w:t>cgmanalysis</w:t>
      </w:r>
      <w:proofErr w:type="spellEnd"/>
      <w:r w:rsidR="008B4D6A" w:rsidRPr="00F23E0F">
        <w:rPr>
          <w:rFonts w:asciiTheme="minorHAnsi" w:hAnsiTheme="minorHAnsi" w:cstheme="minorHAnsi"/>
          <w:color w:val="000000"/>
          <w:sz w:val="22"/>
          <w:szCs w:val="22"/>
        </w:rPr>
        <w:t xml:space="preserve">: Clean and Analyze Continuous Glucose Monitor Data) for analyzing data from continuous glucose monitor (CGM). The </w:t>
      </w:r>
      <w:proofErr w:type="spellStart"/>
      <w:r w:rsidR="008B4D6A" w:rsidRPr="00F23E0F">
        <w:rPr>
          <w:rFonts w:asciiTheme="minorHAnsi" w:hAnsiTheme="minorHAnsi" w:cstheme="minorHAnsi"/>
          <w:color w:val="000000"/>
          <w:sz w:val="22"/>
          <w:szCs w:val="22"/>
        </w:rPr>
        <w:t>cgmanalysis</w:t>
      </w:r>
      <w:proofErr w:type="spellEnd"/>
      <w:r w:rsidR="008B4D6A" w:rsidRPr="00F23E0F">
        <w:rPr>
          <w:rFonts w:asciiTheme="minorHAnsi" w:hAnsiTheme="minorHAnsi" w:cstheme="minorHAnsi"/>
          <w:color w:val="000000"/>
          <w:sz w:val="22"/>
          <w:szCs w:val="22"/>
        </w:rPr>
        <w:t xml:space="preserve"> package aims to provide an open-source solution to CGM data analysis and management. The functions implemented for this package are fairly straightforward. Below are my comments.</w:t>
      </w:r>
    </w:p>
    <w:p w14:paraId="7F0EA228" w14:textId="7A5A6756" w:rsidR="00672660" w:rsidRPr="00F23E0F" w:rsidRDefault="00672660" w:rsidP="00481E21">
      <w:pPr>
        <w:rPr>
          <w:rFonts w:asciiTheme="minorHAnsi" w:hAnsiTheme="minorHAnsi" w:cstheme="minorHAnsi"/>
          <w:b/>
          <w:bCs/>
          <w:sz w:val="22"/>
          <w:szCs w:val="22"/>
        </w:rPr>
      </w:pPr>
    </w:p>
    <w:p w14:paraId="53F18D42" w14:textId="77777777" w:rsidR="00D64DE6" w:rsidRPr="00F23E0F" w:rsidRDefault="0006687E" w:rsidP="0006687E">
      <w:pPr>
        <w:rPr>
          <w:rFonts w:asciiTheme="minorHAnsi" w:hAnsiTheme="minorHAnsi" w:cstheme="minorHAnsi"/>
          <w:color w:val="000000"/>
          <w:sz w:val="22"/>
          <w:szCs w:val="22"/>
        </w:rPr>
      </w:pPr>
      <w:r w:rsidRPr="00F23E0F">
        <w:rPr>
          <w:rFonts w:asciiTheme="minorHAnsi" w:hAnsiTheme="minorHAnsi" w:cstheme="minorHAnsi"/>
          <w:color w:val="000000"/>
          <w:sz w:val="22"/>
          <w:szCs w:val="22"/>
        </w:rPr>
        <w:t>1. As the authors noted, the lack of a graphical user interface (GUI) may hinder the adoption of the developed functions. Since the functions are developed in R, the authors can consider building an R shiny app (</w:t>
      </w:r>
      <w:hyperlink r:id="rId6" w:tooltip="https://shiny.rstudio.com/" w:history="1">
        <w:r w:rsidRPr="00F23E0F">
          <w:rPr>
            <w:rStyle w:val="Hyperlink"/>
            <w:rFonts w:asciiTheme="minorHAnsi" w:hAnsiTheme="minorHAnsi" w:cstheme="minorHAnsi"/>
            <w:color w:val="00006A"/>
            <w:sz w:val="22"/>
            <w:szCs w:val="22"/>
          </w:rPr>
          <w:t>https://shiny.rstudio.com/</w:t>
        </w:r>
      </w:hyperlink>
      <w:r w:rsidRPr="00F23E0F">
        <w:rPr>
          <w:rFonts w:asciiTheme="minorHAnsi" w:hAnsiTheme="minorHAnsi" w:cstheme="minorHAnsi"/>
          <w:color w:val="000000"/>
          <w:sz w:val="22"/>
          <w:szCs w:val="22"/>
        </w:rPr>
        <w:t>) as a simple user interface.</w:t>
      </w:r>
    </w:p>
    <w:p w14:paraId="646D9CD4" w14:textId="369BE383" w:rsidR="00D64DE6" w:rsidRPr="00F23E0F" w:rsidRDefault="0006687E" w:rsidP="0006687E">
      <w:pPr>
        <w:rPr>
          <w:rFonts w:asciiTheme="minorHAnsi" w:hAnsiTheme="minorHAnsi" w:cstheme="minorHAnsi"/>
          <w:i/>
          <w:iCs/>
          <w:color w:val="000000"/>
          <w:sz w:val="22"/>
          <w:szCs w:val="22"/>
        </w:rPr>
      </w:pPr>
      <w:r w:rsidRPr="00F23E0F">
        <w:rPr>
          <w:rFonts w:asciiTheme="minorHAnsi" w:hAnsiTheme="minorHAnsi" w:cstheme="minorHAnsi"/>
          <w:color w:val="000000"/>
          <w:sz w:val="22"/>
          <w:szCs w:val="22"/>
        </w:rPr>
        <w:br/>
      </w:r>
      <w:r w:rsidR="00B8258F" w:rsidRPr="00F23E0F">
        <w:rPr>
          <w:rFonts w:asciiTheme="minorHAnsi" w:hAnsiTheme="minorHAnsi" w:cstheme="minorHAnsi"/>
          <w:i/>
          <w:iCs/>
          <w:color w:val="000000"/>
          <w:sz w:val="22"/>
          <w:szCs w:val="22"/>
        </w:rPr>
        <w:t xml:space="preserve">We agree with the reviewer that an R Shiny app is a simple way to create a user interface. We have begun </w:t>
      </w:r>
      <w:r w:rsidR="00671DC9" w:rsidRPr="00F23E0F">
        <w:rPr>
          <w:rFonts w:asciiTheme="minorHAnsi" w:hAnsiTheme="minorHAnsi" w:cstheme="minorHAnsi"/>
          <w:i/>
          <w:iCs/>
          <w:color w:val="000000"/>
          <w:sz w:val="22"/>
          <w:szCs w:val="22"/>
        </w:rPr>
        <w:t>writing a Shiny app, although it will not be fully functional in time for this publication.</w:t>
      </w:r>
    </w:p>
    <w:p w14:paraId="08A66EAB" w14:textId="77777777" w:rsidR="00C2027E" w:rsidRPr="00F23E0F" w:rsidRDefault="0006687E" w:rsidP="0006687E">
      <w:pPr>
        <w:rPr>
          <w:rFonts w:asciiTheme="minorHAnsi" w:hAnsiTheme="minorHAnsi" w:cstheme="minorHAnsi"/>
          <w:color w:val="000000"/>
          <w:sz w:val="22"/>
          <w:szCs w:val="22"/>
        </w:rPr>
      </w:pPr>
      <w:r w:rsidRPr="00F23E0F">
        <w:rPr>
          <w:rFonts w:asciiTheme="minorHAnsi" w:hAnsiTheme="minorHAnsi" w:cstheme="minorHAnsi"/>
          <w:color w:val="000000"/>
          <w:sz w:val="22"/>
          <w:szCs w:val="22"/>
        </w:rPr>
        <w:br/>
        <w:t xml:space="preserve">2. The authors should consider comparing the functionalities provided by existing proprietary software for CGM visualization and analyses (such as </w:t>
      </w:r>
      <w:proofErr w:type="spellStart"/>
      <w:r w:rsidRPr="00F23E0F">
        <w:rPr>
          <w:rFonts w:asciiTheme="minorHAnsi" w:hAnsiTheme="minorHAnsi" w:cstheme="minorHAnsi"/>
          <w:color w:val="000000"/>
          <w:sz w:val="22"/>
          <w:szCs w:val="22"/>
        </w:rPr>
        <w:t>iPro</w:t>
      </w:r>
      <w:proofErr w:type="spellEnd"/>
      <w:r w:rsidRPr="00F23E0F">
        <w:rPr>
          <w:rFonts w:asciiTheme="minorHAnsi" w:hAnsiTheme="minorHAnsi" w:cstheme="minorHAnsi"/>
          <w:color w:val="000000"/>
          <w:sz w:val="22"/>
          <w:szCs w:val="22"/>
        </w:rPr>
        <w:t xml:space="preserve"> 2, </w:t>
      </w:r>
      <w:proofErr w:type="spellStart"/>
      <w:r w:rsidRPr="00F23E0F">
        <w:rPr>
          <w:rFonts w:asciiTheme="minorHAnsi" w:hAnsiTheme="minorHAnsi" w:cstheme="minorHAnsi"/>
          <w:color w:val="000000"/>
          <w:sz w:val="22"/>
          <w:szCs w:val="22"/>
        </w:rPr>
        <w:t>Carelink</w:t>
      </w:r>
      <w:proofErr w:type="spellEnd"/>
      <w:r w:rsidRPr="00F23E0F">
        <w:rPr>
          <w:rFonts w:asciiTheme="minorHAnsi" w:hAnsiTheme="minorHAnsi" w:cstheme="minorHAnsi"/>
          <w:color w:val="000000"/>
          <w:sz w:val="22"/>
          <w:szCs w:val="22"/>
        </w:rPr>
        <w:t xml:space="preserve"> 670G, </w:t>
      </w:r>
      <w:proofErr w:type="spellStart"/>
      <w:r w:rsidRPr="00F23E0F">
        <w:rPr>
          <w:rFonts w:asciiTheme="minorHAnsi" w:hAnsiTheme="minorHAnsi" w:cstheme="minorHAnsi"/>
          <w:color w:val="000000"/>
          <w:sz w:val="22"/>
          <w:szCs w:val="22"/>
        </w:rPr>
        <w:t>Dexcom</w:t>
      </w:r>
      <w:proofErr w:type="spellEnd"/>
      <w:r w:rsidRPr="00F23E0F">
        <w:rPr>
          <w:rFonts w:asciiTheme="minorHAnsi" w:hAnsiTheme="minorHAnsi" w:cstheme="minorHAnsi"/>
          <w:color w:val="000000"/>
          <w:sz w:val="22"/>
          <w:szCs w:val="22"/>
        </w:rPr>
        <w:t xml:space="preserve">, </w:t>
      </w:r>
      <w:proofErr w:type="spellStart"/>
      <w:r w:rsidRPr="00F23E0F">
        <w:rPr>
          <w:rFonts w:asciiTheme="minorHAnsi" w:hAnsiTheme="minorHAnsi" w:cstheme="minorHAnsi"/>
          <w:color w:val="000000"/>
          <w:sz w:val="22"/>
          <w:szCs w:val="22"/>
        </w:rPr>
        <w:t>Diasend</w:t>
      </w:r>
      <w:proofErr w:type="spellEnd"/>
      <w:r w:rsidRPr="00F23E0F">
        <w:rPr>
          <w:rFonts w:asciiTheme="minorHAnsi" w:hAnsiTheme="minorHAnsi" w:cstheme="minorHAnsi"/>
          <w:color w:val="000000"/>
          <w:sz w:val="22"/>
          <w:szCs w:val="22"/>
        </w:rPr>
        <w:t xml:space="preserve">) and those implemented in </w:t>
      </w:r>
      <w:proofErr w:type="spellStart"/>
      <w:r w:rsidRPr="00F23E0F">
        <w:rPr>
          <w:rFonts w:asciiTheme="minorHAnsi" w:hAnsiTheme="minorHAnsi" w:cstheme="minorHAnsi"/>
          <w:color w:val="000000"/>
          <w:sz w:val="22"/>
          <w:szCs w:val="22"/>
        </w:rPr>
        <w:t>cgmanalysis</w:t>
      </w:r>
      <w:proofErr w:type="spellEnd"/>
      <w:r w:rsidRPr="00F23E0F">
        <w:rPr>
          <w:rFonts w:asciiTheme="minorHAnsi" w:hAnsiTheme="minorHAnsi" w:cstheme="minorHAnsi"/>
          <w:color w:val="000000"/>
          <w:sz w:val="22"/>
          <w:szCs w:val="22"/>
        </w:rPr>
        <w:t xml:space="preserve"> in the Discussion section.</w:t>
      </w:r>
    </w:p>
    <w:p w14:paraId="65247A2A" w14:textId="77777777" w:rsidR="00C2027E" w:rsidRPr="00F23E0F" w:rsidRDefault="00C2027E" w:rsidP="0006687E">
      <w:pPr>
        <w:rPr>
          <w:rFonts w:asciiTheme="minorHAnsi" w:hAnsiTheme="minorHAnsi" w:cstheme="minorHAnsi"/>
          <w:color w:val="000000"/>
          <w:sz w:val="22"/>
          <w:szCs w:val="22"/>
        </w:rPr>
      </w:pPr>
    </w:p>
    <w:p w14:paraId="2EDA8DE4" w14:textId="77777777" w:rsidR="007F3A49" w:rsidRPr="00F23E0F" w:rsidRDefault="00C23813" w:rsidP="0006687E">
      <w:pPr>
        <w:rPr>
          <w:rFonts w:asciiTheme="minorHAnsi" w:hAnsiTheme="minorHAnsi" w:cstheme="minorHAnsi"/>
          <w:i/>
          <w:iCs/>
          <w:sz w:val="22"/>
          <w:szCs w:val="22"/>
        </w:rPr>
      </w:pPr>
      <w:r w:rsidRPr="00F23E0F">
        <w:rPr>
          <w:rFonts w:asciiTheme="minorHAnsi" w:hAnsiTheme="minorHAnsi" w:cstheme="minorHAnsi"/>
          <w:i/>
          <w:iCs/>
          <w:sz w:val="22"/>
          <w:szCs w:val="22"/>
        </w:rPr>
        <w:t xml:space="preserve">Per the Editor’s request, we have clarified the aims of this paper, which were not simply to compare functionalities of </w:t>
      </w:r>
      <w:proofErr w:type="spellStart"/>
      <w:r w:rsidRPr="00F23E0F">
        <w:rPr>
          <w:rFonts w:asciiTheme="minorHAnsi" w:hAnsiTheme="minorHAnsi" w:cstheme="minorHAnsi"/>
          <w:i/>
          <w:iCs/>
          <w:sz w:val="22"/>
          <w:szCs w:val="22"/>
        </w:rPr>
        <w:t>cgmanalysis</w:t>
      </w:r>
      <w:proofErr w:type="spellEnd"/>
      <w:r w:rsidRPr="00F23E0F">
        <w:rPr>
          <w:rFonts w:asciiTheme="minorHAnsi" w:hAnsiTheme="minorHAnsi" w:cstheme="minorHAnsi"/>
          <w:i/>
          <w:iCs/>
          <w:sz w:val="22"/>
          <w:szCs w:val="22"/>
        </w:rPr>
        <w:t xml:space="preserve"> to proprietary software, but to make software and algorithms freely available to researchers for CGM analysis</w:t>
      </w:r>
      <w:r w:rsidR="006E5408" w:rsidRPr="00F23E0F">
        <w:rPr>
          <w:rFonts w:asciiTheme="minorHAnsi" w:hAnsiTheme="minorHAnsi" w:cstheme="minorHAnsi"/>
          <w:i/>
          <w:iCs/>
          <w:sz w:val="22"/>
          <w:szCs w:val="22"/>
        </w:rPr>
        <w:t>.</w:t>
      </w:r>
    </w:p>
    <w:p w14:paraId="4A84F1D0" w14:textId="77777777" w:rsidR="007F3A49" w:rsidRPr="00F23E0F" w:rsidRDefault="007F3A49" w:rsidP="0006687E">
      <w:pPr>
        <w:rPr>
          <w:rFonts w:asciiTheme="minorHAnsi" w:hAnsiTheme="minorHAnsi" w:cstheme="minorHAnsi"/>
          <w:i/>
          <w:iCs/>
          <w:sz w:val="22"/>
          <w:szCs w:val="22"/>
        </w:rPr>
      </w:pPr>
    </w:p>
    <w:p w14:paraId="40908172" w14:textId="77777777" w:rsidR="007F3A49" w:rsidRPr="00F23E0F" w:rsidRDefault="007F3A49" w:rsidP="0006687E">
      <w:pPr>
        <w:rPr>
          <w:rFonts w:asciiTheme="minorHAnsi" w:hAnsiTheme="minorHAnsi" w:cstheme="minorHAnsi"/>
          <w:i/>
          <w:iCs/>
          <w:sz w:val="22"/>
          <w:szCs w:val="22"/>
        </w:rPr>
      </w:pPr>
      <w:r w:rsidRPr="00F23E0F">
        <w:rPr>
          <w:rFonts w:asciiTheme="minorHAnsi" w:hAnsiTheme="minorHAnsi" w:cstheme="minorHAnsi"/>
          <w:i/>
          <w:iCs/>
          <w:sz w:val="22"/>
          <w:szCs w:val="22"/>
        </w:rPr>
        <w:t>From the abstract:</w:t>
      </w:r>
    </w:p>
    <w:p w14:paraId="5EF5170E" w14:textId="77777777" w:rsidR="007F3A49" w:rsidRPr="00F23E0F" w:rsidRDefault="007F3A49" w:rsidP="0006687E">
      <w:pPr>
        <w:rPr>
          <w:rFonts w:asciiTheme="minorHAnsi" w:hAnsiTheme="minorHAnsi" w:cstheme="minorHAnsi"/>
          <w:i/>
          <w:iCs/>
          <w:sz w:val="22"/>
          <w:szCs w:val="22"/>
        </w:rPr>
      </w:pPr>
    </w:p>
    <w:p w14:paraId="34477BD3" w14:textId="6E7C82AF" w:rsidR="00C2027E" w:rsidRPr="00F23E0F" w:rsidRDefault="00DA602E" w:rsidP="0006687E">
      <w:pPr>
        <w:rPr>
          <w:rFonts w:asciiTheme="minorHAnsi" w:hAnsiTheme="minorHAnsi" w:cstheme="minorHAnsi"/>
          <w:color w:val="000000"/>
          <w:sz w:val="22"/>
          <w:szCs w:val="22"/>
        </w:rPr>
      </w:pPr>
      <w:r w:rsidRPr="00F23E0F">
        <w:rPr>
          <w:rFonts w:asciiTheme="minorHAnsi" w:hAnsiTheme="minorHAnsi" w:cstheme="minorHAnsi"/>
          <w:sz w:val="22"/>
          <w:szCs w:val="22"/>
          <w:highlight w:val="yellow"/>
        </w:rPr>
        <w:t xml:space="preserve">Accordingly, there is a need for a standardized, free, open-source approach to CGM data management and analysis. A package titled </w:t>
      </w:r>
      <w:proofErr w:type="spellStart"/>
      <w:r w:rsidRPr="00F23E0F">
        <w:rPr>
          <w:rFonts w:asciiTheme="minorHAnsi" w:hAnsiTheme="minorHAnsi" w:cstheme="minorHAnsi"/>
          <w:sz w:val="22"/>
          <w:szCs w:val="22"/>
          <w:highlight w:val="yellow"/>
        </w:rPr>
        <w:t>cgmanalysis</w:t>
      </w:r>
      <w:proofErr w:type="spellEnd"/>
      <w:r w:rsidRPr="00F23E0F">
        <w:rPr>
          <w:rFonts w:asciiTheme="minorHAnsi" w:hAnsiTheme="minorHAnsi" w:cstheme="minorHAnsi"/>
          <w:sz w:val="22"/>
          <w:szCs w:val="22"/>
          <w:highlight w:val="yellow"/>
        </w:rPr>
        <w:t xml:space="preserve"> was developed in the free programming language R to provide a rapid, easy, and consistent methodology for CGM data management, summary measure calculation, and descriptive analysis.</w:t>
      </w:r>
      <w:r w:rsidR="0006687E" w:rsidRPr="00F23E0F">
        <w:rPr>
          <w:rFonts w:asciiTheme="minorHAnsi" w:hAnsiTheme="minorHAnsi" w:cstheme="minorHAnsi"/>
          <w:color w:val="000000"/>
          <w:sz w:val="22"/>
          <w:szCs w:val="22"/>
        </w:rPr>
        <w:br/>
      </w:r>
      <w:r w:rsidR="0006687E" w:rsidRPr="00F23E0F">
        <w:rPr>
          <w:rFonts w:asciiTheme="minorHAnsi" w:hAnsiTheme="minorHAnsi" w:cstheme="minorHAnsi"/>
          <w:color w:val="000000"/>
          <w:sz w:val="22"/>
          <w:szCs w:val="22"/>
        </w:rPr>
        <w:br/>
        <w:t>3. In the current Figures 4a-4d, the scale of Tukey AGP and those of other proprietary software were different, making the visual comparison difficult.</w:t>
      </w:r>
    </w:p>
    <w:p w14:paraId="2BB256B0" w14:textId="77777777" w:rsidR="00C2027E" w:rsidRPr="00F23E0F" w:rsidRDefault="00C2027E" w:rsidP="0006687E">
      <w:pPr>
        <w:rPr>
          <w:rFonts w:asciiTheme="minorHAnsi" w:hAnsiTheme="minorHAnsi" w:cstheme="minorHAnsi"/>
          <w:color w:val="000000"/>
          <w:sz w:val="22"/>
          <w:szCs w:val="22"/>
        </w:rPr>
      </w:pPr>
    </w:p>
    <w:p w14:paraId="13819789" w14:textId="0921C574" w:rsidR="00446F2C" w:rsidRPr="00F23E0F" w:rsidRDefault="00446F2C" w:rsidP="0006687E">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 xml:space="preserve">Per the Editor’s request – we have kept the figure scales unaltered.  </w:t>
      </w:r>
    </w:p>
    <w:p w14:paraId="4E051227" w14:textId="520523AC" w:rsidR="0006687E" w:rsidRPr="00F23E0F" w:rsidRDefault="0006687E" w:rsidP="0006687E">
      <w:pPr>
        <w:rPr>
          <w:rFonts w:asciiTheme="minorHAnsi" w:hAnsiTheme="minorHAnsi" w:cstheme="minorHAnsi"/>
          <w:color w:val="000000"/>
          <w:sz w:val="22"/>
          <w:szCs w:val="22"/>
        </w:rPr>
      </w:pPr>
      <w:r w:rsidRPr="00F23E0F">
        <w:rPr>
          <w:rFonts w:asciiTheme="minorHAnsi" w:hAnsiTheme="minorHAnsi" w:cstheme="minorHAnsi"/>
          <w:color w:val="000000"/>
          <w:sz w:val="22"/>
          <w:szCs w:val="22"/>
        </w:rPr>
        <w:br/>
      </w:r>
      <w:r w:rsidRPr="00F23E0F">
        <w:rPr>
          <w:rFonts w:asciiTheme="minorHAnsi" w:hAnsiTheme="minorHAnsi" w:cstheme="minorHAnsi"/>
          <w:color w:val="000000"/>
          <w:sz w:val="22"/>
          <w:szCs w:val="22"/>
        </w:rPr>
        <w:br/>
        <w:t>4. The figure legend for interquartile range (blue) in Figures 1 and 4a-4d were not showing up properly.</w:t>
      </w:r>
    </w:p>
    <w:p w14:paraId="3040F518" w14:textId="47076F83" w:rsidR="00913EBF" w:rsidRPr="00F23E0F" w:rsidRDefault="00913EBF" w:rsidP="0006687E">
      <w:pPr>
        <w:rPr>
          <w:rFonts w:asciiTheme="minorHAnsi" w:hAnsiTheme="minorHAnsi" w:cstheme="minorHAnsi"/>
          <w:color w:val="000000"/>
          <w:sz w:val="22"/>
          <w:szCs w:val="22"/>
        </w:rPr>
      </w:pPr>
    </w:p>
    <w:p w14:paraId="793B3A36" w14:textId="02A6D27B" w:rsidR="0006687E" w:rsidRPr="00F23E0F" w:rsidRDefault="00913EBF" w:rsidP="00481E21">
      <w:pPr>
        <w:rPr>
          <w:rFonts w:asciiTheme="minorHAnsi" w:hAnsiTheme="minorHAnsi" w:cstheme="minorHAnsi"/>
          <w:b/>
          <w:bCs/>
          <w:i/>
          <w:iCs/>
          <w:sz w:val="22"/>
          <w:szCs w:val="22"/>
        </w:rPr>
      </w:pPr>
      <w:r w:rsidRPr="00F23E0F">
        <w:rPr>
          <w:rFonts w:asciiTheme="minorHAnsi" w:hAnsiTheme="minorHAnsi" w:cstheme="minorHAnsi"/>
          <w:i/>
          <w:iCs/>
          <w:sz w:val="22"/>
          <w:szCs w:val="22"/>
        </w:rPr>
        <w:t>This appears to have been a Mac vs. PC issue as the blue IQR rendered correctly on a Mac</w:t>
      </w:r>
      <w:r w:rsidR="00CE0D54" w:rsidRPr="00F23E0F">
        <w:rPr>
          <w:rFonts w:asciiTheme="minorHAnsi" w:hAnsiTheme="minorHAnsi" w:cstheme="minorHAnsi"/>
          <w:i/>
          <w:iCs/>
          <w:sz w:val="22"/>
          <w:szCs w:val="22"/>
        </w:rPr>
        <w:t>, but we have fixed this</w:t>
      </w:r>
      <w:r w:rsidRPr="00F23E0F">
        <w:rPr>
          <w:rFonts w:asciiTheme="minorHAnsi" w:hAnsiTheme="minorHAnsi" w:cstheme="minorHAnsi"/>
          <w:i/>
          <w:iCs/>
          <w:sz w:val="22"/>
          <w:szCs w:val="22"/>
        </w:rPr>
        <w:t>.</w:t>
      </w:r>
    </w:p>
    <w:p w14:paraId="213FAF11" w14:textId="7B62269A" w:rsidR="004B5A7D" w:rsidRPr="00F23E0F" w:rsidRDefault="004B5A7D">
      <w:pPr>
        <w:rPr>
          <w:rFonts w:asciiTheme="minorHAnsi" w:hAnsiTheme="minorHAnsi" w:cstheme="minorHAnsi"/>
          <w:sz w:val="22"/>
          <w:szCs w:val="22"/>
        </w:rPr>
      </w:pPr>
    </w:p>
    <w:p w14:paraId="5230FC85" w14:textId="77777777" w:rsidR="00850F6B" w:rsidRPr="00F23E0F" w:rsidRDefault="00850F6B">
      <w:pPr>
        <w:rPr>
          <w:rFonts w:asciiTheme="minorHAnsi" w:hAnsiTheme="minorHAnsi" w:cstheme="minorHAnsi"/>
          <w:b/>
          <w:bCs/>
          <w:color w:val="000000"/>
          <w:sz w:val="22"/>
          <w:szCs w:val="22"/>
        </w:rPr>
      </w:pPr>
      <w:r w:rsidRPr="00F23E0F">
        <w:rPr>
          <w:rFonts w:asciiTheme="minorHAnsi" w:hAnsiTheme="minorHAnsi" w:cstheme="minorHAnsi"/>
          <w:b/>
          <w:bCs/>
          <w:color w:val="000000"/>
          <w:sz w:val="22"/>
          <w:szCs w:val="22"/>
        </w:rPr>
        <w:br w:type="page"/>
      </w:r>
    </w:p>
    <w:p w14:paraId="4394451E" w14:textId="0A4B48B5" w:rsidR="00282609" w:rsidRPr="00F23E0F" w:rsidRDefault="00506C05" w:rsidP="00506C05">
      <w:pPr>
        <w:rPr>
          <w:rFonts w:asciiTheme="minorHAnsi" w:hAnsiTheme="minorHAnsi" w:cstheme="minorHAnsi"/>
          <w:color w:val="000000"/>
          <w:sz w:val="22"/>
          <w:szCs w:val="22"/>
        </w:rPr>
      </w:pPr>
      <w:r w:rsidRPr="00F23E0F">
        <w:rPr>
          <w:rFonts w:asciiTheme="minorHAnsi" w:hAnsiTheme="minorHAnsi" w:cstheme="minorHAnsi"/>
          <w:b/>
          <w:bCs/>
          <w:color w:val="000000"/>
          <w:sz w:val="22"/>
          <w:szCs w:val="22"/>
        </w:rPr>
        <w:lastRenderedPageBreak/>
        <w:t>Reviewer #2:</w:t>
      </w:r>
      <w:r w:rsidRPr="00F23E0F">
        <w:rPr>
          <w:rFonts w:asciiTheme="minorHAnsi" w:hAnsiTheme="minorHAnsi" w:cstheme="minorHAnsi"/>
          <w:color w:val="000000"/>
          <w:sz w:val="22"/>
          <w:szCs w:val="22"/>
        </w:rPr>
        <w:t xml:space="preserve"> The authors develop an R package for managing and exploratory analysis of continuous glucose monitor data. Here are my major comments.</w:t>
      </w:r>
      <w:r w:rsidRPr="00F23E0F">
        <w:rPr>
          <w:rFonts w:asciiTheme="minorHAnsi" w:hAnsiTheme="minorHAnsi" w:cstheme="minorHAnsi"/>
          <w:color w:val="000000"/>
          <w:sz w:val="22"/>
          <w:szCs w:val="22"/>
        </w:rPr>
        <w:br/>
      </w:r>
      <w:r w:rsidRPr="00F23E0F">
        <w:rPr>
          <w:rFonts w:asciiTheme="minorHAnsi" w:hAnsiTheme="minorHAnsi" w:cstheme="minorHAnsi"/>
          <w:color w:val="000000"/>
          <w:sz w:val="22"/>
          <w:szCs w:val="22"/>
        </w:rPr>
        <w:br/>
        <w:t>1. I think the major issue is that the manuscript lacks example codes. As a paper for presenting R packages, it is essential to include an example with all the codes to be presented in the main manuscript in a step-by-step fashion. In current version, it’s hard to tell what functions (with what arguments) are used to manipulate data or produce the figures. In addition, as a data management software, it would also be important to show what formats the example data are in before and after applying the functions.</w:t>
      </w:r>
    </w:p>
    <w:p w14:paraId="05311037" w14:textId="77777777" w:rsidR="00F7626C" w:rsidRPr="00F23E0F" w:rsidRDefault="00F7626C" w:rsidP="00506C05">
      <w:pPr>
        <w:rPr>
          <w:rFonts w:asciiTheme="minorHAnsi" w:hAnsiTheme="minorHAnsi" w:cstheme="minorHAnsi"/>
          <w:color w:val="000000"/>
          <w:sz w:val="22"/>
          <w:szCs w:val="22"/>
        </w:rPr>
      </w:pPr>
    </w:p>
    <w:p w14:paraId="46902C04" w14:textId="26D74CA3" w:rsidR="00E3187E" w:rsidRPr="00F23E0F" w:rsidRDefault="00CE3070" w:rsidP="00E3187E">
      <w:pPr>
        <w:rPr>
          <w:rFonts w:asciiTheme="minorHAnsi" w:hAnsiTheme="minorHAnsi" w:cstheme="minorHAnsi"/>
          <w:i/>
          <w:iCs/>
          <w:sz w:val="22"/>
          <w:szCs w:val="22"/>
        </w:rPr>
      </w:pPr>
      <w:r w:rsidRPr="00F23E0F">
        <w:rPr>
          <w:rFonts w:asciiTheme="minorHAnsi" w:hAnsiTheme="minorHAnsi" w:cstheme="minorHAnsi"/>
          <w:i/>
          <w:iCs/>
          <w:sz w:val="22"/>
          <w:szCs w:val="22"/>
        </w:rPr>
        <w:t xml:space="preserve">Thank you for the feedback. </w:t>
      </w:r>
      <w:r w:rsidR="00E3187E" w:rsidRPr="00F23E0F">
        <w:rPr>
          <w:rFonts w:asciiTheme="minorHAnsi" w:hAnsiTheme="minorHAnsi" w:cstheme="minorHAnsi"/>
          <w:i/>
          <w:iCs/>
          <w:sz w:val="22"/>
          <w:szCs w:val="22"/>
        </w:rPr>
        <w:t xml:space="preserve">Example code has </w:t>
      </w:r>
      <w:r w:rsidRPr="00F23E0F">
        <w:rPr>
          <w:rFonts w:asciiTheme="minorHAnsi" w:hAnsiTheme="minorHAnsi" w:cstheme="minorHAnsi"/>
          <w:i/>
          <w:iCs/>
          <w:sz w:val="22"/>
          <w:szCs w:val="22"/>
        </w:rPr>
        <w:t xml:space="preserve">now </w:t>
      </w:r>
      <w:r w:rsidR="00E3187E" w:rsidRPr="00F23E0F">
        <w:rPr>
          <w:rFonts w:asciiTheme="minorHAnsi" w:hAnsiTheme="minorHAnsi" w:cstheme="minorHAnsi"/>
          <w:i/>
          <w:iCs/>
          <w:sz w:val="22"/>
          <w:szCs w:val="22"/>
        </w:rPr>
        <w:t>been added to the manuscript</w:t>
      </w:r>
      <w:r w:rsidRPr="00F23E0F">
        <w:rPr>
          <w:rFonts w:asciiTheme="minorHAnsi" w:hAnsiTheme="minorHAnsi" w:cstheme="minorHAnsi"/>
          <w:i/>
          <w:iCs/>
          <w:sz w:val="22"/>
          <w:szCs w:val="22"/>
        </w:rPr>
        <w:t xml:space="preserve"> </w:t>
      </w:r>
      <w:r w:rsidR="001B4427" w:rsidRPr="00F23E0F">
        <w:rPr>
          <w:rFonts w:asciiTheme="minorHAnsi" w:hAnsiTheme="minorHAnsi" w:cstheme="minorHAnsi"/>
          <w:i/>
          <w:iCs/>
          <w:sz w:val="22"/>
          <w:szCs w:val="22"/>
        </w:rPr>
        <w:t>(on pages 7</w:t>
      </w:r>
      <w:r w:rsidR="007E3DDF" w:rsidRPr="00F23E0F">
        <w:rPr>
          <w:rFonts w:asciiTheme="minorHAnsi" w:hAnsiTheme="minorHAnsi" w:cstheme="minorHAnsi"/>
          <w:i/>
          <w:iCs/>
          <w:sz w:val="22"/>
          <w:szCs w:val="22"/>
        </w:rPr>
        <w:t>-9)</w:t>
      </w:r>
      <w:r w:rsidR="00E3187E" w:rsidRPr="00F23E0F">
        <w:rPr>
          <w:rFonts w:asciiTheme="minorHAnsi" w:hAnsiTheme="minorHAnsi" w:cstheme="minorHAnsi"/>
          <w:i/>
          <w:iCs/>
          <w:sz w:val="22"/>
          <w:szCs w:val="22"/>
        </w:rPr>
        <w:t xml:space="preserve">. The package documentation and new-user guide provide more </w:t>
      </w:r>
      <w:r w:rsidRPr="00F23E0F">
        <w:rPr>
          <w:rFonts w:asciiTheme="minorHAnsi" w:hAnsiTheme="minorHAnsi" w:cstheme="minorHAnsi"/>
          <w:i/>
          <w:iCs/>
          <w:sz w:val="22"/>
          <w:szCs w:val="22"/>
        </w:rPr>
        <w:t xml:space="preserve">detailed </w:t>
      </w:r>
      <w:r w:rsidR="00E3187E" w:rsidRPr="00F23E0F">
        <w:rPr>
          <w:rFonts w:asciiTheme="minorHAnsi" w:hAnsiTheme="minorHAnsi" w:cstheme="minorHAnsi"/>
          <w:i/>
          <w:iCs/>
          <w:sz w:val="22"/>
          <w:szCs w:val="22"/>
        </w:rPr>
        <w:t>information, and the raw code can be viewed by downloading the package.</w:t>
      </w:r>
      <w:r w:rsidR="00B93288" w:rsidRPr="00F23E0F">
        <w:rPr>
          <w:rFonts w:asciiTheme="minorHAnsi" w:hAnsiTheme="minorHAnsi" w:cstheme="minorHAnsi"/>
          <w:i/>
          <w:iCs/>
          <w:sz w:val="22"/>
          <w:szCs w:val="22"/>
        </w:rPr>
        <w:t xml:space="preserve"> Also,</w:t>
      </w:r>
      <w:r w:rsidRPr="00F23E0F">
        <w:rPr>
          <w:rFonts w:asciiTheme="minorHAnsi" w:hAnsiTheme="minorHAnsi" w:cstheme="minorHAnsi"/>
          <w:i/>
          <w:iCs/>
          <w:sz w:val="22"/>
          <w:szCs w:val="22"/>
        </w:rPr>
        <w:t xml:space="preserve"> additional</w:t>
      </w:r>
      <w:r w:rsidR="00B93288" w:rsidRPr="00F23E0F">
        <w:rPr>
          <w:rFonts w:asciiTheme="minorHAnsi" w:hAnsiTheme="minorHAnsi" w:cstheme="minorHAnsi"/>
          <w:i/>
          <w:iCs/>
          <w:sz w:val="22"/>
          <w:szCs w:val="22"/>
        </w:rPr>
        <w:t xml:space="preserve"> </w:t>
      </w:r>
      <w:r w:rsidR="00743915" w:rsidRPr="00F23E0F">
        <w:rPr>
          <w:rFonts w:asciiTheme="minorHAnsi" w:hAnsiTheme="minorHAnsi" w:cstheme="minorHAnsi"/>
          <w:i/>
          <w:iCs/>
          <w:sz w:val="22"/>
          <w:szCs w:val="22"/>
        </w:rPr>
        <w:t xml:space="preserve">examples of </w:t>
      </w:r>
      <w:r w:rsidR="00B93288" w:rsidRPr="00F23E0F">
        <w:rPr>
          <w:rFonts w:asciiTheme="minorHAnsi" w:hAnsiTheme="minorHAnsi" w:cstheme="minorHAnsi"/>
          <w:i/>
          <w:iCs/>
          <w:sz w:val="22"/>
          <w:szCs w:val="22"/>
        </w:rPr>
        <w:t xml:space="preserve">pre- and post-cleaning data </w:t>
      </w:r>
      <w:r w:rsidR="00743915" w:rsidRPr="00F23E0F">
        <w:rPr>
          <w:rFonts w:asciiTheme="minorHAnsi" w:hAnsiTheme="minorHAnsi" w:cstheme="minorHAnsi"/>
          <w:i/>
          <w:iCs/>
          <w:sz w:val="22"/>
          <w:szCs w:val="22"/>
        </w:rPr>
        <w:t xml:space="preserve">formats </w:t>
      </w:r>
      <w:r w:rsidR="00B93288" w:rsidRPr="00F23E0F">
        <w:rPr>
          <w:rFonts w:asciiTheme="minorHAnsi" w:hAnsiTheme="minorHAnsi" w:cstheme="minorHAnsi"/>
          <w:i/>
          <w:iCs/>
          <w:sz w:val="22"/>
          <w:szCs w:val="22"/>
        </w:rPr>
        <w:t xml:space="preserve">are available on </w:t>
      </w:r>
      <w:proofErr w:type="spellStart"/>
      <w:r w:rsidR="00B93288" w:rsidRPr="00F23E0F">
        <w:rPr>
          <w:rFonts w:asciiTheme="minorHAnsi" w:hAnsiTheme="minorHAnsi" w:cstheme="minorHAnsi"/>
          <w:i/>
          <w:iCs/>
          <w:sz w:val="22"/>
          <w:szCs w:val="22"/>
        </w:rPr>
        <w:t>figshare</w:t>
      </w:r>
      <w:proofErr w:type="spellEnd"/>
      <w:r w:rsidR="00743915" w:rsidRPr="00F23E0F">
        <w:rPr>
          <w:rFonts w:asciiTheme="minorHAnsi" w:hAnsiTheme="minorHAnsi" w:cstheme="minorHAnsi"/>
          <w:i/>
          <w:iCs/>
          <w:sz w:val="22"/>
          <w:szCs w:val="22"/>
        </w:rPr>
        <w:t>.</w:t>
      </w:r>
    </w:p>
    <w:p w14:paraId="7A2A24FE" w14:textId="20AAD08B" w:rsidR="00797190" w:rsidRPr="00F23E0F" w:rsidRDefault="00797190" w:rsidP="00E3187E">
      <w:pPr>
        <w:rPr>
          <w:rFonts w:asciiTheme="minorHAnsi" w:hAnsiTheme="minorHAnsi" w:cstheme="minorHAnsi"/>
          <w:i/>
          <w:iCs/>
          <w:sz w:val="22"/>
          <w:szCs w:val="22"/>
        </w:rPr>
      </w:pPr>
    </w:p>
    <w:p w14:paraId="540F2023" w14:textId="2A2E110B" w:rsidR="00690C2F" w:rsidRPr="00F23E0F" w:rsidRDefault="00690C2F" w:rsidP="00E3187E">
      <w:pPr>
        <w:rPr>
          <w:rFonts w:asciiTheme="minorHAnsi" w:hAnsiTheme="minorHAnsi" w:cstheme="minorHAnsi"/>
          <w:i/>
          <w:iCs/>
          <w:sz w:val="22"/>
          <w:szCs w:val="22"/>
        </w:rPr>
      </w:pPr>
      <w:r w:rsidRPr="00F23E0F">
        <w:rPr>
          <w:rFonts w:asciiTheme="minorHAnsi" w:hAnsiTheme="minorHAnsi" w:cstheme="minorHAnsi"/>
          <w:i/>
          <w:iCs/>
          <w:sz w:val="22"/>
          <w:szCs w:val="22"/>
        </w:rPr>
        <w:t>Example code for data cleaning (page 7):</w:t>
      </w:r>
    </w:p>
    <w:p w14:paraId="44509947" w14:textId="77777777" w:rsidR="004C273E" w:rsidRPr="00F23E0F" w:rsidRDefault="004C273E" w:rsidP="00E3187E">
      <w:pPr>
        <w:rPr>
          <w:rFonts w:asciiTheme="minorHAnsi" w:hAnsiTheme="minorHAnsi" w:cstheme="minorHAnsi"/>
          <w:i/>
          <w:iCs/>
          <w:sz w:val="22"/>
          <w:szCs w:val="22"/>
        </w:rPr>
      </w:pPr>
    </w:p>
    <w:p w14:paraId="4E6346C9" w14:textId="1411287A" w:rsidR="00DC7FE6" w:rsidRPr="00F27435" w:rsidRDefault="00DC7FE6" w:rsidP="00690C2F">
      <w:pPr>
        <w:ind w:firstLine="720"/>
        <w:rPr>
          <w:rFonts w:ascii="Lucida Console" w:hAnsi="Lucida Console" w:cstheme="minorHAnsi"/>
          <w:sz w:val="22"/>
          <w:szCs w:val="22"/>
          <w:highlight w:val="yellow"/>
        </w:rPr>
      </w:pPr>
      <w:proofErr w:type="spellStart"/>
      <w:proofErr w:type="gramStart"/>
      <w:r w:rsidRPr="00F27435">
        <w:rPr>
          <w:rFonts w:ascii="Lucida Console" w:hAnsi="Lucida Console" w:cstheme="minorHAnsi"/>
          <w:sz w:val="22"/>
          <w:szCs w:val="22"/>
          <w:highlight w:val="yellow"/>
        </w:rPr>
        <w:t>cleandata</w:t>
      </w:r>
      <w:proofErr w:type="spellEnd"/>
      <w:r w:rsidRPr="00F27435">
        <w:rPr>
          <w:rFonts w:ascii="Lucida Console" w:hAnsi="Lucida Console" w:cstheme="minorHAnsi"/>
          <w:sz w:val="22"/>
          <w:szCs w:val="22"/>
          <w:highlight w:val="yellow"/>
        </w:rPr>
        <w:t>(</w:t>
      </w:r>
      <w:proofErr w:type="gram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inputdirectory</w:t>
      </w:r>
      <w:proofErr w:type="spell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outputdirectory</w:t>
      </w:r>
      <w:proofErr w:type="spellEnd"/>
      <w:r w:rsidRPr="00F27435">
        <w:rPr>
          <w:rFonts w:ascii="Lucida Console" w:hAnsi="Lucida Console" w:cstheme="minorHAnsi"/>
          <w:sz w:val="22"/>
          <w:szCs w:val="22"/>
          <w:highlight w:val="yellow"/>
        </w:rPr>
        <w:t xml:space="preserve">”, </w:t>
      </w:r>
    </w:p>
    <w:p w14:paraId="519F5D6B" w14:textId="77777777" w:rsidR="00DC7FE6" w:rsidRPr="00F27435" w:rsidRDefault="00DC7FE6" w:rsidP="00690C2F">
      <w:pPr>
        <w:ind w:firstLine="720"/>
        <w:rPr>
          <w:rFonts w:ascii="Lucida Console" w:hAnsi="Lucida Console" w:cstheme="minorHAnsi"/>
          <w:sz w:val="22"/>
          <w:szCs w:val="22"/>
        </w:rPr>
      </w:pPr>
      <w:proofErr w:type="spellStart"/>
      <w:r w:rsidRPr="00F27435">
        <w:rPr>
          <w:rFonts w:ascii="Lucida Console" w:hAnsi="Lucida Console" w:cstheme="minorHAnsi"/>
          <w:sz w:val="22"/>
          <w:szCs w:val="22"/>
          <w:highlight w:val="yellow"/>
        </w:rPr>
        <w:t>removegaps</w:t>
      </w:r>
      <w:proofErr w:type="spellEnd"/>
      <w:r w:rsidRPr="00F27435">
        <w:rPr>
          <w:rFonts w:ascii="Lucida Console" w:hAnsi="Lucida Console" w:cstheme="minorHAnsi"/>
          <w:sz w:val="22"/>
          <w:szCs w:val="22"/>
          <w:highlight w:val="yellow"/>
        </w:rPr>
        <w:t xml:space="preserve"> = FALSE, </w:t>
      </w:r>
      <w:proofErr w:type="spellStart"/>
      <w:r w:rsidRPr="00F27435">
        <w:rPr>
          <w:rFonts w:ascii="Lucida Console" w:hAnsi="Lucida Console" w:cstheme="minorHAnsi"/>
          <w:sz w:val="22"/>
          <w:szCs w:val="22"/>
          <w:highlight w:val="yellow"/>
        </w:rPr>
        <w:t>gapfill</w:t>
      </w:r>
      <w:proofErr w:type="spellEnd"/>
      <w:r w:rsidRPr="00F27435">
        <w:rPr>
          <w:rFonts w:ascii="Lucida Console" w:hAnsi="Lucida Console" w:cstheme="minorHAnsi"/>
          <w:sz w:val="22"/>
          <w:szCs w:val="22"/>
          <w:highlight w:val="yellow"/>
        </w:rPr>
        <w:t xml:space="preserve"> = TRUE, </w:t>
      </w:r>
      <w:proofErr w:type="spellStart"/>
      <w:r w:rsidRPr="00F27435">
        <w:rPr>
          <w:rFonts w:ascii="Lucida Console" w:hAnsi="Lucida Console" w:cstheme="minorHAnsi"/>
          <w:sz w:val="22"/>
          <w:szCs w:val="22"/>
          <w:highlight w:val="yellow"/>
        </w:rPr>
        <w:t>maximumgap</w:t>
      </w:r>
      <w:proofErr w:type="spellEnd"/>
      <w:r w:rsidRPr="00F27435">
        <w:rPr>
          <w:rFonts w:ascii="Lucida Console" w:hAnsi="Lucida Console" w:cstheme="minorHAnsi"/>
          <w:sz w:val="22"/>
          <w:szCs w:val="22"/>
          <w:highlight w:val="yellow"/>
        </w:rPr>
        <w:t xml:space="preserve"> = 30)</w:t>
      </w:r>
    </w:p>
    <w:p w14:paraId="76D6D5ED" w14:textId="2AD9CBFA" w:rsidR="00C513AF" w:rsidRPr="00F23E0F" w:rsidRDefault="00C513AF" w:rsidP="00506C05">
      <w:pPr>
        <w:rPr>
          <w:rFonts w:asciiTheme="minorHAnsi" w:hAnsiTheme="minorHAnsi" w:cstheme="minorHAnsi"/>
          <w:color w:val="000000"/>
          <w:sz w:val="22"/>
          <w:szCs w:val="22"/>
        </w:rPr>
      </w:pPr>
    </w:p>
    <w:p w14:paraId="0072F870" w14:textId="6A19B7F3" w:rsidR="00C513AF" w:rsidRPr="00F23E0F" w:rsidRDefault="00C513AF" w:rsidP="00506C05">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For calculating summary measures</w:t>
      </w:r>
      <w:r w:rsidR="00804FBA" w:rsidRPr="00F23E0F">
        <w:rPr>
          <w:rFonts w:asciiTheme="minorHAnsi" w:hAnsiTheme="minorHAnsi" w:cstheme="minorHAnsi"/>
          <w:i/>
          <w:iCs/>
          <w:color w:val="000000"/>
          <w:sz w:val="22"/>
          <w:szCs w:val="22"/>
        </w:rPr>
        <w:t xml:space="preserve"> (page 8)</w:t>
      </w:r>
      <w:r w:rsidRPr="00F23E0F">
        <w:rPr>
          <w:rFonts w:asciiTheme="minorHAnsi" w:hAnsiTheme="minorHAnsi" w:cstheme="minorHAnsi"/>
          <w:i/>
          <w:iCs/>
          <w:color w:val="000000"/>
          <w:sz w:val="22"/>
          <w:szCs w:val="22"/>
        </w:rPr>
        <w:t>:</w:t>
      </w:r>
    </w:p>
    <w:p w14:paraId="2E63DE04" w14:textId="48490D61" w:rsidR="00C513AF" w:rsidRPr="00F23E0F" w:rsidRDefault="00C513AF" w:rsidP="00506C05">
      <w:pPr>
        <w:rPr>
          <w:rFonts w:asciiTheme="minorHAnsi" w:hAnsiTheme="minorHAnsi" w:cstheme="minorHAnsi"/>
          <w:i/>
          <w:iCs/>
          <w:color w:val="000000"/>
          <w:sz w:val="22"/>
          <w:szCs w:val="22"/>
        </w:rPr>
      </w:pPr>
    </w:p>
    <w:p w14:paraId="3593187B" w14:textId="1C61B113" w:rsidR="00C513AF" w:rsidRPr="00F27435" w:rsidRDefault="00C513AF" w:rsidP="00EF6644">
      <w:pPr>
        <w:ind w:firstLine="720"/>
        <w:rPr>
          <w:rFonts w:ascii="Lucida Console" w:hAnsi="Lucida Console" w:cstheme="minorHAnsi"/>
          <w:sz w:val="22"/>
          <w:szCs w:val="22"/>
          <w:highlight w:val="yellow"/>
        </w:rPr>
      </w:pPr>
      <w:proofErr w:type="spellStart"/>
      <w:proofErr w:type="gramStart"/>
      <w:r w:rsidRPr="00F27435">
        <w:rPr>
          <w:rFonts w:ascii="Lucida Console" w:hAnsi="Lucida Console" w:cstheme="minorHAnsi"/>
          <w:sz w:val="22"/>
          <w:szCs w:val="22"/>
          <w:highlight w:val="yellow"/>
        </w:rPr>
        <w:t>cgmvariables</w:t>
      </w:r>
      <w:proofErr w:type="spellEnd"/>
      <w:r w:rsidRPr="00F27435">
        <w:rPr>
          <w:rFonts w:ascii="Lucida Console" w:hAnsi="Lucida Console" w:cstheme="minorHAnsi"/>
          <w:sz w:val="22"/>
          <w:szCs w:val="22"/>
          <w:highlight w:val="yellow"/>
        </w:rPr>
        <w:t>(</w:t>
      </w:r>
      <w:proofErr w:type="gram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inputdirectory</w:t>
      </w:r>
      <w:proofErr w:type="spell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outputdirectory</w:t>
      </w:r>
      <w:proofErr w:type="spellEnd"/>
      <w:r w:rsidRPr="00F27435">
        <w:rPr>
          <w:rFonts w:ascii="Lucida Console" w:hAnsi="Lucida Console" w:cstheme="minorHAnsi"/>
          <w:sz w:val="22"/>
          <w:szCs w:val="22"/>
          <w:highlight w:val="yellow"/>
        </w:rPr>
        <w:t>”)</w:t>
      </w:r>
    </w:p>
    <w:p w14:paraId="53F1ABAC" w14:textId="7953BA74" w:rsidR="00483AFE" w:rsidRPr="00F23E0F" w:rsidRDefault="00483AFE" w:rsidP="00C513AF">
      <w:pPr>
        <w:ind w:firstLine="720"/>
        <w:rPr>
          <w:rFonts w:asciiTheme="minorHAnsi" w:hAnsiTheme="minorHAnsi" w:cstheme="minorHAnsi"/>
          <w:sz w:val="22"/>
          <w:szCs w:val="22"/>
          <w:highlight w:val="yellow"/>
        </w:rPr>
      </w:pPr>
    </w:p>
    <w:p w14:paraId="4E54A172" w14:textId="77777777" w:rsidR="00483AFE" w:rsidRPr="00F27435" w:rsidRDefault="00483AFE" w:rsidP="00483AFE">
      <w:pPr>
        <w:ind w:firstLine="720"/>
        <w:rPr>
          <w:rFonts w:ascii="Lucida Console" w:hAnsi="Lucida Console" w:cstheme="minorHAnsi"/>
          <w:sz w:val="22"/>
          <w:szCs w:val="22"/>
          <w:highlight w:val="yellow"/>
        </w:rPr>
      </w:pPr>
      <w:proofErr w:type="spellStart"/>
      <w:proofErr w:type="gramStart"/>
      <w:r w:rsidRPr="00F27435">
        <w:rPr>
          <w:rFonts w:ascii="Lucida Console" w:hAnsi="Lucida Console" w:cstheme="minorHAnsi"/>
          <w:sz w:val="22"/>
          <w:szCs w:val="22"/>
          <w:highlight w:val="yellow"/>
        </w:rPr>
        <w:t>cgmvariables</w:t>
      </w:r>
      <w:proofErr w:type="spellEnd"/>
      <w:r w:rsidRPr="00F27435">
        <w:rPr>
          <w:rFonts w:ascii="Lucida Console" w:hAnsi="Lucida Console" w:cstheme="minorHAnsi"/>
          <w:sz w:val="22"/>
          <w:szCs w:val="22"/>
          <w:highlight w:val="yellow"/>
        </w:rPr>
        <w:t>(</w:t>
      </w:r>
      <w:proofErr w:type="gram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inputdirectory</w:t>
      </w:r>
      <w:proofErr w:type="spellEnd"/>
      <w:r w:rsidRPr="00F27435">
        <w:rPr>
          <w:rFonts w:ascii="Lucida Console" w:hAnsi="Lucida Console" w:cstheme="minorHAnsi"/>
          <w:sz w:val="22"/>
          <w:szCs w:val="22"/>
          <w:highlight w:val="yellow"/>
        </w:rPr>
        <w:t>”, “path/to/</w:t>
      </w:r>
      <w:proofErr w:type="spellStart"/>
      <w:r w:rsidRPr="00F27435">
        <w:rPr>
          <w:rFonts w:ascii="Lucida Console" w:hAnsi="Lucida Console" w:cstheme="minorHAnsi"/>
          <w:sz w:val="22"/>
          <w:szCs w:val="22"/>
          <w:highlight w:val="yellow"/>
        </w:rPr>
        <w:t>outputdirectory</w:t>
      </w:r>
      <w:proofErr w:type="spellEnd"/>
      <w:r w:rsidRPr="00F27435">
        <w:rPr>
          <w:rFonts w:ascii="Lucida Console" w:hAnsi="Lucida Console" w:cstheme="minorHAnsi"/>
          <w:sz w:val="22"/>
          <w:szCs w:val="22"/>
          <w:highlight w:val="yellow"/>
        </w:rPr>
        <w:t xml:space="preserve">”, </w:t>
      </w:r>
    </w:p>
    <w:p w14:paraId="1FC26F7A" w14:textId="77777777" w:rsidR="00483AFE" w:rsidRPr="00F27435" w:rsidRDefault="00483AFE" w:rsidP="00483AFE">
      <w:pPr>
        <w:ind w:firstLine="720"/>
        <w:rPr>
          <w:rFonts w:ascii="Lucida Console" w:hAnsi="Lucida Console" w:cstheme="minorHAnsi"/>
          <w:sz w:val="22"/>
          <w:szCs w:val="22"/>
          <w:highlight w:val="yellow"/>
        </w:rPr>
      </w:pPr>
      <w:proofErr w:type="spellStart"/>
      <w:r w:rsidRPr="00F27435">
        <w:rPr>
          <w:rFonts w:ascii="Lucida Console" w:hAnsi="Lucida Console" w:cstheme="minorHAnsi"/>
          <w:sz w:val="22"/>
          <w:szCs w:val="22"/>
          <w:highlight w:val="yellow"/>
        </w:rPr>
        <w:t>daystart</w:t>
      </w:r>
      <w:proofErr w:type="spellEnd"/>
      <w:r w:rsidRPr="00F27435">
        <w:rPr>
          <w:rFonts w:ascii="Lucida Console" w:hAnsi="Lucida Console" w:cstheme="minorHAnsi"/>
          <w:sz w:val="22"/>
          <w:szCs w:val="22"/>
          <w:highlight w:val="yellow"/>
        </w:rPr>
        <w:t xml:space="preserve"> = 8, </w:t>
      </w:r>
      <w:proofErr w:type="spellStart"/>
      <w:r w:rsidRPr="00F27435">
        <w:rPr>
          <w:rFonts w:ascii="Lucida Console" w:hAnsi="Lucida Console" w:cstheme="minorHAnsi"/>
          <w:sz w:val="22"/>
          <w:szCs w:val="22"/>
          <w:highlight w:val="yellow"/>
        </w:rPr>
        <w:t>dayend</w:t>
      </w:r>
      <w:proofErr w:type="spellEnd"/>
      <w:r w:rsidRPr="00F27435">
        <w:rPr>
          <w:rFonts w:ascii="Lucida Console" w:hAnsi="Lucida Console" w:cstheme="minorHAnsi"/>
          <w:sz w:val="22"/>
          <w:szCs w:val="22"/>
          <w:highlight w:val="yellow"/>
        </w:rPr>
        <w:t xml:space="preserve"> = 23, </w:t>
      </w:r>
      <w:proofErr w:type="spellStart"/>
      <w:r w:rsidRPr="00F27435">
        <w:rPr>
          <w:rFonts w:ascii="Lucida Console" w:hAnsi="Lucida Console" w:cstheme="minorHAnsi"/>
          <w:sz w:val="22"/>
          <w:szCs w:val="22"/>
          <w:highlight w:val="yellow"/>
        </w:rPr>
        <w:t>magedef</w:t>
      </w:r>
      <w:proofErr w:type="spellEnd"/>
      <w:r w:rsidRPr="00F27435">
        <w:rPr>
          <w:rFonts w:ascii="Lucida Console" w:hAnsi="Lucida Console" w:cstheme="minorHAnsi"/>
          <w:sz w:val="22"/>
          <w:szCs w:val="22"/>
          <w:highlight w:val="yellow"/>
        </w:rPr>
        <w:t xml:space="preserve"> = “2sd”)</w:t>
      </w:r>
    </w:p>
    <w:p w14:paraId="1C24E43C" w14:textId="77777777" w:rsidR="00483AFE" w:rsidRPr="00F23E0F" w:rsidRDefault="00483AFE" w:rsidP="00C513AF">
      <w:pPr>
        <w:ind w:firstLine="720"/>
        <w:rPr>
          <w:rFonts w:asciiTheme="minorHAnsi" w:hAnsiTheme="minorHAnsi" w:cstheme="minorHAnsi"/>
          <w:sz w:val="22"/>
          <w:szCs w:val="22"/>
          <w:highlight w:val="yellow"/>
        </w:rPr>
      </w:pPr>
    </w:p>
    <w:p w14:paraId="5C1AFA81" w14:textId="12091875" w:rsidR="00F02540" w:rsidRPr="00F23E0F" w:rsidRDefault="00F02540" w:rsidP="00506C05">
      <w:pPr>
        <w:rPr>
          <w:rFonts w:asciiTheme="minorHAnsi" w:hAnsiTheme="minorHAnsi" w:cstheme="minorHAnsi"/>
          <w:color w:val="000000"/>
          <w:sz w:val="22"/>
          <w:szCs w:val="22"/>
        </w:rPr>
      </w:pPr>
    </w:p>
    <w:p w14:paraId="01FC0212" w14:textId="14FA2FB6" w:rsidR="00F02540" w:rsidRPr="00F23E0F" w:rsidRDefault="00F02540" w:rsidP="00506C05">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For generating plots (page 9):</w:t>
      </w:r>
    </w:p>
    <w:p w14:paraId="5D05058C" w14:textId="24B2C10D" w:rsidR="00F02540" w:rsidRPr="00F23E0F" w:rsidRDefault="00F02540" w:rsidP="00506C05">
      <w:pPr>
        <w:rPr>
          <w:rFonts w:asciiTheme="minorHAnsi" w:hAnsiTheme="minorHAnsi" w:cstheme="minorHAnsi"/>
          <w:i/>
          <w:iCs/>
          <w:color w:val="000000"/>
          <w:sz w:val="22"/>
          <w:szCs w:val="22"/>
        </w:rPr>
      </w:pPr>
    </w:p>
    <w:p w14:paraId="4975AA41" w14:textId="46B42030" w:rsidR="00F02540" w:rsidRPr="00F27435" w:rsidRDefault="00F02540" w:rsidP="00F27435">
      <w:pPr>
        <w:ind w:left="720"/>
        <w:rPr>
          <w:rFonts w:ascii="Lucida Console" w:hAnsi="Lucida Console" w:cstheme="minorHAnsi"/>
          <w:sz w:val="22"/>
          <w:szCs w:val="22"/>
          <w:highlight w:val="yellow"/>
        </w:rPr>
      </w:pPr>
      <w:proofErr w:type="spellStart"/>
      <w:proofErr w:type="gramStart"/>
      <w:r w:rsidRPr="00F27435">
        <w:rPr>
          <w:rFonts w:ascii="Lucida Console" w:hAnsi="Lucida Console" w:cstheme="minorHAnsi"/>
          <w:sz w:val="22"/>
          <w:szCs w:val="22"/>
          <w:highlight w:val="yellow"/>
        </w:rPr>
        <w:t>cgmreport</w:t>
      </w:r>
      <w:proofErr w:type="spellEnd"/>
      <w:r w:rsidRPr="00F27435">
        <w:rPr>
          <w:rFonts w:ascii="Lucida Console" w:hAnsi="Lucida Console" w:cstheme="minorHAnsi"/>
          <w:sz w:val="22"/>
          <w:szCs w:val="22"/>
          <w:highlight w:val="yellow"/>
        </w:rPr>
        <w:t>(</w:t>
      </w:r>
      <w:proofErr w:type="gramEnd"/>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inputdirectory</w:t>
      </w:r>
      <w:proofErr w:type="spellEnd"/>
      <w:r w:rsidRPr="00F27435">
        <w:rPr>
          <w:rFonts w:ascii="Lucida Console" w:hAnsi="Lucida Console" w:cstheme="minorHAnsi"/>
          <w:sz w:val="22"/>
          <w:szCs w:val="22"/>
          <w:highlight w:val="yellow"/>
        </w:rPr>
        <w:t>”,</w:t>
      </w:r>
      <w:r w:rsidR="00F27435">
        <w:rPr>
          <w:rFonts w:ascii="Lucida Console" w:hAnsi="Lucida Console" w:cstheme="minorHAnsi"/>
          <w:sz w:val="22"/>
          <w:szCs w:val="22"/>
          <w:highlight w:val="yellow"/>
        </w:rPr>
        <w:t xml:space="preserve"> </w:t>
      </w:r>
      <w:r w:rsidRPr="00F27435">
        <w:rPr>
          <w:rFonts w:ascii="Lucida Console" w:hAnsi="Lucida Console" w:cstheme="minorHAnsi"/>
          <w:sz w:val="22"/>
          <w:szCs w:val="22"/>
          <w:highlight w:val="yellow"/>
        </w:rPr>
        <w:t>“path/to/</w:t>
      </w:r>
      <w:proofErr w:type="spellStart"/>
      <w:r w:rsidRPr="00F27435">
        <w:rPr>
          <w:rFonts w:ascii="Lucida Console" w:hAnsi="Lucida Console" w:cstheme="minorHAnsi"/>
          <w:sz w:val="22"/>
          <w:szCs w:val="22"/>
          <w:highlight w:val="yellow"/>
        </w:rPr>
        <w:t>outputdirectory</w:t>
      </w:r>
      <w:proofErr w:type="spellEnd"/>
      <w:r w:rsidRPr="00F27435">
        <w:rPr>
          <w:rFonts w:ascii="Lucida Console" w:hAnsi="Lucida Console" w:cstheme="minorHAnsi"/>
          <w:sz w:val="22"/>
          <w:szCs w:val="22"/>
          <w:highlight w:val="yellow"/>
        </w:rPr>
        <w:t xml:space="preserve">”, </w:t>
      </w:r>
      <w:proofErr w:type="spellStart"/>
      <w:r w:rsidRPr="00F27435">
        <w:rPr>
          <w:rFonts w:ascii="Lucida Console" w:hAnsi="Lucida Console" w:cstheme="minorHAnsi"/>
          <w:sz w:val="22"/>
          <w:szCs w:val="22"/>
          <w:highlight w:val="yellow"/>
        </w:rPr>
        <w:t>yaxis</w:t>
      </w:r>
      <w:proofErr w:type="spellEnd"/>
      <w:r w:rsidRPr="00F27435">
        <w:rPr>
          <w:rFonts w:ascii="Lucida Console" w:hAnsi="Lucida Console" w:cstheme="minorHAnsi"/>
          <w:sz w:val="22"/>
          <w:szCs w:val="22"/>
          <w:highlight w:val="yellow"/>
        </w:rPr>
        <w:t xml:space="preserve"> = c(70,300))</w:t>
      </w:r>
    </w:p>
    <w:p w14:paraId="6304A872" w14:textId="4BECF25F" w:rsidR="00754A16" w:rsidRPr="00F23E0F" w:rsidRDefault="00506C05" w:rsidP="00506C05">
      <w:pPr>
        <w:rPr>
          <w:rFonts w:asciiTheme="minorHAnsi" w:hAnsiTheme="minorHAnsi" w:cstheme="minorHAnsi"/>
          <w:color w:val="000000"/>
          <w:sz w:val="22"/>
          <w:szCs w:val="22"/>
        </w:rPr>
      </w:pPr>
      <w:r w:rsidRPr="00F23E0F">
        <w:rPr>
          <w:rFonts w:asciiTheme="minorHAnsi" w:hAnsiTheme="minorHAnsi" w:cstheme="minorHAnsi"/>
          <w:color w:val="000000"/>
          <w:sz w:val="22"/>
          <w:szCs w:val="22"/>
        </w:rPr>
        <w:br/>
        <w:t xml:space="preserve">2. The R package name is buried in the manuscript. I think the package name should be included in both title and abstract so that readers can easily </w:t>
      </w:r>
      <w:proofErr w:type="spellStart"/>
      <w:r w:rsidRPr="00F23E0F">
        <w:rPr>
          <w:rFonts w:asciiTheme="minorHAnsi" w:hAnsiTheme="minorHAnsi" w:cstheme="minorHAnsi"/>
          <w:color w:val="000000"/>
          <w:sz w:val="22"/>
          <w:szCs w:val="22"/>
        </w:rPr>
        <w:t>seen</w:t>
      </w:r>
      <w:proofErr w:type="spellEnd"/>
      <w:r w:rsidRPr="00F23E0F">
        <w:rPr>
          <w:rFonts w:asciiTheme="minorHAnsi" w:hAnsiTheme="minorHAnsi" w:cstheme="minorHAnsi"/>
          <w:color w:val="000000"/>
          <w:sz w:val="22"/>
          <w:szCs w:val="22"/>
        </w:rPr>
        <w:t>.</w:t>
      </w:r>
    </w:p>
    <w:p w14:paraId="6EEC3597" w14:textId="77777777" w:rsidR="00754A16" w:rsidRPr="00F23E0F" w:rsidRDefault="00754A16" w:rsidP="00506C05">
      <w:pPr>
        <w:rPr>
          <w:rFonts w:asciiTheme="minorHAnsi" w:hAnsiTheme="minorHAnsi" w:cstheme="minorHAnsi"/>
          <w:color w:val="000000"/>
          <w:sz w:val="22"/>
          <w:szCs w:val="22"/>
        </w:rPr>
      </w:pPr>
    </w:p>
    <w:p w14:paraId="2B663996" w14:textId="77777777" w:rsidR="00724A22" w:rsidRPr="00F23E0F" w:rsidRDefault="00754A16" w:rsidP="00506C05">
      <w:pPr>
        <w:rPr>
          <w:rFonts w:asciiTheme="minorHAnsi" w:hAnsiTheme="minorHAnsi" w:cstheme="minorHAnsi"/>
          <w:color w:val="000000"/>
          <w:sz w:val="22"/>
          <w:szCs w:val="22"/>
        </w:rPr>
      </w:pPr>
      <w:r w:rsidRPr="00F23E0F">
        <w:rPr>
          <w:rFonts w:asciiTheme="minorHAnsi" w:hAnsiTheme="minorHAnsi" w:cstheme="minorHAnsi"/>
          <w:i/>
          <w:iCs/>
          <w:color w:val="000000"/>
          <w:sz w:val="22"/>
          <w:szCs w:val="22"/>
        </w:rPr>
        <w:t>This is an excellent point, and the title and abstract have been fixed accordingly.</w:t>
      </w:r>
      <w:r w:rsidR="00506C05" w:rsidRPr="00F23E0F">
        <w:rPr>
          <w:rFonts w:asciiTheme="minorHAnsi" w:hAnsiTheme="minorHAnsi" w:cstheme="minorHAnsi"/>
          <w:color w:val="000000"/>
          <w:sz w:val="22"/>
          <w:szCs w:val="22"/>
        </w:rPr>
        <w:br/>
      </w:r>
    </w:p>
    <w:p w14:paraId="25452C5F" w14:textId="77777777" w:rsidR="00724A22" w:rsidRPr="00F23E0F" w:rsidRDefault="00724A22" w:rsidP="00724A22">
      <w:pPr>
        <w:rPr>
          <w:rFonts w:asciiTheme="minorHAnsi" w:hAnsiTheme="minorHAnsi" w:cstheme="minorHAnsi"/>
          <w:i/>
          <w:iCs/>
          <w:sz w:val="22"/>
          <w:szCs w:val="22"/>
        </w:rPr>
      </w:pPr>
      <w:r w:rsidRPr="00F23E0F">
        <w:rPr>
          <w:rFonts w:asciiTheme="minorHAnsi" w:hAnsiTheme="minorHAnsi" w:cstheme="minorHAnsi"/>
          <w:i/>
          <w:iCs/>
          <w:sz w:val="22"/>
          <w:szCs w:val="22"/>
        </w:rPr>
        <w:t>From the abstract:</w:t>
      </w:r>
    </w:p>
    <w:p w14:paraId="69C3EEFB" w14:textId="77777777" w:rsidR="00724A22" w:rsidRPr="00F23E0F" w:rsidRDefault="00724A22" w:rsidP="00724A22">
      <w:pPr>
        <w:rPr>
          <w:rFonts w:asciiTheme="minorHAnsi" w:hAnsiTheme="minorHAnsi" w:cstheme="minorHAnsi"/>
          <w:i/>
          <w:iCs/>
          <w:sz w:val="22"/>
          <w:szCs w:val="22"/>
        </w:rPr>
      </w:pPr>
    </w:p>
    <w:p w14:paraId="5AA88AF9" w14:textId="77777777" w:rsidR="00296624" w:rsidRPr="00F23E0F" w:rsidRDefault="00402298" w:rsidP="00724A22">
      <w:pPr>
        <w:rPr>
          <w:rFonts w:asciiTheme="minorHAnsi" w:hAnsiTheme="minorHAnsi" w:cstheme="minorHAnsi"/>
          <w:sz w:val="22"/>
          <w:szCs w:val="22"/>
        </w:rPr>
      </w:pPr>
      <w:r w:rsidRPr="00F23E0F">
        <w:rPr>
          <w:rFonts w:asciiTheme="minorHAnsi" w:hAnsiTheme="minorHAnsi" w:cstheme="minorHAnsi"/>
          <w:sz w:val="22"/>
          <w:szCs w:val="22"/>
          <w:highlight w:val="yellow"/>
        </w:rPr>
        <w:t xml:space="preserve">Accordingly, there is a need for a standardized, free, open-source approach to CGM data management and analysis. A package titled </w:t>
      </w:r>
      <w:proofErr w:type="spellStart"/>
      <w:r w:rsidRPr="00F23E0F">
        <w:rPr>
          <w:rFonts w:asciiTheme="minorHAnsi" w:hAnsiTheme="minorHAnsi" w:cstheme="minorHAnsi"/>
          <w:sz w:val="22"/>
          <w:szCs w:val="22"/>
          <w:highlight w:val="yellow"/>
        </w:rPr>
        <w:t>cgmanalysis</w:t>
      </w:r>
      <w:proofErr w:type="spellEnd"/>
      <w:r w:rsidRPr="00F23E0F">
        <w:rPr>
          <w:rFonts w:asciiTheme="minorHAnsi" w:hAnsiTheme="minorHAnsi" w:cstheme="minorHAnsi"/>
          <w:sz w:val="22"/>
          <w:szCs w:val="22"/>
          <w:highlight w:val="yellow"/>
        </w:rPr>
        <w:t xml:space="preserve"> was developed in the free programming language R to provide a rapid, easy, and consistent methodology for CGM data management, summary measure calculation, and descriptive analysis.</w:t>
      </w:r>
    </w:p>
    <w:p w14:paraId="6F3E0A9E" w14:textId="3A2C904C" w:rsidR="003D14AD" w:rsidRPr="00F23E0F" w:rsidRDefault="00506C05" w:rsidP="00724A22">
      <w:pPr>
        <w:rPr>
          <w:rFonts w:asciiTheme="minorHAnsi" w:hAnsiTheme="minorHAnsi" w:cstheme="minorHAnsi"/>
          <w:color w:val="000000"/>
          <w:sz w:val="22"/>
          <w:szCs w:val="22"/>
        </w:rPr>
      </w:pPr>
      <w:r w:rsidRPr="00F23E0F">
        <w:rPr>
          <w:rFonts w:asciiTheme="minorHAnsi" w:hAnsiTheme="minorHAnsi" w:cstheme="minorHAnsi"/>
          <w:color w:val="000000"/>
          <w:sz w:val="22"/>
          <w:szCs w:val="22"/>
        </w:rPr>
        <w:br/>
        <w:t>3. The analysis functions included in the package are all exploratory but no formal statistical analysis tools. This should be made clear.</w:t>
      </w:r>
    </w:p>
    <w:p w14:paraId="043C98B2" w14:textId="77777777" w:rsidR="003D14AD" w:rsidRPr="00F23E0F" w:rsidRDefault="003D14AD" w:rsidP="00506C05">
      <w:pPr>
        <w:rPr>
          <w:rFonts w:asciiTheme="minorHAnsi" w:hAnsiTheme="minorHAnsi" w:cstheme="minorHAnsi"/>
          <w:color w:val="000000"/>
          <w:sz w:val="22"/>
          <w:szCs w:val="22"/>
        </w:rPr>
      </w:pPr>
    </w:p>
    <w:p w14:paraId="4E66340A" w14:textId="2F87E22E" w:rsidR="00F44619" w:rsidRPr="00F23E0F" w:rsidRDefault="0049160A" w:rsidP="00506C05">
      <w:pPr>
        <w:rPr>
          <w:rFonts w:asciiTheme="minorHAnsi" w:hAnsiTheme="minorHAnsi" w:cstheme="minorHAnsi"/>
          <w:color w:val="000000"/>
          <w:sz w:val="22"/>
          <w:szCs w:val="22"/>
        </w:rPr>
      </w:pPr>
      <w:r w:rsidRPr="00F23E0F">
        <w:rPr>
          <w:rFonts w:asciiTheme="minorHAnsi" w:hAnsiTheme="minorHAnsi" w:cstheme="minorHAnsi"/>
          <w:i/>
          <w:iCs/>
          <w:color w:val="000000"/>
          <w:sz w:val="22"/>
          <w:szCs w:val="22"/>
        </w:rPr>
        <w:lastRenderedPageBreak/>
        <w:t xml:space="preserve">We have clarified that the package is for descriptive analysis </w:t>
      </w:r>
      <w:r w:rsidR="002C7756" w:rsidRPr="00F23E0F">
        <w:rPr>
          <w:rFonts w:asciiTheme="minorHAnsi" w:hAnsiTheme="minorHAnsi" w:cstheme="minorHAnsi"/>
          <w:i/>
          <w:iCs/>
          <w:color w:val="000000"/>
          <w:sz w:val="22"/>
          <w:szCs w:val="22"/>
        </w:rPr>
        <w:t xml:space="preserve">and data management </w:t>
      </w:r>
      <w:r w:rsidRPr="00F23E0F">
        <w:rPr>
          <w:rFonts w:asciiTheme="minorHAnsi" w:hAnsiTheme="minorHAnsi" w:cstheme="minorHAnsi"/>
          <w:i/>
          <w:iCs/>
          <w:color w:val="000000"/>
          <w:sz w:val="22"/>
          <w:szCs w:val="22"/>
        </w:rPr>
        <w:t>only</w:t>
      </w:r>
      <w:r w:rsidR="003D7B17" w:rsidRPr="00F23E0F">
        <w:rPr>
          <w:rFonts w:asciiTheme="minorHAnsi" w:hAnsiTheme="minorHAnsi" w:cstheme="minorHAnsi"/>
          <w:i/>
          <w:iCs/>
          <w:color w:val="000000"/>
          <w:sz w:val="22"/>
          <w:szCs w:val="22"/>
        </w:rPr>
        <w:t xml:space="preserve"> (please see above comment)</w:t>
      </w:r>
      <w:r w:rsidRPr="00F23E0F">
        <w:rPr>
          <w:rFonts w:asciiTheme="minorHAnsi" w:hAnsiTheme="minorHAnsi" w:cstheme="minorHAnsi"/>
          <w:i/>
          <w:iCs/>
          <w:color w:val="000000"/>
          <w:sz w:val="22"/>
          <w:szCs w:val="22"/>
        </w:rPr>
        <w:t>.</w:t>
      </w:r>
      <w:r w:rsidR="00506C05" w:rsidRPr="00F23E0F">
        <w:rPr>
          <w:rFonts w:asciiTheme="minorHAnsi" w:hAnsiTheme="minorHAnsi" w:cstheme="minorHAnsi"/>
          <w:color w:val="000000"/>
          <w:sz w:val="22"/>
          <w:szCs w:val="22"/>
        </w:rPr>
        <w:br/>
      </w:r>
      <w:r w:rsidR="00506C05" w:rsidRPr="00F23E0F">
        <w:rPr>
          <w:rFonts w:asciiTheme="minorHAnsi" w:hAnsiTheme="minorHAnsi" w:cstheme="minorHAnsi"/>
          <w:color w:val="000000"/>
          <w:sz w:val="22"/>
          <w:szCs w:val="22"/>
        </w:rPr>
        <w:br/>
        <w:t>4. I do not find mathematical details or reference for the methods used in the functions, e.g. Turkey smoothing, Loess-smoothed average.</w:t>
      </w:r>
    </w:p>
    <w:p w14:paraId="5F5EFA6E" w14:textId="77777777" w:rsidR="00F44619" w:rsidRPr="00F23E0F" w:rsidRDefault="00F44619" w:rsidP="00506C05">
      <w:pPr>
        <w:rPr>
          <w:rFonts w:asciiTheme="minorHAnsi" w:hAnsiTheme="minorHAnsi" w:cstheme="minorHAnsi"/>
          <w:color w:val="000000"/>
          <w:sz w:val="22"/>
          <w:szCs w:val="22"/>
        </w:rPr>
      </w:pPr>
    </w:p>
    <w:p w14:paraId="39DB746D" w14:textId="77777777" w:rsidR="002103F8" w:rsidRPr="00F23E0F" w:rsidRDefault="003024BD" w:rsidP="00506C05">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We have added references for these methods.</w:t>
      </w:r>
      <w:r w:rsidR="00F44619" w:rsidRPr="00F23E0F">
        <w:rPr>
          <w:rFonts w:asciiTheme="minorHAnsi" w:hAnsiTheme="minorHAnsi" w:cstheme="minorHAnsi"/>
          <w:i/>
          <w:iCs/>
          <w:color w:val="000000"/>
          <w:sz w:val="22"/>
          <w:szCs w:val="22"/>
        </w:rPr>
        <w:t xml:space="preserve"> </w:t>
      </w:r>
    </w:p>
    <w:p w14:paraId="48E892BF" w14:textId="77777777" w:rsidR="002103F8" w:rsidRPr="00F23E0F" w:rsidRDefault="002103F8" w:rsidP="00506C05">
      <w:pPr>
        <w:rPr>
          <w:rFonts w:asciiTheme="minorHAnsi" w:hAnsiTheme="minorHAnsi" w:cstheme="minorHAnsi"/>
          <w:i/>
          <w:iCs/>
          <w:color w:val="000000"/>
          <w:sz w:val="22"/>
          <w:szCs w:val="22"/>
        </w:rPr>
      </w:pPr>
    </w:p>
    <w:p w14:paraId="21D78537" w14:textId="77777777" w:rsidR="002103F8" w:rsidRPr="00F23E0F" w:rsidRDefault="002103F8" w:rsidP="00506C05">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For running median smoothing:</w:t>
      </w:r>
    </w:p>
    <w:p w14:paraId="7CB97CB1" w14:textId="77777777" w:rsidR="002103F8" w:rsidRPr="00F23E0F" w:rsidRDefault="002103F8" w:rsidP="00506C05">
      <w:pPr>
        <w:rPr>
          <w:rFonts w:asciiTheme="minorHAnsi" w:hAnsiTheme="minorHAnsi" w:cstheme="minorHAnsi"/>
          <w:i/>
          <w:iCs/>
          <w:color w:val="000000"/>
          <w:sz w:val="22"/>
          <w:szCs w:val="22"/>
        </w:rPr>
      </w:pPr>
    </w:p>
    <w:p w14:paraId="26744C56" w14:textId="77777777" w:rsidR="002103F8" w:rsidRPr="00F23E0F" w:rsidRDefault="002103F8" w:rsidP="00506C05">
      <w:pPr>
        <w:rPr>
          <w:rFonts w:asciiTheme="minorHAnsi" w:hAnsiTheme="minorHAnsi" w:cstheme="minorHAnsi"/>
          <w:sz w:val="22"/>
          <w:szCs w:val="22"/>
        </w:rPr>
      </w:pPr>
      <w:r w:rsidRPr="00F23E0F">
        <w:rPr>
          <w:rFonts w:asciiTheme="minorHAnsi" w:hAnsiTheme="minorHAnsi" w:cstheme="minorHAnsi"/>
          <w:sz w:val="22"/>
          <w:szCs w:val="22"/>
          <w:highlight w:val="yellow"/>
        </w:rPr>
        <w:t xml:space="preserve">Tukey, J.W., </w:t>
      </w:r>
      <w:r w:rsidRPr="00F23E0F">
        <w:rPr>
          <w:rFonts w:asciiTheme="minorHAnsi" w:hAnsiTheme="minorHAnsi" w:cstheme="minorHAnsi"/>
          <w:i/>
          <w:sz w:val="22"/>
          <w:szCs w:val="22"/>
          <w:highlight w:val="yellow"/>
        </w:rPr>
        <w:t>Exploratory data analysis</w:t>
      </w:r>
      <w:r w:rsidRPr="00F23E0F">
        <w:rPr>
          <w:rFonts w:asciiTheme="minorHAnsi" w:hAnsiTheme="minorHAnsi" w:cstheme="minorHAnsi"/>
          <w:sz w:val="22"/>
          <w:szCs w:val="22"/>
          <w:highlight w:val="yellow"/>
        </w:rPr>
        <w:t>. First edition, [2020 edition]. ed. Pearson modern classic. 2020, Hoboken, New Jersey: Pearson.</w:t>
      </w:r>
    </w:p>
    <w:p w14:paraId="0234A23C" w14:textId="77777777" w:rsidR="002103F8" w:rsidRPr="00F23E0F" w:rsidRDefault="002103F8" w:rsidP="00506C05">
      <w:pPr>
        <w:rPr>
          <w:rFonts w:asciiTheme="minorHAnsi" w:hAnsiTheme="minorHAnsi" w:cstheme="minorHAnsi"/>
          <w:sz w:val="22"/>
          <w:szCs w:val="22"/>
        </w:rPr>
      </w:pPr>
    </w:p>
    <w:p w14:paraId="08406DA5" w14:textId="77777777" w:rsidR="00B037C4" w:rsidRPr="00F23E0F" w:rsidRDefault="00B037C4" w:rsidP="00506C05">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For Loess smoothing:</w:t>
      </w:r>
    </w:p>
    <w:p w14:paraId="61E12056" w14:textId="77777777" w:rsidR="00B037C4" w:rsidRPr="00F23E0F" w:rsidRDefault="00B037C4" w:rsidP="00506C05">
      <w:pPr>
        <w:rPr>
          <w:rFonts w:asciiTheme="minorHAnsi" w:hAnsiTheme="minorHAnsi" w:cstheme="minorHAnsi"/>
          <w:i/>
          <w:iCs/>
          <w:color w:val="000000"/>
          <w:sz w:val="22"/>
          <w:szCs w:val="22"/>
        </w:rPr>
      </w:pPr>
    </w:p>
    <w:p w14:paraId="3A1A9A9E" w14:textId="77777777" w:rsidR="00B037C4" w:rsidRPr="00F23E0F" w:rsidRDefault="00B037C4" w:rsidP="00506C05">
      <w:pPr>
        <w:rPr>
          <w:rFonts w:asciiTheme="minorHAnsi" w:hAnsiTheme="minorHAnsi" w:cstheme="minorHAnsi"/>
          <w:sz w:val="22"/>
          <w:szCs w:val="22"/>
        </w:rPr>
      </w:pPr>
      <w:r w:rsidRPr="00F23E0F">
        <w:rPr>
          <w:rFonts w:asciiTheme="minorHAnsi" w:hAnsiTheme="minorHAnsi" w:cstheme="minorHAnsi"/>
          <w:sz w:val="22"/>
          <w:szCs w:val="22"/>
          <w:highlight w:val="yellow"/>
        </w:rPr>
        <w:t xml:space="preserve">Chambers, J.M. and T. Hastie, </w:t>
      </w:r>
      <w:r w:rsidRPr="00F23E0F">
        <w:rPr>
          <w:rFonts w:asciiTheme="minorHAnsi" w:hAnsiTheme="minorHAnsi" w:cstheme="minorHAnsi"/>
          <w:i/>
          <w:sz w:val="22"/>
          <w:szCs w:val="22"/>
          <w:highlight w:val="yellow"/>
        </w:rPr>
        <w:t>Statistical models in S</w:t>
      </w:r>
      <w:r w:rsidRPr="00F23E0F">
        <w:rPr>
          <w:rFonts w:asciiTheme="minorHAnsi" w:hAnsiTheme="minorHAnsi" w:cstheme="minorHAnsi"/>
          <w:sz w:val="22"/>
          <w:szCs w:val="22"/>
          <w:highlight w:val="yellow"/>
        </w:rPr>
        <w:t>. 1992, Chapman &amp; Hall/CRC: Boca Raton, Fla.</w:t>
      </w:r>
    </w:p>
    <w:p w14:paraId="0B9DEEF9" w14:textId="77777777" w:rsidR="00B037C4" w:rsidRPr="00F23E0F" w:rsidRDefault="00B037C4" w:rsidP="00506C05">
      <w:pPr>
        <w:rPr>
          <w:rFonts w:asciiTheme="minorHAnsi" w:hAnsiTheme="minorHAnsi" w:cstheme="minorHAnsi"/>
          <w:sz w:val="22"/>
          <w:szCs w:val="22"/>
        </w:rPr>
      </w:pPr>
    </w:p>
    <w:p w14:paraId="0C859730" w14:textId="77777777" w:rsidR="00B037C4" w:rsidRPr="00F23E0F" w:rsidRDefault="00B037C4" w:rsidP="00506C05">
      <w:pPr>
        <w:rPr>
          <w:rFonts w:asciiTheme="minorHAnsi" w:hAnsiTheme="minorHAnsi" w:cstheme="minorHAnsi"/>
          <w:sz w:val="22"/>
          <w:szCs w:val="22"/>
        </w:rPr>
      </w:pPr>
      <w:r w:rsidRPr="00F23E0F">
        <w:rPr>
          <w:rFonts w:asciiTheme="minorHAnsi" w:hAnsiTheme="minorHAnsi" w:cstheme="minorHAnsi"/>
          <w:sz w:val="22"/>
          <w:szCs w:val="22"/>
          <w:highlight w:val="yellow"/>
        </w:rPr>
        <w:t xml:space="preserve">Wood, S.N., </w:t>
      </w:r>
      <w:proofErr w:type="spellStart"/>
      <w:r w:rsidRPr="00F23E0F">
        <w:rPr>
          <w:rFonts w:asciiTheme="minorHAnsi" w:hAnsiTheme="minorHAnsi" w:cstheme="minorHAnsi"/>
          <w:i/>
          <w:sz w:val="22"/>
          <w:szCs w:val="22"/>
          <w:highlight w:val="yellow"/>
        </w:rPr>
        <w:t>mgcv</w:t>
      </w:r>
      <w:proofErr w:type="spellEnd"/>
      <w:r w:rsidRPr="00F23E0F">
        <w:rPr>
          <w:rFonts w:asciiTheme="minorHAnsi" w:hAnsiTheme="minorHAnsi" w:cstheme="minorHAnsi"/>
          <w:i/>
          <w:sz w:val="22"/>
          <w:szCs w:val="22"/>
          <w:highlight w:val="yellow"/>
        </w:rPr>
        <w:t>: GAMs and generalized ridge regression for R.</w:t>
      </w:r>
      <w:r w:rsidRPr="00F23E0F">
        <w:rPr>
          <w:rFonts w:asciiTheme="minorHAnsi" w:hAnsiTheme="minorHAnsi" w:cstheme="minorHAnsi"/>
          <w:sz w:val="22"/>
          <w:szCs w:val="22"/>
          <w:highlight w:val="yellow"/>
        </w:rPr>
        <w:t xml:space="preserve"> R news, 2001. </w:t>
      </w:r>
      <w:r w:rsidRPr="00F23E0F">
        <w:rPr>
          <w:rFonts w:asciiTheme="minorHAnsi" w:hAnsiTheme="minorHAnsi" w:cstheme="minorHAnsi"/>
          <w:b/>
          <w:sz w:val="22"/>
          <w:szCs w:val="22"/>
          <w:highlight w:val="yellow"/>
        </w:rPr>
        <w:t>1</w:t>
      </w:r>
      <w:r w:rsidRPr="00F23E0F">
        <w:rPr>
          <w:rFonts w:asciiTheme="minorHAnsi" w:hAnsiTheme="minorHAnsi" w:cstheme="minorHAnsi"/>
          <w:sz w:val="22"/>
          <w:szCs w:val="22"/>
          <w:highlight w:val="yellow"/>
        </w:rPr>
        <w:t>(2): p. 20-25.</w:t>
      </w:r>
    </w:p>
    <w:p w14:paraId="0629E875" w14:textId="77777777" w:rsidR="00B037C4" w:rsidRPr="00F23E0F" w:rsidRDefault="00B037C4" w:rsidP="00506C05">
      <w:pPr>
        <w:rPr>
          <w:rFonts w:asciiTheme="minorHAnsi" w:hAnsiTheme="minorHAnsi" w:cstheme="minorHAnsi"/>
          <w:sz w:val="22"/>
          <w:szCs w:val="22"/>
        </w:rPr>
      </w:pPr>
    </w:p>
    <w:p w14:paraId="4092B6A8" w14:textId="3E4441B4" w:rsidR="00506C05" w:rsidRPr="00F23E0F" w:rsidRDefault="00B037C4" w:rsidP="00506C05">
      <w:pPr>
        <w:rPr>
          <w:rFonts w:asciiTheme="minorHAnsi" w:hAnsiTheme="minorHAnsi" w:cstheme="minorHAnsi"/>
          <w:sz w:val="22"/>
          <w:szCs w:val="22"/>
        </w:rPr>
      </w:pPr>
      <w:r w:rsidRPr="00F23E0F">
        <w:rPr>
          <w:rFonts w:asciiTheme="minorHAnsi" w:hAnsiTheme="minorHAnsi" w:cstheme="minorHAnsi"/>
          <w:sz w:val="22"/>
          <w:szCs w:val="22"/>
          <w:highlight w:val="yellow"/>
        </w:rPr>
        <w:t xml:space="preserve">O'Sullivan, F., B.S. </w:t>
      </w:r>
      <w:proofErr w:type="spellStart"/>
      <w:r w:rsidRPr="00F23E0F">
        <w:rPr>
          <w:rFonts w:asciiTheme="minorHAnsi" w:hAnsiTheme="minorHAnsi" w:cstheme="minorHAnsi"/>
          <w:sz w:val="22"/>
          <w:szCs w:val="22"/>
          <w:highlight w:val="yellow"/>
        </w:rPr>
        <w:t>Yandell</w:t>
      </w:r>
      <w:proofErr w:type="spellEnd"/>
      <w:r w:rsidRPr="00F23E0F">
        <w:rPr>
          <w:rFonts w:asciiTheme="minorHAnsi" w:hAnsiTheme="minorHAnsi" w:cstheme="minorHAnsi"/>
          <w:sz w:val="22"/>
          <w:szCs w:val="22"/>
          <w:highlight w:val="yellow"/>
        </w:rPr>
        <w:t xml:space="preserve">, and W.J. </w:t>
      </w:r>
      <w:proofErr w:type="spellStart"/>
      <w:r w:rsidRPr="00F23E0F">
        <w:rPr>
          <w:rFonts w:asciiTheme="minorHAnsi" w:hAnsiTheme="minorHAnsi" w:cstheme="minorHAnsi"/>
          <w:sz w:val="22"/>
          <w:szCs w:val="22"/>
          <w:highlight w:val="yellow"/>
        </w:rPr>
        <w:t>Raynor</w:t>
      </w:r>
      <w:proofErr w:type="spellEnd"/>
      <w:r w:rsidRPr="00F23E0F">
        <w:rPr>
          <w:rFonts w:asciiTheme="minorHAnsi" w:hAnsiTheme="minorHAnsi" w:cstheme="minorHAnsi"/>
          <w:sz w:val="22"/>
          <w:szCs w:val="22"/>
          <w:highlight w:val="yellow"/>
        </w:rPr>
        <w:t xml:space="preserve">, </w:t>
      </w:r>
      <w:r w:rsidRPr="00F23E0F">
        <w:rPr>
          <w:rFonts w:asciiTheme="minorHAnsi" w:hAnsiTheme="minorHAnsi" w:cstheme="minorHAnsi"/>
          <w:i/>
          <w:sz w:val="22"/>
          <w:szCs w:val="22"/>
          <w:highlight w:val="yellow"/>
        </w:rPr>
        <w:t>Automatic Smoothing of Regression Functions in Generalized Linear Models.</w:t>
      </w:r>
      <w:r w:rsidRPr="00F23E0F">
        <w:rPr>
          <w:rFonts w:asciiTheme="minorHAnsi" w:hAnsiTheme="minorHAnsi" w:cstheme="minorHAnsi"/>
          <w:sz w:val="22"/>
          <w:szCs w:val="22"/>
          <w:highlight w:val="yellow"/>
        </w:rPr>
        <w:t xml:space="preserve"> Journal of the American Statistical Association, 1986. </w:t>
      </w:r>
      <w:r w:rsidRPr="00F23E0F">
        <w:rPr>
          <w:rFonts w:asciiTheme="minorHAnsi" w:hAnsiTheme="minorHAnsi" w:cstheme="minorHAnsi"/>
          <w:b/>
          <w:sz w:val="22"/>
          <w:szCs w:val="22"/>
          <w:highlight w:val="yellow"/>
        </w:rPr>
        <w:t>81</w:t>
      </w:r>
      <w:r w:rsidRPr="00F23E0F">
        <w:rPr>
          <w:rFonts w:asciiTheme="minorHAnsi" w:hAnsiTheme="minorHAnsi" w:cstheme="minorHAnsi"/>
          <w:sz w:val="22"/>
          <w:szCs w:val="22"/>
          <w:highlight w:val="yellow"/>
        </w:rPr>
        <w:t>(393): p. 96-103.</w:t>
      </w:r>
      <w:r w:rsidR="00506C05" w:rsidRPr="00F23E0F">
        <w:rPr>
          <w:rFonts w:asciiTheme="minorHAnsi" w:hAnsiTheme="minorHAnsi" w:cstheme="minorHAnsi"/>
          <w:color w:val="000000"/>
          <w:sz w:val="22"/>
          <w:szCs w:val="22"/>
        </w:rPr>
        <w:br/>
      </w:r>
      <w:r w:rsidR="00506C05" w:rsidRPr="00F23E0F">
        <w:rPr>
          <w:rFonts w:asciiTheme="minorHAnsi" w:hAnsiTheme="minorHAnsi" w:cstheme="minorHAnsi"/>
          <w:color w:val="000000"/>
          <w:sz w:val="22"/>
          <w:szCs w:val="22"/>
        </w:rPr>
        <w:br/>
        <w:t>5. Another minor formatting issues: the legend and plots are all separate in the figures.</w:t>
      </w:r>
    </w:p>
    <w:p w14:paraId="79636325" w14:textId="308960B7" w:rsidR="00CE0D54" w:rsidRPr="00F23E0F" w:rsidRDefault="00CE0D54">
      <w:pPr>
        <w:rPr>
          <w:rFonts w:asciiTheme="minorHAnsi" w:hAnsiTheme="minorHAnsi" w:cstheme="minorHAnsi"/>
          <w:sz w:val="22"/>
          <w:szCs w:val="22"/>
        </w:rPr>
      </w:pPr>
    </w:p>
    <w:p w14:paraId="21501936" w14:textId="06C01098" w:rsidR="00A84FD0" w:rsidRPr="00F23E0F" w:rsidRDefault="00A84FD0">
      <w:pPr>
        <w:rPr>
          <w:rFonts w:asciiTheme="minorHAnsi" w:hAnsiTheme="minorHAnsi" w:cstheme="minorHAnsi"/>
          <w:sz w:val="22"/>
          <w:szCs w:val="22"/>
        </w:rPr>
      </w:pPr>
      <w:r w:rsidRPr="00F23E0F">
        <w:rPr>
          <w:rFonts w:asciiTheme="minorHAnsi" w:hAnsiTheme="minorHAnsi" w:cstheme="minorHAnsi"/>
          <w:i/>
          <w:iCs/>
          <w:color w:val="000000"/>
          <w:sz w:val="22"/>
          <w:szCs w:val="22"/>
        </w:rPr>
        <w:t>We have not changed this, per the editor’s comments.</w:t>
      </w:r>
    </w:p>
    <w:p w14:paraId="3B42611B" w14:textId="73C9B0E6" w:rsidR="00CE0D54" w:rsidRPr="00F23E0F" w:rsidRDefault="00CE0D54">
      <w:pPr>
        <w:rPr>
          <w:rFonts w:asciiTheme="minorHAnsi" w:hAnsiTheme="minorHAnsi" w:cstheme="minorHAnsi"/>
          <w:sz w:val="22"/>
          <w:szCs w:val="22"/>
        </w:rPr>
      </w:pPr>
    </w:p>
    <w:p w14:paraId="0D07735C" w14:textId="3D0D6924" w:rsidR="00850F6B" w:rsidRPr="00F23E0F" w:rsidRDefault="00850F6B">
      <w:pPr>
        <w:rPr>
          <w:rFonts w:asciiTheme="minorHAnsi" w:hAnsiTheme="minorHAnsi" w:cstheme="minorHAnsi"/>
          <w:b/>
          <w:bCs/>
          <w:color w:val="000000"/>
          <w:sz w:val="22"/>
          <w:szCs w:val="22"/>
        </w:rPr>
      </w:pPr>
    </w:p>
    <w:p w14:paraId="71B452E1" w14:textId="3C546730" w:rsidR="000E3EF4" w:rsidRPr="00F23E0F" w:rsidRDefault="00B02FAD" w:rsidP="00B02FAD">
      <w:pPr>
        <w:rPr>
          <w:rFonts w:asciiTheme="minorHAnsi" w:hAnsiTheme="minorHAnsi" w:cstheme="minorHAnsi"/>
          <w:color w:val="000000"/>
          <w:sz w:val="22"/>
          <w:szCs w:val="22"/>
        </w:rPr>
      </w:pPr>
      <w:r w:rsidRPr="00F23E0F">
        <w:rPr>
          <w:rFonts w:asciiTheme="minorHAnsi" w:hAnsiTheme="minorHAnsi" w:cstheme="minorHAnsi"/>
          <w:b/>
          <w:bCs/>
          <w:color w:val="000000"/>
          <w:sz w:val="22"/>
          <w:szCs w:val="22"/>
        </w:rPr>
        <w:t>Editor:</w:t>
      </w:r>
      <w:r w:rsidRPr="00F23E0F">
        <w:rPr>
          <w:rFonts w:asciiTheme="minorHAnsi" w:hAnsiTheme="minorHAnsi" w:cstheme="minorHAnsi"/>
          <w:color w:val="000000"/>
          <w:sz w:val="22"/>
          <w:szCs w:val="22"/>
        </w:rPr>
        <w:t xml:space="preserve"> </w:t>
      </w:r>
    </w:p>
    <w:p w14:paraId="36A4E058" w14:textId="145B26D9" w:rsidR="00B16F6E" w:rsidRPr="007517D2" w:rsidRDefault="00B02FAD" w:rsidP="007517D2">
      <w:pPr>
        <w:pStyle w:val="ListParagraph"/>
        <w:numPr>
          <w:ilvl w:val="0"/>
          <w:numId w:val="5"/>
        </w:numPr>
        <w:rPr>
          <w:rFonts w:cstheme="minorHAnsi"/>
          <w:color w:val="000000"/>
          <w:sz w:val="22"/>
          <w:szCs w:val="22"/>
        </w:rPr>
      </w:pPr>
      <w:r w:rsidRPr="007517D2">
        <w:rPr>
          <w:rFonts w:cstheme="minorHAnsi"/>
          <w:color w:val="000000"/>
          <w:sz w:val="22"/>
          <w:szCs w:val="22"/>
        </w:rPr>
        <w:t xml:space="preserve">Make sure to incorporate the title of the package in the title of the manuscript. </w:t>
      </w:r>
    </w:p>
    <w:p w14:paraId="11779FA0" w14:textId="5D19FDE2" w:rsidR="00B16F6E" w:rsidRPr="00F23E0F" w:rsidRDefault="00B16F6E" w:rsidP="00B02FAD">
      <w:pPr>
        <w:rPr>
          <w:rFonts w:asciiTheme="minorHAnsi" w:hAnsiTheme="minorHAnsi" w:cstheme="minorHAnsi"/>
          <w:color w:val="000000"/>
          <w:sz w:val="22"/>
          <w:szCs w:val="22"/>
        </w:rPr>
      </w:pPr>
    </w:p>
    <w:p w14:paraId="492DA98F" w14:textId="6D2DCA7E" w:rsidR="00B16F6E" w:rsidRPr="00F23E0F" w:rsidRDefault="00B16F6E" w:rsidP="00B02FAD">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We have fixed the title and abstract to include the name of the packag</w:t>
      </w:r>
      <w:r w:rsidR="001A1A88" w:rsidRPr="00F23E0F">
        <w:rPr>
          <w:rFonts w:asciiTheme="minorHAnsi" w:hAnsiTheme="minorHAnsi" w:cstheme="minorHAnsi"/>
          <w:i/>
          <w:iCs/>
          <w:color w:val="000000"/>
          <w:sz w:val="22"/>
          <w:szCs w:val="22"/>
        </w:rPr>
        <w:t>e</w:t>
      </w:r>
      <w:r w:rsidRPr="00F23E0F">
        <w:rPr>
          <w:rFonts w:asciiTheme="minorHAnsi" w:hAnsiTheme="minorHAnsi" w:cstheme="minorHAnsi"/>
          <w:i/>
          <w:iCs/>
          <w:color w:val="000000"/>
          <w:sz w:val="22"/>
          <w:szCs w:val="22"/>
        </w:rPr>
        <w:t>.</w:t>
      </w:r>
    </w:p>
    <w:p w14:paraId="120ECEA3" w14:textId="77777777" w:rsidR="00B16F6E" w:rsidRPr="00F23E0F" w:rsidRDefault="00B16F6E" w:rsidP="00B02FAD">
      <w:pPr>
        <w:rPr>
          <w:rFonts w:asciiTheme="minorHAnsi" w:hAnsiTheme="minorHAnsi" w:cstheme="minorHAnsi"/>
          <w:color w:val="000000"/>
          <w:sz w:val="22"/>
          <w:szCs w:val="22"/>
        </w:rPr>
      </w:pPr>
    </w:p>
    <w:p w14:paraId="6C5FCE3F" w14:textId="511EE8BB" w:rsidR="00565E00" w:rsidRPr="007517D2" w:rsidRDefault="00B02FAD" w:rsidP="007517D2">
      <w:pPr>
        <w:pStyle w:val="ListParagraph"/>
        <w:numPr>
          <w:ilvl w:val="0"/>
          <w:numId w:val="5"/>
        </w:numPr>
        <w:rPr>
          <w:rFonts w:cstheme="minorHAnsi"/>
          <w:color w:val="000000"/>
          <w:sz w:val="22"/>
          <w:szCs w:val="22"/>
        </w:rPr>
      </w:pPr>
      <w:r w:rsidRPr="007517D2">
        <w:rPr>
          <w:rFonts w:cstheme="minorHAnsi"/>
          <w:color w:val="000000"/>
          <w:sz w:val="22"/>
          <w:szCs w:val="22"/>
        </w:rPr>
        <w:t xml:space="preserve">My review of the manuscript is that you are trying to provide free software for researchers to use and modify as needed since the algorithms for the available software is not freely available.  However, this does not seem that it was as clear to either reviewer, so I suggest that you make that clearer.  </w:t>
      </w:r>
    </w:p>
    <w:p w14:paraId="496924D4" w14:textId="793F93AF" w:rsidR="00565E00" w:rsidRPr="00F23E0F" w:rsidRDefault="00565E00" w:rsidP="00B02FAD">
      <w:pPr>
        <w:rPr>
          <w:rFonts w:asciiTheme="minorHAnsi" w:hAnsiTheme="minorHAnsi" w:cstheme="minorHAnsi"/>
          <w:color w:val="000000"/>
          <w:sz w:val="22"/>
          <w:szCs w:val="22"/>
        </w:rPr>
      </w:pPr>
    </w:p>
    <w:p w14:paraId="17119863" w14:textId="70B9CADD" w:rsidR="00565E00" w:rsidRPr="00F23E0F" w:rsidRDefault="00565E00" w:rsidP="00B02FAD">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 xml:space="preserve">We have </w:t>
      </w:r>
      <w:r w:rsidR="0082750D" w:rsidRPr="00F23E0F">
        <w:rPr>
          <w:rFonts w:asciiTheme="minorHAnsi" w:hAnsiTheme="minorHAnsi" w:cstheme="minorHAnsi"/>
          <w:i/>
          <w:iCs/>
          <w:color w:val="000000"/>
          <w:sz w:val="22"/>
          <w:szCs w:val="22"/>
        </w:rPr>
        <w:t>clarified</w:t>
      </w:r>
      <w:r w:rsidR="00541176" w:rsidRPr="00F23E0F">
        <w:rPr>
          <w:rFonts w:asciiTheme="minorHAnsi" w:hAnsiTheme="minorHAnsi" w:cstheme="minorHAnsi"/>
          <w:i/>
          <w:iCs/>
          <w:color w:val="000000"/>
          <w:sz w:val="22"/>
          <w:szCs w:val="22"/>
        </w:rPr>
        <w:t xml:space="preserve"> that the package is intended for data management and descriptive analysis.</w:t>
      </w:r>
      <w:r w:rsidR="00606415" w:rsidRPr="00F23E0F">
        <w:rPr>
          <w:rFonts w:asciiTheme="minorHAnsi" w:hAnsiTheme="minorHAnsi" w:cstheme="minorHAnsi"/>
          <w:i/>
          <w:iCs/>
          <w:sz w:val="22"/>
          <w:szCs w:val="22"/>
        </w:rPr>
        <w:t xml:space="preserve"> </w:t>
      </w:r>
      <w:r w:rsidR="00981E98" w:rsidRPr="00F23E0F">
        <w:rPr>
          <w:rFonts w:asciiTheme="minorHAnsi" w:hAnsiTheme="minorHAnsi" w:cstheme="minorHAnsi"/>
          <w:i/>
          <w:iCs/>
          <w:sz w:val="22"/>
          <w:szCs w:val="22"/>
        </w:rPr>
        <w:t>Please see</w:t>
      </w:r>
      <w:r w:rsidR="00EB49FC" w:rsidRPr="00F23E0F">
        <w:rPr>
          <w:rFonts w:asciiTheme="minorHAnsi" w:hAnsiTheme="minorHAnsi" w:cstheme="minorHAnsi"/>
          <w:i/>
          <w:iCs/>
          <w:sz w:val="22"/>
          <w:szCs w:val="22"/>
        </w:rPr>
        <w:t xml:space="preserve"> reviewer comments above.</w:t>
      </w:r>
    </w:p>
    <w:p w14:paraId="3A375EE0" w14:textId="77777777" w:rsidR="00565E00" w:rsidRPr="00F23E0F" w:rsidRDefault="00565E00" w:rsidP="00B02FAD">
      <w:pPr>
        <w:rPr>
          <w:rFonts w:asciiTheme="minorHAnsi" w:hAnsiTheme="minorHAnsi" w:cstheme="minorHAnsi"/>
          <w:color w:val="000000"/>
          <w:sz w:val="22"/>
          <w:szCs w:val="22"/>
        </w:rPr>
      </w:pPr>
    </w:p>
    <w:p w14:paraId="0CE0023E" w14:textId="4F3A5C7F" w:rsidR="0082750D" w:rsidRPr="007517D2" w:rsidRDefault="00B02FAD" w:rsidP="007517D2">
      <w:pPr>
        <w:pStyle w:val="ListParagraph"/>
        <w:numPr>
          <w:ilvl w:val="0"/>
          <w:numId w:val="5"/>
        </w:numPr>
        <w:rPr>
          <w:rFonts w:cstheme="minorHAnsi"/>
          <w:color w:val="000000"/>
          <w:sz w:val="22"/>
          <w:szCs w:val="22"/>
        </w:rPr>
      </w:pPr>
      <w:r w:rsidRPr="007517D2">
        <w:rPr>
          <w:rFonts w:cstheme="minorHAnsi"/>
          <w:color w:val="000000"/>
          <w:sz w:val="22"/>
          <w:szCs w:val="22"/>
        </w:rPr>
        <w:t xml:space="preserve">I agree that example codes would make it easier to understand your program but if you do not feel that this is a reasonable request, please explain. </w:t>
      </w:r>
    </w:p>
    <w:p w14:paraId="3310B30A" w14:textId="66810DFC" w:rsidR="0082750D" w:rsidRPr="00F23E0F" w:rsidRDefault="0082750D" w:rsidP="00B02FAD">
      <w:pPr>
        <w:rPr>
          <w:rFonts w:asciiTheme="minorHAnsi" w:hAnsiTheme="minorHAnsi" w:cstheme="minorHAnsi"/>
          <w:color w:val="000000"/>
          <w:sz w:val="22"/>
          <w:szCs w:val="22"/>
        </w:rPr>
      </w:pPr>
    </w:p>
    <w:p w14:paraId="00027556" w14:textId="37B01088" w:rsidR="00470E44" w:rsidRPr="00F23E0F" w:rsidRDefault="00470E44" w:rsidP="00B02FAD">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We have added some code examples to the manuscript, although not in great detail. More detailed examples are available in the new-user guide on GitHub and in the package documentation.</w:t>
      </w:r>
      <w:r w:rsidR="00991734" w:rsidRPr="00F23E0F">
        <w:rPr>
          <w:rFonts w:asciiTheme="minorHAnsi" w:hAnsiTheme="minorHAnsi" w:cstheme="minorHAnsi"/>
          <w:i/>
          <w:iCs/>
          <w:color w:val="000000"/>
          <w:sz w:val="22"/>
          <w:szCs w:val="22"/>
        </w:rPr>
        <w:t xml:space="preserve"> Please see reviewer comments above. </w:t>
      </w:r>
    </w:p>
    <w:p w14:paraId="0AE5A716" w14:textId="77777777" w:rsidR="0082750D" w:rsidRPr="00F23E0F" w:rsidRDefault="0082750D" w:rsidP="00B02FAD">
      <w:pPr>
        <w:rPr>
          <w:rFonts w:asciiTheme="minorHAnsi" w:hAnsiTheme="minorHAnsi" w:cstheme="minorHAnsi"/>
          <w:color w:val="000000"/>
          <w:sz w:val="22"/>
          <w:szCs w:val="22"/>
        </w:rPr>
      </w:pPr>
    </w:p>
    <w:p w14:paraId="0694B5FA" w14:textId="04E70189" w:rsidR="00780BCD" w:rsidRPr="007517D2" w:rsidRDefault="00B02FAD" w:rsidP="007517D2">
      <w:pPr>
        <w:pStyle w:val="ListParagraph"/>
        <w:numPr>
          <w:ilvl w:val="0"/>
          <w:numId w:val="5"/>
        </w:numPr>
        <w:rPr>
          <w:rFonts w:cstheme="minorHAnsi"/>
          <w:color w:val="000000"/>
          <w:sz w:val="22"/>
          <w:szCs w:val="22"/>
        </w:rPr>
      </w:pPr>
      <w:r w:rsidRPr="007517D2">
        <w:rPr>
          <w:rFonts w:cstheme="minorHAnsi"/>
          <w:color w:val="000000"/>
          <w:sz w:val="22"/>
          <w:szCs w:val="22"/>
        </w:rPr>
        <w:t xml:space="preserve">Please provide references for statistical methods used. </w:t>
      </w:r>
    </w:p>
    <w:p w14:paraId="4388BC42" w14:textId="77777777" w:rsidR="009C6B2F" w:rsidRPr="00F23E0F" w:rsidRDefault="009C6B2F" w:rsidP="00B02FAD">
      <w:pPr>
        <w:rPr>
          <w:rFonts w:asciiTheme="minorHAnsi" w:hAnsiTheme="minorHAnsi" w:cstheme="minorHAnsi"/>
          <w:color w:val="000000"/>
          <w:sz w:val="22"/>
          <w:szCs w:val="22"/>
        </w:rPr>
      </w:pPr>
    </w:p>
    <w:p w14:paraId="6FE4BDC7" w14:textId="7C62367C" w:rsidR="00780BCD" w:rsidRPr="00F23E0F" w:rsidRDefault="00780BCD" w:rsidP="00B02FAD">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We have added references for Tukey running median smoothing and Loess smoothing.</w:t>
      </w:r>
    </w:p>
    <w:p w14:paraId="0DF0B772" w14:textId="11E27DFA" w:rsidR="00780BCD" w:rsidRPr="00F23E0F" w:rsidRDefault="00780BCD" w:rsidP="00B02FAD">
      <w:pPr>
        <w:rPr>
          <w:rFonts w:asciiTheme="minorHAnsi" w:hAnsiTheme="minorHAnsi" w:cstheme="minorHAnsi"/>
          <w:color w:val="000000"/>
          <w:sz w:val="22"/>
          <w:szCs w:val="22"/>
        </w:rPr>
      </w:pPr>
    </w:p>
    <w:p w14:paraId="61999DD8" w14:textId="6EB51D48" w:rsidR="007452FC" w:rsidRPr="007517D2" w:rsidRDefault="00B02FAD" w:rsidP="007517D2">
      <w:pPr>
        <w:pStyle w:val="ListParagraph"/>
        <w:numPr>
          <w:ilvl w:val="0"/>
          <w:numId w:val="5"/>
        </w:numPr>
        <w:rPr>
          <w:rFonts w:cstheme="minorHAnsi"/>
          <w:color w:val="000000"/>
          <w:sz w:val="22"/>
          <w:szCs w:val="22"/>
        </w:rPr>
      </w:pPr>
      <w:r w:rsidRPr="007517D2">
        <w:rPr>
          <w:rFonts w:cstheme="minorHAnsi"/>
          <w:color w:val="000000"/>
          <w:sz w:val="22"/>
          <w:szCs w:val="22"/>
        </w:rPr>
        <w:t xml:space="preserve">Please make sure the figure legends are legible. </w:t>
      </w:r>
    </w:p>
    <w:p w14:paraId="629134DF" w14:textId="77777777" w:rsidR="007452FC" w:rsidRPr="00F23E0F" w:rsidRDefault="007452FC" w:rsidP="00B02FAD">
      <w:pPr>
        <w:rPr>
          <w:rFonts w:asciiTheme="minorHAnsi" w:hAnsiTheme="minorHAnsi" w:cstheme="minorHAnsi"/>
          <w:color w:val="000000"/>
          <w:sz w:val="22"/>
          <w:szCs w:val="22"/>
        </w:rPr>
      </w:pPr>
    </w:p>
    <w:p w14:paraId="4087B62E" w14:textId="40BA17F8" w:rsidR="007452FC" w:rsidRPr="00F23E0F" w:rsidRDefault="007452FC" w:rsidP="00B02FAD">
      <w:pPr>
        <w:rPr>
          <w:rFonts w:asciiTheme="minorHAnsi" w:hAnsiTheme="minorHAnsi" w:cstheme="minorHAnsi"/>
          <w:i/>
          <w:iCs/>
          <w:color w:val="000000"/>
          <w:sz w:val="22"/>
          <w:szCs w:val="22"/>
        </w:rPr>
      </w:pPr>
      <w:r w:rsidRPr="00F23E0F">
        <w:rPr>
          <w:rFonts w:asciiTheme="minorHAnsi" w:hAnsiTheme="minorHAnsi" w:cstheme="minorHAnsi"/>
          <w:i/>
          <w:iCs/>
          <w:color w:val="000000"/>
          <w:sz w:val="22"/>
          <w:szCs w:val="22"/>
        </w:rPr>
        <w:t xml:space="preserve">Figure legends should </w:t>
      </w:r>
      <w:r w:rsidR="00D13924" w:rsidRPr="00F23E0F">
        <w:rPr>
          <w:rFonts w:asciiTheme="minorHAnsi" w:hAnsiTheme="minorHAnsi" w:cstheme="minorHAnsi"/>
          <w:i/>
          <w:iCs/>
          <w:color w:val="000000"/>
          <w:sz w:val="22"/>
          <w:szCs w:val="22"/>
        </w:rPr>
        <w:t>now</w:t>
      </w:r>
      <w:r w:rsidRPr="00F23E0F">
        <w:rPr>
          <w:rFonts w:asciiTheme="minorHAnsi" w:hAnsiTheme="minorHAnsi" w:cstheme="minorHAnsi"/>
          <w:i/>
          <w:iCs/>
          <w:color w:val="000000"/>
          <w:sz w:val="22"/>
          <w:szCs w:val="22"/>
        </w:rPr>
        <w:t xml:space="preserve"> render correctly </w:t>
      </w:r>
      <w:r w:rsidR="00446F2C" w:rsidRPr="00F23E0F">
        <w:rPr>
          <w:rFonts w:asciiTheme="minorHAnsi" w:hAnsiTheme="minorHAnsi" w:cstheme="minorHAnsi"/>
          <w:i/>
          <w:iCs/>
          <w:color w:val="000000"/>
          <w:sz w:val="22"/>
          <w:szCs w:val="22"/>
        </w:rPr>
        <w:t xml:space="preserve">irrespective </w:t>
      </w:r>
      <w:r w:rsidRPr="00F23E0F">
        <w:rPr>
          <w:rFonts w:asciiTheme="minorHAnsi" w:hAnsiTheme="minorHAnsi" w:cstheme="minorHAnsi"/>
          <w:i/>
          <w:iCs/>
          <w:color w:val="000000"/>
          <w:sz w:val="22"/>
          <w:szCs w:val="22"/>
        </w:rPr>
        <w:t xml:space="preserve">of operating system. </w:t>
      </w:r>
    </w:p>
    <w:p w14:paraId="06A450EE" w14:textId="77777777" w:rsidR="007452FC" w:rsidRPr="00F23E0F" w:rsidRDefault="007452FC" w:rsidP="00B02FAD">
      <w:pPr>
        <w:rPr>
          <w:rFonts w:asciiTheme="minorHAnsi" w:hAnsiTheme="minorHAnsi" w:cstheme="minorHAnsi"/>
          <w:color w:val="000000"/>
          <w:sz w:val="22"/>
          <w:szCs w:val="22"/>
        </w:rPr>
      </w:pPr>
    </w:p>
    <w:p w14:paraId="41B5B6C5" w14:textId="58223A8F" w:rsidR="00B02FAD" w:rsidRPr="007517D2" w:rsidRDefault="00B02FAD" w:rsidP="007517D2">
      <w:pPr>
        <w:pStyle w:val="ListParagraph"/>
        <w:numPr>
          <w:ilvl w:val="0"/>
          <w:numId w:val="5"/>
        </w:numPr>
        <w:rPr>
          <w:rFonts w:cstheme="minorHAnsi"/>
          <w:sz w:val="22"/>
          <w:szCs w:val="22"/>
        </w:rPr>
      </w:pPr>
      <w:r w:rsidRPr="007517D2">
        <w:rPr>
          <w:rFonts w:cstheme="minorHAnsi"/>
          <w:color w:val="000000"/>
          <w:sz w:val="22"/>
          <w:szCs w:val="22"/>
        </w:rPr>
        <w:t>Please disregard comments about placement of figure legends, scale of the figures and comparisons of functionality in the discussion (see comment about making purpose clearer).  Also, Font size/type varies from figure to figure and needs to be standardized.</w:t>
      </w:r>
    </w:p>
    <w:p w14:paraId="248F4FB4" w14:textId="75009849" w:rsidR="00751814" w:rsidRPr="00F23E0F" w:rsidRDefault="00751814">
      <w:pPr>
        <w:rPr>
          <w:rFonts w:asciiTheme="minorHAnsi" w:hAnsiTheme="minorHAnsi" w:cstheme="minorHAnsi"/>
          <w:sz w:val="22"/>
          <w:szCs w:val="22"/>
        </w:rPr>
      </w:pPr>
    </w:p>
    <w:p w14:paraId="7122B698" w14:textId="5994F020" w:rsidR="005B2EB9" w:rsidRPr="00F23E0F" w:rsidRDefault="00CF3E59" w:rsidP="00A31CD1">
      <w:pPr>
        <w:rPr>
          <w:rFonts w:asciiTheme="minorHAnsi" w:hAnsiTheme="minorHAnsi" w:cstheme="minorHAnsi"/>
          <w:i/>
          <w:iCs/>
          <w:sz w:val="22"/>
          <w:szCs w:val="22"/>
        </w:rPr>
      </w:pPr>
      <w:r w:rsidRPr="00F23E0F">
        <w:rPr>
          <w:rFonts w:asciiTheme="minorHAnsi" w:hAnsiTheme="minorHAnsi" w:cstheme="minorHAnsi"/>
          <w:i/>
          <w:iCs/>
          <w:sz w:val="22"/>
          <w:szCs w:val="22"/>
        </w:rPr>
        <w:t>We are</w:t>
      </w:r>
      <w:r w:rsidR="005907D1" w:rsidRPr="00F23E0F">
        <w:rPr>
          <w:rFonts w:asciiTheme="minorHAnsi" w:hAnsiTheme="minorHAnsi" w:cstheme="minorHAnsi"/>
          <w:i/>
          <w:iCs/>
          <w:sz w:val="22"/>
          <w:szCs w:val="22"/>
        </w:rPr>
        <w:t xml:space="preserve"> unfortunately</w:t>
      </w:r>
      <w:r w:rsidRPr="00F23E0F">
        <w:rPr>
          <w:rFonts w:asciiTheme="minorHAnsi" w:hAnsiTheme="minorHAnsi" w:cstheme="minorHAnsi"/>
          <w:i/>
          <w:iCs/>
          <w:sz w:val="22"/>
          <w:szCs w:val="22"/>
        </w:rPr>
        <w:t xml:space="preserve"> unable to standardize font size and type for all figures. Font size and type are the same for all figures generated by our package, but we are not able to change the proprietary software fonts or alter our package’s output to match them. </w:t>
      </w:r>
    </w:p>
    <w:p w14:paraId="6841B3E2" w14:textId="0A6CF13A" w:rsidR="00850F6B" w:rsidRPr="00F23E0F" w:rsidRDefault="00850F6B" w:rsidP="00A31CD1">
      <w:pPr>
        <w:rPr>
          <w:rFonts w:asciiTheme="minorHAnsi" w:hAnsiTheme="minorHAnsi" w:cstheme="minorHAnsi"/>
          <w:sz w:val="22"/>
          <w:szCs w:val="22"/>
        </w:rPr>
      </w:pPr>
    </w:p>
    <w:p w14:paraId="106EFA3E" w14:textId="0C82CA88" w:rsidR="002E7FCF" w:rsidRPr="00F23E0F" w:rsidRDefault="002E7FCF" w:rsidP="00A31CD1">
      <w:pPr>
        <w:rPr>
          <w:rFonts w:asciiTheme="minorHAnsi" w:hAnsiTheme="minorHAnsi" w:cstheme="minorHAnsi"/>
          <w:sz w:val="22"/>
          <w:szCs w:val="22"/>
        </w:rPr>
      </w:pPr>
    </w:p>
    <w:p w14:paraId="10A08B1E" w14:textId="77777777" w:rsidR="002E7FCF" w:rsidRPr="00F23E0F" w:rsidRDefault="002E7FCF" w:rsidP="00A31CD1">
      <w:pPr>
        <w:rPr>
          <w:rFonts w:asciiTheme="minorHAnsi" w:hAnsiTheme="minorHAnsi" w:cstheme="minorHAnsi"/>
          <w:sz w:val="22"/>
          <w:szCs w:val="22"/>
        </w:rPr>
      </w:pPr>
    </w:p>
    <w:p w14:paraId="02DB2DB7" w14:textId="4D6C8380" w:rsidR="005B2EB9" w:rsidRPr="00F23E0F" w:rsidRDefault="005B2EB9" w:rsidP="00A31CD1">
      <w:pPr>
        <w:rPr>
          <w:rFonts w:asciiTheme="minorHAnsi" w:hAnsiTheme="minorHAnsi" w:cstheme="minorHAnsi"/>
          <w:sz w:val="22"/>
          <w:szCs w:val="22"/>
        </w:rPr>
      </w:pPr>
      <w:r w:rsidRPr="00F23E0F">
        <w:rPr>
          <w:rFonts w:asciiTheme="minorHAnsi" w:hAnsiTheme="minorHAnsi" w:cstheme="minorHAnsi"/>
          <w:sz w:val="22"/>
          <w:szCs w:val="22"/>
        </w:rPr>
        <w:t>We appreciate the helpful comments and the opportunity to submit our revised manuscript. Thank you also for the great time and care the reviewers and editor have put into this review.</w:t>
      </w:r>
    </w:p>
    <w:p w14:paraId="0FF8F488" w14:textId="5CC9B582" w:rsidR="00E95D7E" w:rsidRPr="00F23E0F" w:rsidRDefault="00E95D7E" w:rsidP="00A31CD1">
      <w:pPr>
        <w:rPr>
          <w:rFonts w:asciiTheme="minorHAnsi" w:hAnsiTheme="minorHAnsi" w:cstheme="minorHAnsi"/>
          <w:sz w:val="22"/>
          <w:szCs w:val="22"/>
        </w:rPr>
      </w:pPr>
    </w:p>
    <w:p w14:paraId="41452D98" w14:textId="494DCA82" w:rsidR="00E95D7E" w:rsidRPr="00F23E0F" w:rsidRDefault="00E95D7E" w:rsidP="00A31CD1">
      <w:pPr>
        <w:rPr>
          <w:rFonts w:asciiTheme="minorHAnsi" w:hAnsiTheme="minorHAnsi" w:cstheme="minorHAnsi"/>
          <w:sz w:val="22"/>
          <w:szCs w:val="22"/>
        </w:rPr>
      </w:pPr>
      <w:r w:rsidRPr="00F23E0F">
        <w:rPr>
          <w:rFonts w:asciiTheme="minorHAnsi" w:hAnsiTheme="minorHAnsi" w:cstheme="minorHAnsi"/>
          <w:sz w:val="22"/>
          <w:szCs w:val="22"/>
        </w:rPr>
        <w:t>Sincerely,</w:t>
      </w:r>
    </w:p>
    <w:p w14:paraId="485EB5DE" w14:textId="77777777" w:rsidR="00446F2C" w:rsidRPr="00F23E0F" w:rsidRDefault="00446F2C" w:rsidP="00A31CD1">
      <w:pPr>
        <w:rPr>
          <w:rFonts w:asciiTheme="minorHAnsi" w:hAnsiTheme="minorHAnsi" w:cstheme="minorHAnsi"/>
          <w:sz w:val="22"/>
          <w:szCs w:val="22"/>
        </w:rPr>
      </w:pPr>
    </w:p>
    <w:p w14:paraId="164996DD" w14:textId="4171BD46" w:rsidR="00446F2C" w:rsidRPr="00F23E0F" w:rsidRDefault="00E95D7E" w:rsidP="00A31CD1">
      <w:pPr>
        <w:rPr>
          <w:rFonts w:asciiTheme="minorHAnsi" w:hAnsiTheme="minorHAnsi" w:cstheme="minorHAnsi"/>
          <w:sz w:val="22"/>
          <w:szCs w:val="22"/>
        </w:rPr>
      </w:pPr>
      <w:r w:rsidRPr="00F23E0F">
        <w:rPr>
          <w:rFonts w:asciiTheme="minorHAnsi" w:hAnsiTheme="minorHAnsi" w:cstheme="minorHAnsi"/>
          <w:sz w:val="22"/>
          <w:szCs w:val="22"/>
        </w:rPr>
        <w:t>Tim Vigers</w:t>
      </w:r>
      <w:r w:rsidR="00D13924" w:rsidRPr="00F23E0F">
        <w:rPr>
          <w:rFonts w:asciiTheme="minorHAnsi" w:hAnsiTheme="minorHAnsi" w:cstheme="minorHAnsi"/>
          <w:sz w:val="22"/>
          <w:szCs w:val="22"/>
        </w:rPr>
        <w:t xml:space="preserve"> and Laura Pyle</w:t>
      </w:r>
      <w:r w:rsidR="00BD6214">
        <w:rPr>
          <w:rFonts w:asciiTheme="minorHAnsi" w:hAnsiTheme="minorHAnsi" w:cstheme="minorHAnsi"/>
          <w:sz w:val="22"/>
          <w:szCs w:val="22"/>
        </w:rPr>
        <w:t>,</w:t>
      </w:r>
      <w:bookmarkStart w:id="0" w:name="_GoBack"/>
      <w:bookmarkEnd w:id="0"/>
      <w:r w:rsidR="00131408" w:rsidRPr="00F23E0F">
        <w:rPr>
          <w:rFonts w:asciiTheme="minorHAnsi" w:hAnsiTheme="minorHAnsi" w:cstheme="minorHAnsi"/>
          <w:sz w:val="22"/>
          <w:szCs w:val="22"/>
        </w:rPr>
        <w:t xml:space="preserve"> o</w:t>
      </w:r>
      <w:r w:rsidR="00446F2C" w:rsidRPr="00F23E0F">
        <w:rPr>
          <w:rFonts w:asciiTheme="minorHAnsi" w:hAnsiTheme="minorHAnsi" w:cstheme="minorHAnsi"/>
          <w:sz w:val="22"/>
          <w:szCs w:val="22"/>
        </w:rPr>
        <w:t xml:space="preserve">n behalf of all co-authors. </w:t>
      </w:r>
    </w:p>
    <w:sectPr w:rsidR="00446F2C" w:rsidRPr="00F23E0F" w:rsidSect="007D5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513D"/>
    <w:multiLevelType w:val="hybridMultilevel"/>
    <w:tmpl w:val="DF62617C"/>
    <w:lvl w:ilvl="0" w:tplc="7340F4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B55D4"/>
    <w:multiLevelType w:val="hybridMultilevel"/>
    <w:tmpl w:val="A61AE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46632"/>
    <w:multiLevelType w:val="hybridMultilevel"/>
    <w:tmpl w:val="4B160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A1F81"/>
    <w:multiLevelType w:val="hybridMultilevel"/>
    <w:tmpl w:val="0F905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E93A22"/>
    <w:multiLevelType w:val="hybridMultilevel"/>
    <w:tmpl w:val="E16C7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A34"/>
    <w:rsid w:val="000018E6"/>
    <w:rsid w:val="00007511"/>
    <w:rsid w:val="00025F90"/>
    <w:rsid w:val="00026921"/>
    <w:rsid w:val="00064C79"/>
    <w:rsid w:val="0006687E"/>
    <w:rsid w:val="00070FEE"/>
    <w:rsid w:val="00080237"/>
    <w:rsid w:val="000827D8"/>
    <w:rsid w:val="00085C83"/>
    <w:rsid w:val="000B32F9"/>
    <w:rsid w:val="000E3EF4"/>
    <w:rsid w:val="000E473D"/>
    <w:rsid w:val="00131408"/>
    <w:rsid w:val="001314D5"/>
    <w:rsid w:val="001421D1"/>
    <w:rsid w:val="00151AD3"/>
    <w:rsid w:val="00157A6C"/>
    <w:rsid w:val="00160D9C"/>
    <w:rsid w:val="0016159C"/>
    <w:rsid w:val="00183E0E"/>
    <w:rsid w:val="00192CA9"/>
    <w:rsid w:val="001A1A88"/>
    <w:rsid w:val="001B4427"/>
    <w:rsid w:val="001C4A99"/>
    <w:rsid w:val="001F166D"/>
    <w:rsid w:val="002103F8"/>
    <w:rsid w:val="00282609"/>
    <w:rsid w:val="002862D8"/>
    <w:rsid w:val="002874D9"/>
    <w:rsid w:val="00296624"/>
    <w:rsid w:val="002C7756"/>
    <w:rsid w:val="002D5862"/>
    <w:rsid w:val="002E7FCF"/>
    <w:rsid w:val="003024BD"/>
    <w:rsid w:val="00337AAE"/>
    <w:rsid w:val="00351139"/>
    <w:rsid w:val="00392E17"/>
    <w:rsid w:val="003B5884"/>
    <w:rsid w:val="003D14AD"/>
    <w:rsid w:val="003D7B17"/>
    <w:rsid w:val="00402298"/>
    <w:rsid w:val="0041663C"/>
    <w:rsid w:val="00422114"/>
    <w:rsid w:val="00446F2C"/>
    <w:rsid w:val="00470E44"/>
    <w:rsid w:val="00474F0F"/>
    <w:rsid w:val="00481E21"/>
    <w:rsid w:val="00483AFE"/>
    <w:rsid w:val="0049160A"/>
    <w:rsid w:val="004B36A1"/>
    <w:rsid w:val="004B5A7D"/>
    <w:rsid w:val="004C12B4"/>
    <w:rsid w:val="004C273E"/>
    <w:rsid w:val="004E4442"/>
    <w:rsid w:val="004F25FE"/>
    <w:rsid w:val="00506C05"/>
    <w:rsid w:val="00536493"/>
    <w:rsid w:val="00541176"/>
    <w:rsid w:val="00545FC5"/>
    <w:rsid w:val="00565E00"/>
    <w:rsid w:val="005907D1"/>
    <w:rsid w:val="005B2EB9"/>
    <w:rsid w:val="005B2F7F"/>
    <w:rsid w:val="005C4007"/>
    <w:rsid w:val="005D4CBA"/>
    <w:rsid w:val="005E57F7"/>
    <w:rsid w:val="00606415"/>
    <w:rsid w:val="006354CA"/>
    <w:rsid w:val="00671DC9"/>
    <w:rsid w:val="00672660"/>
    <w:rsid w:val="00690C2F"/>
    <w:rsid w:val="006936CD"/>
    <w:rsid w:val="006C1F93"/>
    <w:rsid w:val="006E5408"/>
    <w:rsid w:val="00724A22"/>
    <w:rsid w:val="00743915"/>
    <w:rsid w:val="007452FC"/>
    <w:rsid w:val="007517D2"/>
    <w:rsid w:val="00751814"/>
    <w:rsid w:val="00754A16"/>
    <w:rsid w:val="00780BCD"/>
    <w:rsid w:val="00797190"/>
    <w:rsid w:val="007971BD"/>
    <w:rsid w:val="007C1BFB"/>
    <w:rsid w:val="007D563B"/>
    <w:rsid w:val="007D6AF6"/>
    <w:rsid w:val="007E3DDF"/>
    <w:rsid w:val="007F3A49"/>
    <w:rsid w:val="00804FBA"/>
    <w:rsid w:val="0082750D"/>
    <w:rsid w:val="008461DF"/>
    <w:rsid w:val="00850F6B"/>
    <w:rsid w:val="008A7A34"/>
    <w:rsid w:val="008B4D6A"/>
    <w:rsid w:val="00910832"/>
    <w:rsid w:val="00913EBF"/>
    <w:rsid w:val="0092021F"/>
    <w:rsid w:val="0092250D"/>
    <w:rsid w:val="00951B6D"/>
    <w:rsid w:val="00981E98"/>
    <w:rsid w:val="00991734"/>
    <w:rsid w:val="009B05A2"/>
    <w:rsid w:val="009C6B2F"/>
    <w:rsid w:val="00A2412C"/>
    <w:rsid w:val="00A31CD1"/>
    <w:rsid w:val="00A45C49"/>
    <w:rsid w:val="00A74467"/>
    <w:rsid w:val="00A81960"/>
    <w:rsid w:val="00A83BA9"/>
    <w:rsid w:val="00A84FD0"/>
    <w:rsid w:val="00A97DE8"/>
    <w:rsid w:val="00AE06A4"/>
    <w:rsid w:val="00B02FAD"/>
    <w:rsid w:val="00B037C4"/>
    <w:rsid w:val="00B16F6E"/>
    <w:rsid w:val="00B40001"/>
    <w:rsid w:val="00B72190"/>
    <w:rsid w:val="00B8258F"/>
    <w:rsid w:val="00B93288"/>
    <w:rsid w:val="00BD6214"/>
    <w:rsid w:val="00BF35B0"/>
    <w:rsid w:val="00C10F04"/>
    <w:rsid w:val="00C2027E"/>
    <w:rsid w:val="00C23813"/>
    <w:rsid w:val="00C513AF"/>
    <w:rsid w:val="00C54170"/>
    <w:rsid w:val="00C64D96"/>
    <w:rsid w:val="00CA7576"/>
    <w:rsid w:val="00CB5BDE"/>
    <w:rsid w:val="00CE0655"/>
    <w:rsid w:val="00CE0D54"/>
    <w:rsid w:val="00CE3070"/>
    <w:rsid w:val="00CE4570"/>
    <w:rsid w:val="00CF3E59"/>
    <w:rsid w:val="00D0486B"/>
    <w:rsid w:val="00D1034A"/>
    <w:rsid w:val="00D13924"/>
    <w:rsid w:val="00D30BDB"/>
    <w:rsid w:val="00D4287B"/>
    <w:rsid w:val="00D64DE6"/>
    <w:rsid w:val="00D7262C"/>
    <w:rsid w:val="00D92C50"/>
    <w:rsid w:val="00DA602E"/>
    <w:rsid w:val="00DC7FE6"/>
    <w:rsid w:val="00E261D7"/>
    <w:rsid w:val="00E3187E"/>
    <w:rsid w:val="00E31B43"/>
    <w:rsid w:val="00E4183F"/>
    <w:rsid w:val="00E9204B"/>
    <w:rsid w:val="00E95D7E"/>
    <w:rsid w:val="00EA2F68"/>
    <w:rsid w:val="00EA6172"/>
    <w:rsid w:val="00EB49FC"/>
    <w:rsid w:val="00EF6644"/>
    <w:rsid w:val="00F02540"/>
    <w:rsid w:val="00F06ED8"/>
    <w:rsid w:val="00F10DB4"/>
    <w:rsid w:val="00F20D88"/>
    <w:rsid w:val="00F23E0F"/>
    <w:rsid w:val="00F27435"/>
    <w:rsid w:val="00F31FE7"/>
    <w:rsid w:val="00F44619"/>
    <w:rsid w:val="00F55CF0"/>
    <w:rsid w:val="00F66A9C"/>
    <w:rsid w:val="00F72989"/>
    <w:rsid w:val="00F7626C"/>
    <w:rsid w:val="00FB56A1"/>
    <w:rsid w:val="00FE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A7EE3"/>
  <w15:chartTrackingRefBased/>
  <w15:docId w15:val="{551D1BEC-E931-0A4F-B03F-585610121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F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576"/>
    <w:rPr>
      <w:rFonts w:eastAsiaTheme="minorHAnsi"/>
      <w:sz w:val="18"/>
      <w:szCs w:val="18"/>
    </w:rPr>
  </w:style>
  <w:style w:type="character" w:customStyle="1" w:styleId="BalloonTextChar">
    <w:name w:val="Balloon Text Char"/>
    <w:basedOn w:val="DefaultParagraphFont"/>
    <w:link w:val="BalloonText"/>
    <w:uiPriority w:val="99"/>
    <w:semiHidden/>
    <w:rsid w:val="00CA7576"/>
    <w:rPr>
      <w:rFonts w:ascii="Times New Roman" w:hAnsi="Times New Roman" w:cs="Times New Roman"/>
      <w:sz w:val="18"/>
      <w:szCs w:val="18"/>
    </w:rPr>
  </w:style>
  <w:style w:type="paragraph" w:styleId="ListParagraph">
    <w:name w:val="List Paragraph"/>
    <w:basedOn w:val="Normal"/>
    <w:uiPriority w:val="34"/>
    <w:qFormat/>
    <w:rsid w:val="00CA7576"/>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0827D8"/>
    <w:rPr>
      <w:sz w:val="16"/>
      <w:szCs w:val="16"/>
    </w:rPr>
  </w:style>
  <w:style w:type="paragraph" w:styleId="CommentText">
    <w:name w:val="annotation text"/>
    <w:basedOn w:val="Normal"/>
    <w:link w:val="CommentTextChar"/>
    <w:uiPriority w:val="99"/>
    <w:semiHidden/>
    <w:unhideWhenUsed/>
    <w:rsid w:val="000827D8"/>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27D8"/>
    <w:rPr>
      <w:sz w:val="20"/>
      <w:szCs w:val="20"/>
    </w:rPr>
  </w:style>
  <w:style w:type="paragraph" w:styleId="CommentSubject">
    <w:name w:val="annotation subject"/>
    <w:basedOn w:val="CommentText"/>
    <w:next w:val="CommentText"/>
    <w:link w:val="CommentSubjectChar"/>
    <w:uiPriority w:val="99"/>
    <w:semiHidden/>
    <w:unhideWhenUsed/>
    <w:rsid w:val="000827D8"/>
    <w:rPr>
      <w:b/>
      <w:bCs/>
    </w:rPr>
  </w:style>
  <w:style w:type="character" w:customStyle="1" w:styleId="CommentSubjectChar">
    <w:name w:val="Comment Subject Char"/>
    <w:basedOn w:val="CommentTextChar"/>
    <w:link w:val="CommentSubject"/>
    <w:uiPriority w:val="99"/>
    <w:semiHidden/>
    <w:rsid w:val="000827D8"/>
    <w:rPr>
      <w:b/>
      <w:bCs/>
      <w:sz w:val="20"/>
      <w:szCs w:val="20"/>
    </w:rPr>
  </w:style>
  <w:style w:type="character" w:styleId="Hyperlink">
    <w:name w:val="Hyperlink"/>
    <w:basedOn w:val="DefaultParagraphFont"/>
    <w:uiPriority w:val="99"/>
    <w:unhideWhenUsed/>
    <w:rsid w:val="005E57F7"/>
    <w:rPr>
      <w:color w:val="0563C1" w:themeColor="hyperlink"/>
      <w:u w:val="single"/>
    </w:rPr>
  </w:style>
  <w:style w:type="paragraph" w:styleId="NormalWeb">
    <w:name w:val="Normal (Web)"/>
    <w:basedOn w:val="Normal"/>
    <w:uiPriority w:val="99"/>
    <w:unhideWhenUsed/>
    <w:rsid w:val="00481E21"/>
    <w:pPr>
      <w:spacing w:before="100" w:beforeAutospacing="1" w:after="100" w:afterAutospacing="1"/>
    </w:pPr>
    <w:rPr>
      <w:rFonts w:eastAsiaTheme="minorHAnsi"/>
    </w:rPr>
  </w:style>
  <w:style w:type="character" w:styleId="FollowedHyperlink">
    <w:name w:val="FollowedHyperlink"/>
    <w:basedOn w:val="DefaultParagraphFont"/>
    <w:uiPriority w:val="99"/>
    <w:semiHidden/>
    <w:unhideWhenUsed/>
    <w:rsid w:val="00A31CD1"/>
    <w:rPr>
      <w:color w:val="954F72" w:themeColor="followedHyperlink"/>
      <w:u w:val="single"/>
    </w:rPr>
  </w:style>
  <w:style w:type="paragraph" w:styleId="PlainText">
    <w:name w:val="Plain Text"/>
    <w:basedOn w:val="Normal"/>
    <w:link w:val="PlainTextChar"/>
    <w:uiPriority w:val="99"/>
    <w:unhideWhenUsed/>
    <w:rsid w:val="00446F2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46F2C"/>
    <w:rPr>
      <w:rFonts w:ascii="Calibri" w:hAnsi="Calibri"/>
      <w:sz w:val="22"/>
      <w:szCs w:val="21"/>
    </w:rPr>
  </w:style>
  <w:style w:type="paragraph" w:styleId="Revision">
    <w:name w:val="Revision"/>
    <w:hidden/>
    <w:uiPriority w:val="99"/>
    <w:semiHidden/>
    <w:rsid w:val="00CE457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882635">
      <w:bodyDiv w:val="1"/>
      <w:marLeft w:val="0"/>
      <w:marRight w:val="0"/>
      <w:marTop w:val="0"/>
      <w:marBottom w:val="0"/>
      <w:divBdr>
        <w:top w:val="none" w:sz="0" w:space="0" w:color="auto"/>
        <w:left w:val="none" w:sz="0" w:space="0" w:color="auto"/>
        <w:bottom w:val="none" w:sz="0" w:space="0" w:color="auto"/>
        <w:right w:val="none" w:sz="0" w:space="0" w:color="auto"/>
      </w:divBdr>
    </w:div>
    <w:div w:id="1383481442">
      <w:bodyDiv w:val="1"/>
      <w:marLeft w:val="0"/>
      <w:marRight w:val="0"/>
      <w:marTop w:val="0"/>
      <w:marBottom w:val="0"/>
      <w:divBdr>
        <w:top w:val="none" w:sz="0" w:space="0" w:color="auto"/>
        <w:left w:val="none" w:sz="0" w:space="0" w:color="auto"/>
        <w:bottom w:val="none" w:sz="0" w:space="0" w:color="auto"/>
        <w:right w:val="none" w:sz="0" w:space="0" w:color="auto"/>
      </w:divBdr>
    </w:div>
    <w:div w:id="1745759220">
      <w:bodyDiv w:val="1"/>
      <w:marLeft w:val="0"/>
      <w:marRight w:val="0"/>
      <w:marTop w:val="0"/>
      <w:marBottom w:val="0"/>
      <w:divBdr>
        <w:top w:val="none" w:sz="0" w:space="0" w:color="auto"/>
        <w:left w:val="none" w:sz="0" w:space="0" w:color="auto"/>
        <w:bottom w:val="none" w:sz="0" w:space="0" w:color="auto"/>
        <w:right w:val="none" w:sz="0" w:space="0" w:color="auto"/>
      </w:divBdr>
    </w:div>
    <w:div w:id="210345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hiny.rstudi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B05D1-0A87-4A61-8A5E-726A9E948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Pyle, Laura L</cp:lastModifiedBy>
  <cp:revision>52</cp:revision>
  <dcterms:created xsi:type="dcterms:W3CDTF">2019-09-13T14:05:00Z</dcterms:created>
  <dcterms:modified xsi:type="dcterms:W3CDTF">2019-09-14T01:03:00Z</dcterms:modified>
</cp:coreProperties>
</file>