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FAB18" w14:textId="5C83C339" w:rsidR="00BE7DFD" w:rsidRPr="00607176" w:rsidRDefault="00393394" w:rsidP="00393394">
      <w:pPr>
        <w:spacing w:line="480" w:lineRule="auto"/>
        <w:jc w:val="center"/>
        <w:rPr>
          <w:bCs/>
        </w:rPr>
      </w:pPr>
      <w:del w:id="0" w:author="Vigers, Timothy" w:date="2019-08-27T15:24:00Z">
        <w:r w:rsidRPr="00607176" w:rsidDel="0063632B">
          <w:rPr>
            <w:bCs/>
          </w:rPr>
          <w:delText xml:space="preserve">R </w:delText>
        </w:r>
        <w:r w:rsidR="00E76789" w:rsidRPr="00607176" w:rsidDel="0063632B">
          <w:rPr>
            <w:bCs/>
          </w:rPr>
          <w:delText>f</w:delText>
        </w:r>
        <w:r w:rsidRPr="00607176" w:rsidDel="0063632B">
          <w:rPr>
            <w:bCs/>
          </w:rPr>
          <w:delText xml:space="preserve">unctions for </w:delText>
        </w:r>
        <w:r w:rsidR="00E76789" w:rsidRPr="00607176" w:rsidDel="0063632B">
          <w:rPr>
            <w:bCs/>
          </w:rPr>
          <w:delText>a</w:delText>
        </w:r>
        <w:r w:rsidRPr="00607176" w:rsidDel="0063632B">
          <w:rPr>
            <w:bCs/>
          </w:rPr>
          <w:delText>nalysis of</w:delText>
        </w:r>
      </w:del>
      <w:del w:id="1" w:author="Vigers, Timothy" w:date="2019-08-28T12:16:00Z">
        <w:r w:rsidRPr="00607176" w:rsidDel="0099724D">
          <w:rPr>
            <w:bCs/>
          </w:rPr>
          <w:delText xml:space="preserve"> </w:delText>
        </w:r>
        <w:r w:rsidR="00E76789" w:rsidRPr="00607176" w:rsidDel="0099724D">
          <w:rPr>
            <w:bCs/>
          </w:rPr>
          <w:delText>c</w:delText>
        </w:r>
        <w:r w:rsidRPr="00607176" w:rsidDel="0099724D">
          <w:rPr>
            <w:bCs/>
          </w:rPr>
          <w:delText xml:space="preserve">ontinuous </w:delText>
        </w:r>
        <w:r w:rsidR="00E76789" w:rsidRPr="00607176" w:rsidDel="0099724D">
          <w:rPr>
            <w:bCs/>
          </w:rPr>
          <w:delText>g</w:delText>
        </w:r>
        <w:r w:rsidRPr="00607176" w:rsidDel="0099724D">
          <w:rPr>
            <w:bCs/>
          </w:rPr>
          <w:delText xml:space="preserve">lucose </w:delText>
        </w:r>
        <w:r w:rsidR="00E76789" w:rsidRPr="00607176" w:rsidDel="0099724D">
          <w:rPr>
            <w:bCs/>
          </w:rPr>
          <w:delText>m</w:delText>
        </w:r>
        <w:r w:rsidRPr="00607176" w:rsidDel="0099724D">
          <w:rPr>
            <w:bCs/>
          </w:rPr>
          <w:delText xml:space="preserve">onitor </w:delText>
        </w:r>
      </w:del>
      <w:del w:id="2" w:author="Vigers, Timothy" w:date="2019-08-27T15:25:00Z">
        <w:r w:rsidR="00E76789" w:rsidRPr="00607176" w:rsidDel="0063632B">
          <w:rPr>
            <w:bCs/>
          </w:rPr>
          <w:delText>d</w:delText>
        </w:r>
        <w:r w:rsidRPr="00607176" w:rsidDel="0063632B">
          <w:rPr>
            <w:bCs/>
          </w:rPr>
          <w:delText>ata</w:delText>
        </w:r>
      </w:del>
      <w:proofErr w:type="spellStart"/>
      <w:ins w:id="3" w:author="Vigers, Timothy" w:date="2019-08-28T12:15:00Z">
        <w:r w:rsidR="00BE7DFD">
          <w:rPr>
            <w:bCs/>
          </w:rPr>
          <w:t>c</w:t>
        </w:r>
      </w:ins>
      <w:ins w:id="4" w:author="Vigers, Timothy" w:date="2019-08-28T12:14:00Z">
        <w:r w:rsidR="00BE7DFD">
          <w:rPr>
            <w:bCs/>
          </w:rPr>
          <w:t>gmanalysis</w:t>
        </w:r>
      </w:ins>
      <w:proofErr w:type="spellEnd"/>
      <w:ins w:id="5" w:author="Vigers, Timothy" w:date="2019-08-28T12:15:00Z">
        <w:r w:rsidR="00BE7DFD">
          <w:rPr>
            <w:bCs/>
          </w:rPr>
          <w:t>:</w:t>
        </w:r>
      </w:ins>
      <w:ins w:id="6" w:author="Vigers, Timothy" w:date="2019-08-28T12:14:00Z">
        <w:r w:rsidR="00BE7DFD">
          <w:rPr>
            <w:bCs/>
          </w:rPr>
          <w:t xml:space="preserve"> </w:t>
        </w:r>
      </w:ins>
      <w:ins w:id="7" w:author="Vigers, Timothy" w:date="2019-08-28T12:15:00Z">
        <w:r w:rsidR="00BE7DFD">
          <w:rPr>
            <w:bCs/>
          </w:rPr>
          <w:t xml:space="preserve">An R package for </w:t>
        </w:r>
        <w:del w:id="8" w:author="Pyle, Laura L" w:date="2019-08-29T11:00:00Z">
          <w:r w:rsidR="00BE7DFD" w:rsidDel="00966BAF">
            <w:rPr>
              <w:bCs/>
            </w:rPr>
            <w:delText>calculating summary statistics</w:delText>
          </w:r>
        </w:del>
      </w:ins>
      <w:ins w:id="9" w:author="Pyle, Laura L" w:date="2019-08-29T11:00:00Z">
        <w:r w:rsidR="00966BAF">
          <w:rPr>
            <w:bCs/>
          </w:rPr>
          <w:t>descriptive analysis</w:t>
        </w:r>
      </w:ins>
      <w:ins w:id="10" w:author="Vigers, Timothy" w:date="2019-08-28T12:15:00Z">
        <w:r w:rsidR="00BE7DFD">
          <w:rPr>
            <w:bCs/>
          </w:rPr>
          <w:t xml:space="preserve"> </w:t>
        </w:r>
      </w:ins>
      <w:ins w:id="11" w:author="Vigers, Timothy" w:date="2019-08-28T12:16:00Z">
        <w:del w:id="12" w:author="Pyle, Laura L" w:date="2019-08-29T11:00:00Z">
          <w:r w:rsidR="000F1E87" w:rsidDel="00966BAF">
            <w:rPr>
              <w:bCs/>
            </w:rPr>
            <w:delText xml:space="preserve">from </w:delText>
          </w:r>
        </w:del>
      </w:ins>
      <w:ins w:id="13" w:author="Pyle, Laura L" w:date="2019-08-29T11:00:00Z">
        <w:r w:rsidR="00966BAF">
          <w:rPr>
            <w:bCs/>
          </w:rPr>
          <w:t xml:space="preserve">of </w:t>
        </w:r>
      </w:ins>
      <w:ins w:id="14" w:author="Vigers, Timothy" w:date="2019-08-28T12:16:00Z">
        <w:r w:rsidR="000F1E87">
          <w:rPr>
            <w:bCs/>
          </w:rPr>
          <w:t>continuous glucose monitor data</w:t>
        </w:r>
      </w:ins>
    </w:p>
    <w:p w14:paraId="0EB1F2D2" w14:textId="198FBD26" w:rsidR="00393394" w:rsidRDefault="00393394" w:rsidP="00393394">
      <w:pPr>
        <w:jc w:val="center"/>
        <w:rPr>
          <w:bCs/>
        </w:rPr>
      </w:pPr>
      <w:r>
        <w:rPr>
          <w:bCs/>
        </w:rPr>
        <w:t>Tim Vigers</w:t>
      </w:r>
      <w:r w:rsidRPr="00281118">
        <w:rPr>
          <w:bCs/>
          <w:vertAlign w:val="superscript"/>
        </w:rPr>
        <w:t>1</w:t>
      </w:r>
      <w:r>
        <w:rPr>
          <w:bCs/>
          <w:vertAlign w:val="superscript"/>
        </w:rPr>
        <w:t>,2</w:t>
      </w:r>
      <w:r w:rsidR="00EF30CC">
        <w:rPr>
          <w:bCs/>
          <w:vertAlign w:val="superscript"/>
        </w:rPr>
        <w:t>,3</w:t>
      </w:r>
      <w:r>
        <w:rPr>
          <w:bCs/>
        </w:rPr>
        <w:t>, Christine L. Chan</w:t>
      </w:r>
      <w:r>
        <w:rPr>
          <w:bCs/>
          <w:vertAlign w:val="superscript"/>
        </w:rPr>
        <w:t>1</w:t>
      </w:r>
      <w:r w:rsidR="00EF30CC">
        <w:rPr>
          <w:bCs/>
        </w:rPr>
        <w:t>, Janet Snell-Bergeon</w:t>
      </w:r>
      <w:r w:rsidR="00EF30CC" w:rsidRPr="004A6477">
        <w:rPr>
          <w:bCs/>
          <w:vertAlign w:val="superscript"/>
        </w:rPr>
        <w:t>2</w:t>
      </w:r>
      <w:r>
        <w:rPr>
          <w:bCs/>
        </w:rPr>
        <w:t>, Petter Bjornstad</w:t>
      </w:r>
      <w:r>
        <w:rPr>
          <w:bCs/>
          <w:vertAlign w:val="superscript"/>
        </w:rPr>
        <w:t>1</w:t>
      </w:r>
      <w:r>
        <w:rPr>
          <w:bCs/>
        </w:rPr>
        <w:t>, Philip S. Zeitler</w:t>
      </w:r>
      <w:r w:rsidR="00023F68">
        <w:rPr>
          <w:bCs/>
          <w:vertAlign w:val="superscript"/>
        </w:rPr>
        <w:t>1</w:t>
      </w:r>
      <w:r>
        <w:rPr>
          <w:bCs/>
        </w:rPr>
        <w:t>, Gregory Forlenza</w:t>
      </w:r>
      <w:r w:rsidR="00023F68">
        <w:rPr>
          <w:bCs/>
          <w:vertAlign w:val="superscript"/>
        </w:rPr>
        <w:t>2</w:t>
      </w:r>
      <w:r>
        <w:rPr>
          <w:bCs/>
        </w:rPr>
        <w:t>, Laura Pyle</w:t>
      </w:r>
      <w:r>
        <w:rPr>
          <w:bCs/>
          <w:vertAlign w:val="superscript"/>
        </w:rPr>
        <w:t>1</w:t>
      </w:r>
      <w:r w:rsidR="00EF30CC">
        <w:rPr>
          <w:bCs/>
          <w:vertAlign w:val="superscript"/>
        </w:rPr>
        <w:t>,2</w:t>
      </w:r>
      <w:r>
        <w:rPr>
          <w:bCs/>
          <w:vertAlign w:val="superscript"/>
        </w:rPr>
        <w:t>,</w:t>
      </w:r>
      <w:r w:rsidR="00023F68">
        <w:rPr>
          <w:bCs/>
          <w:vertAlign w:val="superscript"/>
        </w:rPr>
        <w:t>3</w:t>
      </w:r>
      <w:r w:rsidR="00E76789">
        <w:rPr>
          <w:bCs/>
          <w:vertAlign w:val="superscript"/>
        </w:rPr>
        <w:t>*</w:t>
      </w:r>
    </w:p>
    <w:p w14:paraId="5BBD1EAE" w14:textId="77777777" w:rsidR="00393394" w:rsidRDefault="00393394" w:rsidP="00393394">
      <w:pPr>
        <w:spacing w:line="360" w:lineRule="auto"/>
        <w:rPr>
          <w:b/>
        </w:rPr>
      </w:pPr>
    </w:p>
    <w:p w14:paraId="1835E6BE" w14:textId="57248DC7" w:rsidR="007317E7" w:rsidRDefault="00393394" w:rsidP="00393394">
      <w:pPr>
        <w:rPr>
          <w:bCs/>
        </w:rPr>
      </w:pPr>
      <w:r>
        <w:rPr>
          <w:bCs/>
          <w:vertAlign w:val="superscript"/>
        </w:rPr>
        <w:t>1</w:t>
      </w:r>
      <w:r w:rsidR="00E76789">
        <w:rPr>
          <w:bCs/>
        </w:rPr>
        <w:t>Section</w:t>
      </w:r>
      <w:r>
        <w:rPr>
          <w:bCs/>
        </w:rPr>
        <w:t xml:space="preserve"> of Pediatric Endocrinology, University of Colorado School of Medicine, </w:t>
      </w:r>
      <w:r w:rsidR="007317E7">
        <w:rPr>
          <w:bCs/>
        </w:rPr>
        <w:t>Aurora, Colorado, United States</w:t>
      </w:r>
      <w:r w:rsidR="00EF30CC">
        <w:rPr>
          <w:bCs/>
        </w:rPr>
        <w:t xml:space="preserve"> </w:t>
      </w:r>
    </w:p>
    <w:p w14:paraId="7DD3BECA" w14:textId="77777777" w:rsidR="007317E7" w:rsidRDefault="007317E7" w:rsidP="00393394">
      <w:pPr>
        <w:rPr>
          <w:bCs/>
        </w:rPr>
      </w:pPr>
    </w:p>
    <w:p w14:paraId="58553905" w14:textId="48BEB4D0" w:rsidR="007317E7" w:rsidRDefault="00EF30CC" w:rsidP="00393394">
      <w:pPr>
        <w:rPr>
          <w:bCs/>
        </w:rPr>
      </w:pPr>
      <w:r w:rsidRPr="008870AA">
        <w:rPr>
          <w:bCs/>
          <w:vertAlign w:val="superscript"/>
        </w:rPr>
        <w:t>2</w:t>
      </w:r>
      <w:r>
        <w:rPr>
          <w:bCs/>
        </w:rPr>
        <w:t xml:space="preserve">Barbara Davis Center, </w:t>
      </w:r>
      <w:r w:rsidR="007317E7">
        <w:rPr>
          <w:bCs/>
        </w:rPr>
        <w:t>University of Colorado School of Medicine, Aurora, Colorado, United States</w:t>
      </w:r>
      <w:r w:rsidR="00393394">
        <w:rPr>
          <w:bCs/>
        </w:rPr>
        <w:t xml:space="preserve"> </w:t>
      </w:r>
    </w:p>
    <w:p w14:paraId="08D05CA9" w14:textId="77777777" w:rsidR="007317E7" w:rsidRDefault="007317E7" w:rsidP="00393394">
      <w:pPr>
        <w:rPr>
          <w:bCs/>
        </w:rPr>
      </w:pPr>
    </w:p>
    <w:p w14:paraId="014EE27D" w14:textId="5E2C3DF5" w:rsidR="00393394" w:rsidRPr="00473A1E" w:rsidRDefault="00EF30CC" w:rsidP="00393394">
      <w:pPr>
        <w:rPr>
          <w:bCs/>
        </w:rPr>
      </w:pPr>
      <w:r>
        <w:rPr>
          <w:bCs/>
          <w:vertAlign w:val="superscript"/>
        </w:rPr>
        <w:t>3</w:t>
      </w:r>
      <w:r w:rsidR="00393394">
        <w:rPr>
          <w:bCs/>
        </w:rPr>
        <w:t>Department of Biostatistics and Informatics, Colorado School of Public Health</w:t>
      </w:r>
      <w:r w:rsidR="007317E7">
        <w:rPr>
          <w:bCs/>
        </w:rPr>
        <w:t>, Aurora, Colorado</w:t>
      </w:r>
    </w:p>
    <w:p w14:paraId="4A5390C1" w14:textId="1CC048A9" w:rsidR="00393394" w:rsidRDefault="00393394" w:rsidP="00393394">
      <w:pPr>
        <w:rPr>
          <w:bCs/>
        </w:rPr>
      </w:pPr>
    </w:p>
    <w:p w14:paraId="17B030F9" w14:textId="5D537A90" w:rsidR="009A1F44" w:rsidRDefault="009A1F44" w:rsidP="00393394">
      <w:pPr>
        <w:rPr>
          <w:bCs/>
        </w:rPr>
      </w:pPr>
    </w:p>
    <w:p w14:paraId="6691CE0C" w14:textId="429ED2DD" w:rsidR="009A1F44" w:rsidRDefault="007317E7" w:rsidP="00393394">
      <w:pPr>
        <w:rPr>
          <w:bCs/>
        </w:rPr>
      </w:pPr>
      <w:r>
        <w:rPr>
          <w:bCs/>
        </w:rPr>
        <w:t>*Corresponding Author</w:t>
      </w:r>
    </w:p>
    <w:p w14:paraId="01416127" w14:textId="3F6CC452" w:rsidR="009A1F44" w:rsidRDefault="00955D8C" w:rsidP="00393394">
      <w:pPr>
        <w:rPr>
          <w:sz w:val="22"/>
          <w:szCs w:val="22"/>
        </w:rPr>
      </w:pPr>
      <w:hyperlink r:id="rId8" w:history="1">
        <w:r w:rsidR="006A56FB" w:rsidRPr="00C303ED">
          <w:rPr>
            <w:rStyle w:val="Hyperlink"/>
          </w:rPr>
          <w:t>Laura.pyle@ucdenver.edu</w:t>
        </w:r>
      </w:hyperlink>
      <w:r w:rsidR="006A56FB">
        <w:t xml:space="preserve"> (LP)</w:t>
      </w:r>
    </w:p>
    <w:p w14:paraId="01866AEA" w14:textId="0E9537E8" w:rsidR="009A1F44" w:rsidRDefault="009A1F44">
      <w:pPr>
        <w:spacing w:after="160" w:line="259" w:lineRule="auto"/>
        <w:rPr>
          <w:u w:val="single"/>
        </w:rPr>
      </w:pPr>
      <w:r>
        <w:rPr>
          <w:u w:val="single"/>
        </w:rPr>
        <w:br w:type="page"/>
      </w:r>
    </w:p>
    <w:p w14:paraId="26F62B71" w14:textId="5002410D" w:rsidR="006F09BF" w:rsidRPr="00184CCE" w:rsidRDefault="006F09BF" w:rsidP="006F09BF">
      <w:pPr>
        <w:spacing w:line="480" w:lineRule="auto"/>
        <w:rPr>
          <w:b/>
          <w:sz w:val="36"/>
          <w:szCs w:val="36"/>
        </w:rPr>
      </w:pPr>
      <w:r w:rsidRPr="00184CCE">
        <w:rPr>
          <w:b/>
          <w:sz w:val="36"/>
          <w:szCs w:val="36"/>
        </w:rPr>
        <w:lastRenderedPageBreak/>
        <w:t xml:space="preserve">Abstract: </w:t>
      </w:r>
    </w:p>
    <w:p w14:paraId="4CED4AE4" w14:textId="7214CE7E" w:rsidR="00D02C80" w:rsidRDefault="00023F68" w:rsidP="00184CCE">
      <w:pPr>
        <w:spacing w:line="480" w:lineRule="auto"/>
        <w:ind w:firstLine="720"/>
      </w:pPr>
      <w:r>
        <w:t>C</w:t>
      </w:r>
      <w:r w:rsidR="006F09BF">
        <w:t>ontinuous glucose monitoring (CGM)</w:t>
      </w:r>
      <w:r w:rsidR="009A1F44">
        <w:t xml:space="preserve"> </w:t>
      </w:r>
      <w:r w:rsidR="00D15583">
        <w:t>is an essential part of diabetes care</w:t>
      </w:r>
      <w:r w:rsidR="00EA3594">
        <w:t xml:space="preserve">. </w:t>
      </w:r>
      <w:r w:rsidR="004326F0">
        <w:t>R</w:t>
      </w:r>
      <w:r w:rsidR="00EA3594">
        <w:t xml:space="preserve">eal-time CGM data </w:t>
      </w:r>
      <w:r w:rsidR="004326F0">
        <w:t xml:space="preserve">are </w:t>
      </w:r>
      <w:r w:rsidR="00EA3594">
        <w:t xml:space="preserve">beneficial to patients </w:t>
      </w:r>
      <w:r w:rsidR="004D53D7">
        <w:t xml:space="preserve">for </w:t>
      </w:r>
      <w:r w:rsidR="00EA3594">
        <w:t>daily</w:t>
      </w:r>
      <w:r w:rsidR="004D53D7">
        <w:t xml:space="preserve"> glucose</w:t>
      </w:r>
      <w:r w:rsidR="00EA3594">
        <w:t xml:space="preserve"> management, </w:t>
      </w:r>
      <w:r w:rsidR="004326F0">
        <w:t xml:space="preserve">and </w:t>
      </w:r>
      <w:r w:rsidR="00EA3594">
        <w:t xml:space="preserve">aggregate summary statistics of CGM measures are valuable to </w:t>
      </w:r>
      <w:r w:rsidR="004326F0">
        <w:t xml:space="preserve">direct insulin dosing </w:t>
      </w:r>
      <w:r w:rsidR="00EA3594">
        <w:t xml:space="preserve">and as a tool for researchers in clinical trials. </w:t>
      </w:r>
      <w:r w:rsidR="004326F0">
        <w:t xml:space="preserve">Yet, </w:t>
      </w:r>
      <w:r w:rsidR="00EA3594">
        <w:t>the various commercial systems still report CGM data in disparate, non-standard ways.</w:t>
      </w:r>
      <w:r w:rsidR="006F09BF">
        <w:t xml:space="preserve"> </w:t>
      </w:r>
      <w:r w:rsidR="004326F0">
        <w:t xml:space="preserve">Accordingly, there </w:t>
      </w:r>
      <w:r>
        <w:t>is</w:t>
      </w:r>
      <w:r w:rsidR="00EA3594">
        <w:t xml:space="preserve"> </w:t>
      </w:r>
      <w:r w:rsidR="004326F0">
        <w:t>a</w:t>
      </w:r>
      <w:r w:rsidR="000B0050">
        <w:t xml:space="preserve"> need for </w:t>
      </w:r>
      <w:r>
        <w:t>a</w:t>
      </w:r>
      <w:r w:rsidR="006F09BF">
        <w:t xml:space="preserve"> standardized</w:t>
      </w:r>
      <w:r w:rsidR="000B0050">
        <w:t xml:space="preserve">, </w:t>
      </w:r>
      <w:r w:rsidR="00AD2BC4">
        <w:t xml:space="preserve">free, </w:t>
      </w:r>
      <w:r w:rsidR="000B0050">
        <w:t>open-source</w:t>
      </w:r>
      <w:r w:rsidR="006F09BF">
        <w:t xml:space="preserve"> approach to </w:t>
      </w:r>
      <w:r>
        <w:t xml:space="preserve">CGM </w:t>
      </w:r>
      <w:r w:rsidR="006F09BF">
        <w:t xml:space="preserve">data management and analysis. </w:t>
      </w:r>
      <w:del w:id="15" w:author="Vigers, Timothy" w:date="2019-08-28T10:50:00Z">
        <w:r w:rsidR="004326F0" w:rsidDel="006B7A2A">
          <w:delText xml:space="preserve">Functions </w:delText>
        </w:r>
      </w:del>
      <w:ins w:id="16" w:author="Vigers, Timothy" w:date="2019-08-28T10:50:00Z">
        <w:r w:rsidR="006B7A2A">
          <w:t xml:space="preserve">A package titled </w:t>
        </w:r>
        <w:proofErr w:type="spellStart"/>
        <w:r w:rsidR="006B7A2A">
          <w:t>cgmanalysis</w:t>
        </w:r>
        <w:proofErr w:type="spellEnd"/>
        <w:r w:rsidR="006B7A2A">
          <w:t xml:space="preserve"> </w:t>
        </w:r>
      </w:ins>
      <w:r w:rsidR="004326F0">
        <w:t>w</w:t>
      </w:r>
      <w:ins w:id="17" w:author="Vigers, Timothy" w:date="2019-08-28T10:50:00Z">
        <w:r w:rsidR="006B7A2A">
          <w:t>as</w:t>
        </w:r>
      </w:ins>
      <w:del w:id="18" w:author="Vigers, Timothy" w:date="2019-08-28T10:50:00Z">
        <w:r w:rsidR="004326F0" w:rsidDel="006B7A2A">
          <w:delText>ere</w:delText>
        </w:r>
      </w:del>
      <w:r w:rsidR="004326F0">
        <w:t xml:space="preserve"> developed in </w:t>
      </w:r>
      <w:r w:rsidR="00D55A32">
        <w:t xml:space="preserve">the free programming language R </w:t>
      </w:r>
      <w:r w:rsidR="004326F0">
        <w:t xml:space="preserve">to </w:t>
      </w:r>
      <w:r w:rsidR="00D55A32">
        <w:t>provide a rapid, easy, and consistent methodology for CGM data management</w:t>
      </w:r>
      <w:ins w:id="19" w:author="Pyle, Laura L" w:date="2019-08-29T11:10:00Z">
        <w:r w:rsidR="002E695D">
          <w:t>,</w:t>
        </w:r>
      </w:ins>
      <w:r w:rsidR="00D55A32">
        <w:t xml:space="preserve"> </w:t>
      </w:r>
      <w:del w:id="20" w:author="Pyle, Laura L" w:date="2019-08-29T11:11:00Z">
        <w:r w:rsidR="00D55A32" w:rsidDel="002E695D">
          <w:delText xml:space="preserve">and </w:delText>
        </w:r>
      </w:del>
      <w:del w:id="21" w:author="Vigers, Timothy" w:date="2019-08-28T10:50:00Z">
        <w:r w:rsidR="00D55A32" w:rsidDel="00690C84">
          <w:delText>analysis</w:delText>
        </w:r>
      </w:del>
      <w:ins w:id="22" w:author="Vigers, Timothy" w:date="2019-08-28T10:50:00Z">
        <w:r w:rsidR="00690C84">
          <w:t>summary measure calculation</w:t>
        </w:r>
      </w:ins>
      <w:ins w:id="23" w:author="Pyle, Laura L" w:date="2019-08-29T11:11:00Z">
        <w:r w:rsidR="002E695D">
          <w:t>, and descriptive analysis</w:t>
        </w:r>
      </w:ins>
      <w:r w:rsidR="00D55A32">
        <w:t>.</w:t>
      </w:r>
      <w:r w:rsidR="004152CF">
        <w:t xml:space="preserve"> </w:t>
      </w:r>
      <w:ins w:id="24" w:author="Vigers, Timothy" w:date="2019-08-28T10:50:00Z">
        <w:r w:rsidR="00A0485B">
          <w:t>V</w:t>
        </w:r>
      </w:ins>
      <w:del w:id="25" w:author="Vigers, Timothy" w:date="2019-08-28T10:50:00Z">
        <w:r w:rsidR="002224B5" w:rsidDel="00A0485B">
          <w:delText>Summary v</w:delText>
        </w:r>
      </w:del>
      <w:r w:rsidR="002224B5">
        <w:t>ariables calculated by o</w:t>
      </w:r>
      <w:r w:rsidR="00274BC5">
        <w:t xml:space="preserve">ur </w:t>
      </w:r>
      <w:r w:rsidR="002224B5">
        <w:t xml:space="preserve">package compare well to those </w:t>
      </w:r>
      <w:r w:rsidR="009869EA">
        <w:t>generated</w:t>
      </w:r>
      <w:r w:rsidR="002224B5">
        <w:t xml:space="preserve"> by </w:t>
      </w:r>
      <w:r w:rsidR="009E1EFF">
        <w:t xml:space="preserve">various </w:t>
      </w:r>
      <w:r w:rsidR="002224B5">
        <w:t xml:space="preserve">CGM </w:t>
      </w:r>
      <w:r w:rsidR="009E1EFF">
        <w:t>software</w:t>
      </w:r>
      <w:r w:rsidR="002224B5">
        <w:t xml:space="preserve">, and </w:t>
      </w:r>
      <w:r w:rsidR="009869EA">
        <w:t xml:space="preserve">our functions </w:t>
      </w:r>
      <w:r w:rsidR="00A14366">
        <w:t>provide a more comprehensive list of summary measures</w:t>
      </w:r>
      <w:r w:rsidR="00D03D68">
        <w:t xml:space="preserve"> available to clinicians and researchers.</w:t>
      </w:r>
      <w:r w:rsidR="0093293D">
        <w:t xml:space="preserve"> </w:t>
      </w:r>
      <w:r w:rsidR="006F09BF">
        <w:t>Consistent handling of CGM data</w:t>
      </w:r>
      <w:r w:rsidR="00D077CB">
        <w:t xml:space="preserve"> using our R package</w:t>
      </w:r>
      <w:r w:rsidR="006F09BF">
        <w:t xml:space="preserve"> </w:t>
      </w:r>
      <w:r w:rsidR="004326F0">
        <w:t>may facilitate</w:t>
      </w:r>
      <w:r w:rsidR="004260DE">
        <w:t xml:space="preserve"> </w:t>
      </w:r>
      <w:r w:rsidR="006F09BF">
        <w:t xml:space="preserve">collaboration between research </w:t>
      </w:r>
      <w:r w:rsidR="0093293D">
        <w:t>groups and</w:t>
      </w:r>
      <w:r w:rsidR="006F09BF">
        <w:t xml:space="preserve"> contribute to a better understanding of free-living glucose patterns. </w:t>
      </w:r>
    </w:p>
    <w:p w14:paraId="7DC8C326" w14:textId="77777777" w:rsidR="00D02C80" w:rsidRDefault="00D02C80">
      <w:pPr>
        <w:spacing w:after="160" w:line="259" w:lineRule="auto"/>
      </w:pPr>
      <w:r>
        <w:br w:type="page"/>
      </w:r>
    </w:p>
    <w:p w14:paraId="00CC26CE" w14:textId="77777777" w:rsidR="00D02C80" w:rsidRPr="00333673" w:rsidRDefault="00D02C80" w:rsidP="00D02C80">
      <w:pPr>
        <w:spacing w:line="480" w:lineRule="auto"/>
        <w:rPr>
          <w:b/>
          <w:sz w:val="36"/>
          <w:szCs w:val="36"/>
        </w:rPr>
      </w:pPr>
      <w:r w:rsidRPr="00333673">
        <w:rPr>
          <w:b/>
          <w:sz w:val="36"/>
          <w:szCs w:val="36"/>
        </w:rPr>
        <w:lastRenderedPageBreak/>
        <w:t>Introduction</w:t>
      </w:r>
    </w:p>
    <w:p w14:paraId="5233A239" w14:textId="78B05F43" w:rsidR="00050C2E" w:rsidRDefault="00D02C80" w:rsidP="00050C2E">
      <w:pPr>
        <w:spacing w:line="480" w:lineRule="auto"/>
        <w:ind w:firstLine="720"/>
      </w:pPr>
      <w:r>
        <w:t>Continuous glucose monitoring (CGM) technology has transformed diabetes care over the past 15 years by allowing clinicians to measure free-living glucose patterns.</w:t>
      </w:r>
      <w:r w:rsidR="00E7428A" w:rsidRPr="00E7428A">
        <w:t xml:space="preserve"> </w:t>
      </w:r>
      <w:r w:rsidR="001613DF">
        <w:t>During this period, CGM use has increased from &lt; 5% of patients to almost 50% in some age groups</w:t>
      </w:r>
      <w:ins w:id="26" w:author="Vigers, Timothy" w:date="2019-08-27T15:27:00Z">
        <w:r w:rsidR="00301F27">
          <w:t xml:space="preserve"> </w:t>
        </w:r>
      </w:ins>
      <w:r w:rsidR="00301F27">
        <w:fldChar w:fldCharType="begin"/>
      </w:r>
      <w:r w:rsidR="00301F27">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301F27">
        <w:fldChar w:fldCharType="separate"/>
      </w:r>
      <w:r w:rsidR="00301F27">
        <w:rPr>
          <w:noProof/>
        </w:rPr>
        <w:t>[1]</w:t>
      </w:r>
      <w:r w:rsidR="00301F27">
        <w:fldChar w:fldCharType="end"/>
      </w:r>
      <w:del w:id="27" w:author="Vigers, Timothy" w:date="2019-08-27T15:27:00Z">
        <w:r w:rsidR="009E6DA8" w:rsidDel="00301F27">
          <w:delText xml:space="preserve"> [1]</w:delText>
        </w:r>
      </w:del>
      <w:r w:rsidR="001613DF">
        <w:t xml:space="preserve">. </w:t>
      </w:r>
      <w:r w:rsidR="0069322C">
        <w:t>With recent reports detailing the benefits of CGM time in range metrics as predictive of long-term vascular outcomes</w:t>
      </w:r>
      <w:r w:rsidR="009E6DA8">
        <w:t xml:space="preserve"> </w:t>
      </w:r>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28" w:author="Vigers, Timothy" w:date="2019-08-27T15:28:00Z">
        <w:r w:rsidR="009E6DA8" w:rsidDel="007362D6">
          <w:delText>[2]</w:delText>
        </w:r>
      </w:del>
      <w:r w:rsidR="0069322C">
        <w:t xml:space="preserve"> and </w:t>
      </w:r>
      <w:r w:rsidR="00661B8A">
        <w:t xml:space="preserve">as an indicator of </w:t>
      </w:r>
      <w:r w:rsidR="00BC03F3">
        <w:t xml:space="preserve">glucose management or estimated </w:t>
      </w:r>
      <w:r w:rsidR="004326F0">
        <w:t xml:space="preserve">hemoglobin </w:t>
      </w:r>
      <w:r w:rsidR="00BC03F3">
        <w:t>A1c</w:t>
      </w:r>
      <w:r w:rsidR="004326F0">
        <w:t xml:space="preserve"> (HbA1c)</w:t>
      </w:r>
      <w:r w:rsidR="009E6DA8">
        <w:t xml:space="preserve"> </w: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 </w:instrText>
      </w:r>
      <w:r w:rsidR="00E63EBA">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E63EBA">
        <w:instrText xml:space="preserve"> ADDIN EN.CITE.DATA </w:instrText>
      </w:r>
      <w:r w:rsidR="00E63EBA">
        <w:fldChar w:fldCharType="end"/>
      </w:r>
      <w:r w:rsidR="00E63EBA">
        <w:fldChar w:fldCharType="separate"/>
      </w:r>
      <w:r w:rsidR="00E63EBA">
        <w:rPr>
          <w:noProof/>
        </w:rPr>
        <w:t>[3]</w:t>
      </w:r>
      <w:r w:rsidR="00E63EBA">
        <w:fldChar w:fldCharType="end"/>
      </w:r>
      <w:del w:id="29" w:author="Vigers, Timothy" w:date="2019-08-27T15:32:00Z">
        <w:r w:rsidR="009E6DA8" w:rsidDel="00653495">
          <w:delText>[3]</w:delText>
        </w:r>
      </w:del>
      <w:r w:rsidR="00DA3159">
        <w:t xml:space="preserve">, CGM use will likely continue to </w:t>
      </w:r>
      <w:r w:rsidR="004326F0">
        <w:t xml:space="preserve">increase </w:t>
      </w:r>
      <w:r w:rsidR="00DA3159">
        <w:t>in both research and clinical settings.</w:t>
      </w:r>
      <w:r w:rsidR="0069322C">
        <w:t xml:space="preserve"> </w:t>
      </w:r>
      <w:r w:rsidR="00E7428A">
        <w:t>Despite the increasing use of CGM for treatment and research, a standardized</w:t>
      </w:r>
      <w:r w:rsidR="00AD2BC4">
        <w:t>, free,</w:t>
      </w:r>
      <w:r w:rsidR="000B0050">
        <w:t xml:space="preserve"> open-source</w:t>
      </w:r>
      <w:r w:rsidR="00E7428A">
        <w:t xml:space="preserve"> approach to </w:t>
      </w:r>
      <w:r w:rsidR="000B0050">
        <w:t xml:space="preserve">data management and </w:t>
      </w:r>
      <w:r w:rsidR="00E7428A">
        <w:t>analy</w:t>
      </w:r>
      <w:r w:rsidR="00B8565A">
        <w:t>s</w:t>
      </w:r>
      <w:r w:rsidR="000B0050">
        <w:t>is</w:t>
      </w:r>
      <w:r w:rsidR="00E7428A">
        <w:t xml:space="preserve"> is lacking</w:t>
      </w:r>
      <w:r w:rsidR="009E6DA8">
        <w:t xml:space="preserve"> </w: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 </w:instrText>
      </w:r>
      <w:r w:rsidR="00FB2C94">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FB2C94">
        <w:instrText xml:space="preserve"> ADDIN EN.CITE.DATA </w:instrText>
      </w:r>
      <w:r w:rsidR="00FB2C94">
        <w:fldChar w:fldCharType="end"/>
      </w:r>
      <w:r w:rsidR="00FB2C94">
        <w:fldChar w:fldCharType="separate"/>
      </w:r>
      <w:r w:rsidR="00FB2C94">
        <w:rPr>
          <w:noProof/>
        </w:rPr>
        <w:t>[4]</w:t>
      </w:r>
      <w:r w:rsidR="00FB2C94">
        <w:fldChar w:fldCharType="end"/>
      </w:r>
      <w:del w:id="30" w:author="Vigers, Timothy" w:date="2019-08-27T15:33:00Z">
        <w:r w:rsidR="009E6DA8" w:rsidDel="00FB2C94">
          <w:delText>[4]</w:delText>
        </w:r>
      </w:del>
      <w:r w:rsidR="00E7428A">
        <w:t>.</w:t>
      </w:r>
      <w:r w:rsidR="00A0324A" w:rsidDel="00A0324A">
        <w:t xml:space="preserve"> </w:t>
      </w:r>
    </w:p>
    <w:p w14:paraId="49D10D85" w14:textId="0525A391" w:rsidR="00D979B9" w:rsidRDefault="008A1171" w:rsidP="009403BF">
      <w:pPr>
        <w:spacing w:line="480" w:lineRule="auto"/>
        <w:ind w:firstLine="720"/>
      </w:pPr>
      <w:r>
        <w:t>CGM manufacturers</w:t>
      </w:r>
      <w:r w:rsidR="00AC4729">
        <w:t xml:space="preserve"> use proprietary algorithms to </w:t>
      </w:r>
      <w:r w:rsidR="00582B21">
        <w:t xml:space="preserve">create </w:t>
      </w:r>
      <w:r w:rsidR="00050C2E">
        <w:t>reports and</w:t>
      </w:r>
      <w:r w:rsidR="00582B21">
        <w:t xml:space="preserve"> calculate</w:t>
      </w:r>
      <w:r w:rsidR="00050C2E">
        <w:t xml:space="preserve"> summary measures for </w:t>
      </w:r>
      <w:r w:rsidR="00D45D4F">
        <w:t>patients and clinicians</w:t>
      </w:r>
      <w:r w:rsidR="000B0050">
        <w:t>. As a result, i</w:t>
      </w:r>
      <w:r w:rsidR="00215FBA">
        <w:t>t</w:t>
      </w:r>
      <w:r w:rsidR="001613DF">
        <w:t xml:space="preserve"> may be</w:t>
      </w:r>
      <w:r w:rsidR="00215FBA">
        <w:t xml:space="preserve"> difficult</w:t>
      </w:r>
      <w:r w:rsidR="009D07B8">
        <w:t xml:space="preserve"> </w:t>
      </w:r>
      <w:r w:rsidR="00215FBA">
        <w:t xml:space="preserve">to compare </w:t>
      </w:r>
      <w:r w:rsidR="009D07B8">
        <w:t xml:space="preserve">results obtained using different </w:t>
      </w:r>
      <w:r w:rsidR="0061166E">
        <w:t xml:space="preserve">CGM </w:t>
      </w:r>
      <w:r w:rsidR="004977AB">
        <w:t>device</w:t>
      </w:r>
      <w:r w:rsidR="004C626D">
        <w:t>s and</w:t>
      </w:r>
      <w:r w:rsidR="00315868">
        <w:t xml:space="preserve"> </w:t>
      </w:r>
      <w:r w:rsidR="009D07B8">
        <w:t xml:space="preserve">to understand the sources of variability that could influence CGM outcomes. </w:t>
      </w:r>
      <w:r w:rsidR="006F15B4">
        <w:t>In addition, research question</w:t>
      </w:r>
      <w:r w:rsidR="004D53D7">
        <w:t>s</w:t>
      </w:r>
      <w:r w:rsidR="006F15B4">
        <w:t xml:space="preserve"> may require summary measures that are not available in </w:t>
      </w:r>
      <w:r w:rsidR="00266B62">
        <w:t>accompanying</w:t>
      </w:r>
      <w:r w:rsidR="006F15B4">
        <w:t xml:space="preserve"> reports (e.g., use of a different cut-point for hyperglycemia).  </w:t>
      </w:r>
      <w:r w:rsidR="009D07B8">
        <w:t xml:space="preserve">Furthermore, </w:t>
      </w:r>
      <w:r w:rsidR="00331C9B">
        <w:t>use of the summary values provided by each CGM platform</w:t>
      </w:r>
      <w:r w:rsidR="009D07B8">
        <w:t xml:space="preserve"> </w:t>
      </w:r>
      <w:r w:rsidR="00890D9E">
        <w:t xml:space="preserve">sometimes </w:t>
      </w:r>
      <w:r w:rsidR="00592FD9">
        <w:t xml:space="preserve">requires that </w:t>
      </w:r>
      <w:r w:rsidR="00331C9B">
        <w:t>data</w:t>
      </w:r>
      <w:r w:rsidR="009D07B8">
        <w:t xml:space="preserve"> </w:t>
      </w:r>
      <w:r w:rsidR="003E7AFF">
        <w:t xml:space="preserve">be </w:t>
      </w:r>
      <w:r w:rsidR="00DF0ED9">
        <w:t xml:space="preserve">entered by hand into a database </w:t>
      </w:r>
      <w:r w:rsidR="003C31C4">
        <w:t xml:space="preserve">or spreadsheet </w:t>
      </w:r>
      <w:r w:rsidR="00DF0ED9">
        <w:t>prior to analysis</w:t>
      </w:r>
      <w:r w:rsidR="00380446">
        <w:t>.</w:t>
      </w:r>
      <w:r w:rsidR="00850701">
        <w:t xml:space="preserve"> This is a time-consuming and error</w:t>
      </w:r>
      <w:r w:rsidR="00A92F08">
        <w:t xml:space="preserve"> </w:t>
      </w:r>
      <w:r w:rsidR="00850701">
        <w:t xml:space="preserve">prone process that </w:t>
      </w:r>
      <w:r w:rsidR="00A92F08">
        <w:t xml:space="preserve">will benefit from </w:t>
      </w:r>
      <w:r w:rsidR="009E3A3C">
        <w:t>automation.</w:t>
      </w:r>
      <w:r w:rsidR="009403BF">
        <w:t xml:space="preserve"> </w:t>
      </w:r>
      <w:r w:rsidR="00C02965">
        <w:t xml:space="preserve">The use of </w:t>
      </w:r>
      <w:r w:rsidR="00C10E49">
        <w:t xml:space="preserve">a </w:t>
      </w:r>
      <w:r w:rsidR="00DD7C32">
        <w:t xml:space="preserve">free and </w:t>
      </w:r>
      <w:r w:rsidR="00C02965">
        <w:t>open source</w:t>
      </w:r>
      <w:r w:rsidR="00C10E49">
        <w:t xml:space="preserve"> program </w:t>
      </w:r>
      <w:r w:rsidR="00541F08">
        <w:t xml:space="preserve">to </w:t>
      </w:r>
      <w:del w:id="31" w:author="Vigers, Timothy" w:date="2019-08-28T11:48:00Z">
        <w:r w:rsidR="00541F08" w:rsidDel="008F3F69">
          <w:delText xml:space="preserve">analyze </w:delText>
        </w:r>
      </w:del>
      <w:ins w:id="32" w:author="Vigers, Timothy" w:date="2019-08-28T11:48:00Z">
        <w:r w:rsidR="008F3F69">
          <w:t xml:space="preserve">summarize </w:t>
        </w:r>
      </w:ins>
      <w:r w:rsidR="00541F08">
        <w:t xml:space="preserve">raw </w:t>
      </w:r>
      <w:r w:rsidR="001613DF">
        <w:t>sensor</w:t>
      </w:r>
      <w:r w:rsidR="00541F08">
        <w:t xml:space="preserve"> </w:t>
      </w:r>
      <w:r w:rsidR="00BC03F3">
        <w:t xml:space="preserve">glucose </w:t>
      </w:r>
      <w:r w:rsidR="00541F08">
        <w:t xml:space="preserve">values will </w:t>
      </w:r>
      <w:r w:rsidR="008C71B9">
        <w:t xml:space="preserve">enable </w:t>
      </w:r>
      <w:r w:rsidR="00541F08">
        <w:t xml:space="preserve">researchers to define their own variables of interest and standardize calculation of summary measures across </w:t>
      </w:r>
      <w:r w:rsidR="00BC03F3">
        <w:t xml:space="preserve">different </w:t>
      </w:r>
      <w:r w:rsidR="00541F08">
        <w:t>CGM devices</w:t>
      </w:r>
      <w:r w:rsidR="00D979B9">
        <w:t>.</w:t>
      </w:r>
    </w:p>
    <w:p w14:paraId="2E94EAA1" w14:textId="5D915161" w:rsidR="007B0267" w:rsidRDefault="00D979B9" w:rsidP="008C71B9">
      <w:pPr>
        <w:spacing w:line="480" w:lineRule="auto"/>
        <w:ind w:firstLine="720"/>
      </w:pPr>
      <w:r>
        <w:t xml:space="preserve">There </w:t>
      </w:r>
      <w:r w:rsidR="00735C60">
        <w:t>have already been a few attempts to develop such system</w:t>
      </w:r>
      <w:r w:rsidR="008C71B9">
        <w:t>s</w:t>
      </w:r>
      <w:r w:rsidR="00735C60">
        <w:t xml:space="preserve">, </w:t>
      </w:r>
      <w:r w:rsidR="008C71B9">
        <w:t>including</w:t>
      </w:r>
      <w:r w:rsidR="00735C60">
        <w:t xml:space="preserve"> the </w:t>
      </w:r>
      <w:proofErr w:type="spellStart"/>
      <w:r w:rsidR="00735C60">
        <w:t>EasyGV</w:t>
      </w:r>
      <w:proofErr w:type="spellEnd"/>
      <w:r w:rsidR="00735C60">
        <w:t xml:space="preserve"> macro-enabled Excel workbook</w:t>
      </w:r>
      <w:r w:rsidR="009E6DA8">
        <w:t xml:space="preserve"> </w: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 </w:instrText>
      </w:r>
      <w:r w:rsidR="00CD2999">
        <w:fldChar w:fldCharType="begin">
          <w:fldData xml:space="preserve">PEVuZE5vdGU+PENpdGU+PEF1dGhvcj5IaWxsPC9BdXRob3I+PFllYXI+MjAxMTwvWWVhcj48UmVj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</w:fldData>
        </w:fldChar>
      </w:r>
      <w:r w:rsidR="00CD2999">
        <w:instrText xml:space="preserve"> ADDIN EN.CITE.DATA </w:instrText>
      </w:r>
      <w:r w:rsidR="00CD2999">
        <w:fldChar w:fldCharType="end"/>
      </w:r>
      <w:r w:rsidR="00CD2999">
        <w:fldChar w:fldCharType="separate"/>
      </w:r>
      <w:r w:rsidR="00CD2999">
        <w:rPr>
          <w:noProof/>
        </w:rPr>
        <w:t>[5]</w:t>
      </w:r>
      <w:r w:rsidR="00CD2999">
        <w:fldChar w:fldCharType="end"/>
      </w:r>
      <w:del w:id="33" w:author="Vigers, Timothy" w:date="2019-08-27T15:35:00Z">
        <w:r w:rsidR="009E6DA8" w:rsidDel="00AD6F44">
          <w:delText>[5</w:delText>
        </w:r>
      </w:del>
      <w:del w:id="34" w:author="Vigers, Timothy" w:date="2019-08-27T15:34:00Z">
        <w:r w:rsidR="009E6DA8" w:rsidDel="00AD6F44">
          <w:delText>]</w:delText>
        </w:r>
      </w:del>
      <w:r w:rsidR="00D066DC">
        <w:t>, AGP Report (agpreport.org), and</w:t>
      </w:r>
      <w:r w:rsidR="00735C60">
        <w:t xml:space="preserve"> Tidepool (tidepool.org)</w:t>
      </w:r>
      <w:r w:rsidR="00E66342">
        <w:t xml:space="preserve">. </w:t>
      </w:r>
      <w:r w:rsidR="0078669E">
        <w:t xml:space="preserve">However, there </w:t>
      </w:r>
      <w:r w:rsidR="00023F68">
        <w:t xml:space="preserve">are reports suggesting that </w:t>
      </w:r>
      <w:proofErr w:type="spellStart"/>
      <w:r w:rsidR="0078669E">
        <w:t>EasyGV</w:t>
      </w:r>
      <w:proofErr w:type="spellEnd"/>
      <w:r w:rsidR="0078669E">
        <w:t xml:space="preserve"> </w:t>
      </w:r>
      <w:r w:rsidR="00023F68">
        <w:t xml:space="preserve">poorly </w:t>
      </w:r>
      <w:r w:rsidR="0078669E">
        <w:t xml:space="preserve">matches other calculations of mean </w:t>
      </w:r>
      <w:r w:rsidR="0078669E">
        <w:lastRenderedPageBreak/>
        <w:t>amplitude of glycemic excursion (MAGE)</w:t>
      </w:r>
      <w:r w:rsidR="009E6DA8">
        <w:t xml:space="preserve"> </w:t>
      </w:r>
      <w:r w:rsidR="00390BF6">
        <w:fldChar w:fldCharType="begin"/>
      </w:r>
      <w:r w:rsidR="00390BF6">
        <w:instrText xml:space="preserve"> ADDIN EN.CITE &lt;EndNote&gt;&lt;Cite&gt;&lt;Author&gt;Sechterberger&lt;/Author&gt;&lt;Year&gt;2014&lt;/Year&gt;&lt;RecNum&gt;2&lt;/RecNum&gt;&lt;DisplayText&gt;[6]&lt;/DisplayText&gt;&lt;record&gt;&lt;rec-number&gt;2&lt;/rec-number&gt;&lt;foreign-keys&gt;&lt;key app="EN" db-id="wfd22ffs3wtw9aesd28paaw4xwsds0z25v99" timestamp="1566786597" guid="e15bbeaf-8762-4942-ba89-df25252eabe6"&gt;2&lt;/key&gt;&lt;key app="ENWeb" db-id=""&gt;0&lt;/key&gt;&lt;/foreign-keys&gt;&lt;ref-type name="Journal Article"&gt;17&lt;/ref-type&gt;&lt;contributors&gt;&lt;authors&gt;&lt;author&gt;Sechterberger, M. K.&lt;/author&gt;&lt;author&gt;Luijf, Y. M.&lt;/author&gt;&lt;author&gt;Devries, J. H.&lt;/author&gt;&lt;/authors&gt;&lt;/contributors&gt;&lt;auth-address&gt;Department of Internal Medicine, Academic Medical Centre , Amsterdam, The Netherlands .&lt;/auth-address&gt;&lt;titles&gt;&lt;title&gt;Poor agreement of computerized calculators for mean amplitude of glycemic excursions&lt;/title&gt;&lt;secondary-title&gt;Diabetes Technol Ther&lt;/secondary-title&gt;&lt;/titles&gt;&lt;periodical&gt;&lt;full-title&gt;Diabetes Technol Ther&lt;/full-title&gt;&lt;/periodical&gt;&lt;pages&gt;72-5&lt;/pages&gt;&lt;volume&gt;16&lt;/volume&gt;&lt;number&gt;2&lt;/number&gt;&lt;edition&gt;2013/11/07&lt;/edition&gt;&lt;keywords&gt;&lt;keyword&gt;Analysis of Variance&lt;/keyword&gt;&lt;keyword&gt;Blood Glucose/*metabolism&lt;/keyword&gt;&lt;keyword&gt;Blood Glucose Self-Monitoring/*methods&lt;/keyword&gt;&lt;keyword&gt;Data Interpretation, Statistical&lt;/keyword&gt;&lt;keyword&gt;Female&lt;/keyword&gt;&lt;keyword&gt;Glycated Hemoglobin A/*metabolism&lt;/keyword&gt;&lt;keyword&gt;Glycemic Index&lt;/keyword&gt;&lt;keyword&gt;Humans&lt;/keyword&gt;&lt;keyword&gt;Hypoglycemia/prevention &amp;amp; control&lt;/keyword&gt;&lt;keyword&gt;Male&lt;/keyword&gt;&lt;keyword&gt;Monitoring, Physiologic/*methods&lt;/keyword&gt;&lt;keyword&gt;Observer Variation&lt;/keyword&gt;&lt;keyword&gt;Reference Values&lt;/keyword&gt;&lt;keyword&gt;Reproducibility of Results&lt;/keyword&gt;&lt;keyword&gt;*Software&lt;/keyword&gt;&lt;/keywords&gt;&lt;dates&gt;&lt;year&gt;2014&lt;/year&gt;&lt;pub-dates&gt;&lt;date&gt;Feb&lt;/date&gt;&lt;/pub-dates&gt;&lt;/dates&gt;&lt;isbn&gt;1557-8593 (Electronic)&amp;#xD;1520-9156 (Linking)&lt;/isbn&gt;&lt;accession-num&gt;24191760&lt;/accession-num&gt;&lt;urls&gt;&lt;related-urls&gt;&lt;url&gt;https://www.ncbi.nlm.nih.gov/pubmed/24191760&lt;/url&gt;&lt;/related-urls&gt;&lt;/urls&gt;&lt;electronic-resource-num&gt;10.1089/dia.2013.0138&lt;/electronic-resource-num&gt;&lt;/record&gt;&lt;/Cite&gt;&lt;/EndNote&gt;</w:instrText>
      </w:r>
      <w:r w:rsidR="00390BF6">
        <w:fldChar w:fldCharType="separate"/>
      </w:r>
      <w:r w:rsidR="00390BF6">
        <w:rPr>
          <w:noProof/>
        </w:rPr>
        <w:t>[6]</w:t>
      </w:r>
      <w:r w:rsidR="00390BF6">
        <w:fldChar w:fldCharType="end"/>
      </w:r>
      <w:del w:id="35" w:author="Vigers, Timothy" w:date="2019-08-27T15:36:00Z">
        <w:r w:rsidR="009E6DA8" w:rsidDel="00137A29">
          <w:delText>[6]</w:delText>
        </w:r>
      </w:del>
      <w:r w:rsidR="008B0F78">
        <w:t>,</w:t>
      </w:r>
      <w:r w:rsidR="0078669E">
        <w:t xml:space="preserve"> and it does not </w:t>
      </w:r>
      <w:r w:rsidR="008C71B9">
        <w:t>permit the</w:t>
      </w:r>
      <w:r w:rsidR="00F83B12">
        <w:t xml:space="preserve"> </w:t>
      </w:r>
      <w:r w:rsidR="007C2915">
        <w:t xml:space="preserve">various definitions of a significant excursion (i.e. </w:t>
      </w:r>
      <w:r w:rsidR="00CF1B4F">
        <w:t xml:space="preserve">greater than </w:t>
      </w:r>
      <w:r w:rsidR="007C2915">
        <w:t>1 standard deviation</w:t>
      </w:r>
      <w:r w:rsidR="00023F68">
        <w:t xml:space="preserve"> </w:t>
      </w:r>
      <w:r w:rsidR="00BC5E72">
        <w:t>(</w:t>
      </w:r>
      <w:r w:rsidR="00023F68">
        <w:t>SD</w:t>
      </w:r>
      <w:r w:rsidR="00BC5E72">
        <w:t>)</w:t>
      </w:r>
      <w:r w:rsidR="007C2915">
        <w:t xml:space="preserve">, 2 SDs, etc.). </w:t>
      </w:r>
      <w:r w:rsidR="00023F68">
        <w:t xml:space="preserve">Although </w:t>
      </w:r>
      <w:r w:rsidR="004554A8">
        <w:t xml:space="preserve">Tidepool appears to be an excellent </w:t>
      </w:r>
      <w:r w:rsidR="00B3522E">
        <w:t xml:space="preserve">option for patients and clinicians, </w:t>
      </w:r>
      <w:r w:rsidR="00324E61">
        <w:t xml:space="preserve">it is not free for </w:t>
      </w:r>
      <w:r w:rsidR="003B6784">
        <w:t xml:space="preserve">use in research, and many </w:t>
      </w:r>
      <w:r w:rsidR="00871E71">
        <w:t xml:space="preserve">smaller investigator-initiated studies cannot afford the </w:t>
      </w:r>
      <w:r w:rsidR="008C71B9">
        <w:t xml:space="preserve">additional </w:t>
      </w:r>
      <w:r w:rsidR="00871E71">
        <w:t xml:space="preserve">expense. Also, </w:t>
      </w:r>
      <w:r w:rsidR="008C71B9">
        <w:t xml:space="preserve">their open source code </w:t>
      </w:r>
      <w:r w:rsidR="00871E71">
        <w:t>requires significant coding knowledge in multiple programming languages</w:t>
      </w:r>
      <w:r w:rsidR="00023F68">
        <w:t xml:space="preserve"> which limits</w:t>
      </w:r>
      <w:r w:rsidR="008C71B9">
        <w:t xml:space="preserve"> accessibility and </w:t>
      </w:r>
      <w:r w:rsidR="00023F68">
        <w:t>widespread use</w:t>
      </w:r>
      <w:r w:rsidR="00871E71">
        <w:t xml:space="preserve">. </w:t>
      </w:r>
      <w:r w:rsidR="005E48AD">
        <w:t>Finally, Zhang et al.</w:t>
      </w:r>
      <w:ins w:id="36" w:author="Vigers, Timothy" w:date="2019-08-27T15:38:00Z">
        <w:r w:rsidR="00390BF6">
          <w:t xml:space="preserve"> </w:t>
        </w:r>
      </w:ins>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 </w:instrText>
      </w:r>
      <w:r w:rsidR="00390BF6">
        <w:fldChar w:fldCharType="begin">
          <w:fldData xml:space="preserve">PEVuZE5vdGU+PENpdGU+PEF1dGhvcj5aaGFuZzwvQXV0aG9yPjxZZWFyPjIwMTg8L1llYXI+PFJl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</w:fldData>
        </w:fldChar>
      </w:r>
      <w:r w:rsidR="00390BF6">
        <w:instrText xml:space="preserve"> ADDIN EN.CITE.DATA </w:instrText>
      </w:r>
      <w:r w:rsidR="00390BF6">
        <w:fldChar w:fldCharType="end"/>
      </w:r>
      <w:r w:rsidR="00390BF6">
        <w:fldChar w:fldCharType="separate"/>
      </w:r>
      <w:r w:rsidR="00390BF6">
        <w:rPr>
          <w:noProof/>
        </w:rPr>
        <w:t>[7]</w:t>
      </w:r>
      <w:r w:rsidR="00390BF6">
        <w:fldChar w:fldCharType="end"/>
      </w:r>
      <w:del w:id="37" w:author="Vigers, Timothy" w:date="2019-08-27T15:38:00Z">
        <w:r w:rsidR="005E48AD" w:rsidDel="00390BF6">
          <w:delText xml:space="preserve"> </w:delText>
        </w:r>
        <w:r w:rsidR="00D9154B" w:rsidDel="00390BF6">
          <w:delText>[7]</w:delText>
        </w:r>
      </w:del>
      <w:r w:rsidR="00D9154B">
        <w:t xml:space="preserve"> </w:t>
      </w:r>
      <w:r w:rsidR="005E48AD">
        <w:t xml:space="preserve">released the </w:t>
      </w:r>
      <w:proofErr w:type="spellStart"/>
      <w:r w:rsidR="005E48AD">
        <w:t>CGManalyzer</w:t>
      </w:r>
      <w:proofErr w:type="spellEnd"/>
      <w:r w:rsidR="005E48AD">
        <w:t xml:space="preserve"> package for R; however, the package was removed from the CRAN repository because </w:t>
      </w:r>
      <w:r w:rsidR="00D9154B">
        <w:t>problems with the software were not corrected.</w:t>
      </w:r>
    </w:p>
    <w:p w14:paraId="74167B8A" w14:textId="6AAA26DE" w:rsidR="00DE2A9F" w:rsidRDefault="007B0267" w:rsidP="009403BF">
      <w:pPr>
        <w:spacing w:line="480" w:lineRule="auto"/>
        <w:ind w:firstLine="720"/>
      </w:pPr>
      <w:r>
        <w:t xml:space="preserve">To address </w:t>
      </w:r>
      <w:r w:rsidR="00BA129A">
        <w:t>this need</w:t>
      </w:r>
      <w:r>
        <w:t>, we have developed a package written entirely in the statistical programming language R (R Foundation for Statistical Computing, Vienna, Austria)</w:t>
      </w:r>
      <w:r w:rsidR="00CC1AE3">
        <w:t xml:space="preserve">. </w:t>
      </w:r>
      <w:r w:rsidR="005E48AD">
        <w:t xml:space="preserve">R software is free and can be obtained at: </w:t>
      </w:r>
      <w:hyperlink r:id="rId9" w:history="1">
        <w:r w:rsidR="005E48AD">
          <w:rPr>
            <w:rStyle w:val="Hyperlink"/>
          </w:rPr>
          <w:t>https://www.r-project.org/</w:t>
        </w:r>
      </w:hyperlink>
      <w:r w:rsidR="005E48AD">
        <w:t xml:space="preserve">. </w:t>
      </w:r>
      <w:r w:rsidR="00CA504A">
        <w:t xml:space="preserve">The package currently works </w:t>
      </w:r>
      <w:r w:rsidR="008C71B9">
        <w:t xml:space="preserve">with </w:t>
      </w:r>
      <w:r w:rsidR="00CA504A">
        <w:t xml:space="preserve">data from </w:t>
      </w:r>
      <w:proofErr w:type="spellStart"/>
      <w:r w:rsidR="00C34F29">
        <w:t>Diasend</w:t>
      </w:r>
      <w:proofErr w:type="spellEnd"/>
      <w:r w:rsidR="00C34F29">
        <w:t xml:space="preserve"> (</w:t>
      </w:r>
      <w:hyperlink r:id="rId10" w:history="1">
        <w:r w:rsidR="005F6444" w:rsidRPr="00CA0630">
          <w:rPr>
            <w:rStyle w:val="Hyperlink"/>
          </w:rPr>
          <w:t>www.diasend.com</w:t>
        </w:r>
      </w:hyperlink>
      <w:r w:rsidR="00C34F29">
        <w:t xml:space="preserve">), </w:t>
      </w:r>
      <w:r w:rsidR="00454240">
        <w:t>Dexcom (</w:t>
      </w:r>
      <w:hyperlink r:id="rId11" w:history="1">
        <w:r w:rsidR="00BC4410" w:rsidRPr="00CA0630">
          <w:rPr>
            <w:rStyle w:val="Hyperlink"/>
          </w:rPr>
          <w:t>www.dexcom.com</w:t>
        </w:r>
      </w:hyperlink>
      <w:r w:rsidR="00454240">
        <w:t>), iPro 2 (</w:t>
      </w:r>
      <w:hyperlink r:id="rId12" w:history="1">
        <w:r w:rsidR="00454240" w:rsidRPr="00CA0630">
          <w:rPr>
            <w:rStyle w:val="Hyperlink"/>
          </w:rPr>
          <w:t>http://professional.medtronicdiabetes.com/ipro2-professional-cgm</w:t>
        </w:r>
      </w:hyperlink>
      <w:r w:rsidR="00454240">
        <w:t>)</w:t>
      </w:r>
      <w:r w:rsidR="00BB7728">
        <w:t>,</w:t>
      </w:r>
      <w:r w:rsidR="00454240">
        <w:t xml:space="preserve"> </w:t>
      </w:r>
      <w:r w:rsidR="000F1EAC">
        <w:t>Libre (</w:t>
      </w:r>
      <w:hyperlink r:id="rId13" w:history="1">
        <w:r w:rsidR="00617B6F" w:rsidRPr="00CA0630">
          <w:rPr>
            <w:rStyle w:val="Hyperlink"/>
          </w:rPr>
          <w:t>www.freestylelibre.us</w:t>
        </w:r>
      </w:hyperlink>
      <w:r w:rsidR="000F1EAC">
        <w:t>)</w:t>
      </w:r>
      <w:r w:rsidR="00617B6F">
        <w:t xml:space="preserve">, </w:t>
      </w:r>
      <w:r w:rsidR="00E31370">
        <w:t xml:space="preserve">and </w:t>
      </w:r>
      <w:proofErr w:type="spellStart"/>
      <w:r w:rsidR="00E31370">
        <w:t>Carelink</w:t>
      </w:r>
      <w:proofErr w:type="spellEnd"/>
      <w:r w:rsidR="00E31370">
        <w:t xml:space="preserve"> (</w:t>
      </w:r>
      <w:hyperlink r:id="rId14" w:history="1">
        <w:r w:rsidR="00E31370" w:rsidRPr="00CA0630">
          <w:rPr>
            <w:rStyle w:val="Hyperlink"/>
          </w:rPr>
          <w:t>www.medtronicdiabetes.com/products/carelink-personal-diabetes-software</w:t>
        </w:r>
      </w:hyperlink>
      <w:r w:rsidR="00E31370">
        <w:t>)</w:t>
      </w:r>
      <w:r w:rsidR="00461E3C">
        <w:t xml:space="preserve">, with plans to add support </w:t>
      </w:r>
      <w:r w:rsidR="00023F68">
        <w:t xml:space="preserve">for other platforms </w:t>
      </w:r>
      <w:r w:rsidR="00461E3C">
        <w:t xml:space="preserve">as CGM technology advances. </w:t>
      </w:r>
      <w:r w:rsidR="00F72E2F">
        <w:t>A</w:t>
      </w:r>
      <w:r w:rsidR="008C71B9">
        <w:t>dditionally</w:t>
      </w:r>
      <w:r w:rsidR="00F72E2F">
        <w:t>, data</w:t>
      </w:r>
      <w:r w:rsidR="00637437">
        <w:t xml:space="preserve"> </w:t>
      </w:r>
      <w:r w:rsidR="00F72E2F">
        <w:t>can be manually formatted to work with the</w:t>
      </w:r>
      <w:r w:rsidR="00DD1034">
        <w:t>se</w:t>
      </w:r>
      <w:r w:rsidR="00F72E2F">
        <w:t xml:space="preserve"> </w:t>
      </w:r>
      <w:r w:rsidR="00DD1034">
        <w:t>functions</w:t>
      </w:r>
      <w:r w:rsidR="00637437">
        <w:t xml:space="preserve"> if necessary</w:t>
      </w:r>
      <w:r w:rsidR="00F72E2F">
        <w:t xml:space="preserve">. </w:t>
      </w:r>
      <w:r w:rsidR="007B73DE">
        <w:t>The package is available</w:t>
      </w:r>
      <w:r w:rsidR="00DE2A9F">
        <w:t xml:space="preserve"> </w:t>
      </w:r>
      <w:r w:rsidR="007B73DE">
        <w:t>on</w:t>
      </w:r>
      <w:r w:rsidR="002931E9">
        <w:t xml:space="preserve"> </w:t>
      </w:r>
      <w:r w:rsidR="000C2FBD">
        <w:t>T</w:t>
      </w:r>
      <w:r w:rsidR="002931E9">
        <w:t xml:space="preserve">he </w:t>
      </w:r>
      <w:r w:rsidR="000C2FBD">
        <w:t>Comprehensive R Archive Network</w:t>
      </w:r>
      <w:r w:rsidR="007B73DE">
        <w:t xml:space="preserve"> </w:t>
      </w:r>
      <w:r w:rsidR="000C2FBD">
        <w:t>(</w:t>
      </w:r>
      <w:r w:rsidR="007B73DE">
        <w:t>CRAN</w:t>
      </w:r>
      <w:r w:rsidR="000C2FBD">
        <w:t>)</w:t>
      </w:r>
      <w:r w:rsidR="007B73DE">
        <w:t xml:space="preserve"> under the name ‘</w:t>
      </w:r>
      <w:proofErr w:type="spellStart"/>
      <w:r w:rsidR="007B73DE">
        <w:t>cgmanalysis</w:t>
      </w:r>
      <w:proofErr w:type="spellEnd"/>
      <w:r w:rsidR="007B73DE">
        <w:t>’</w:t>
      </w:r>
      <w:r w:rsidR="00104024">
        <w:t xml:space="preserve"> </w:t>
      </w:r>
      <w:r w:rsidR="005E48AD">
        <w:t>(</w:t>
      </w:r>
      <w:hyperlink r:id="rId15" w:history="1">
        <w:r w:rsidR="005E48AD">
          <w:rPr>
            <w:rStyle w:val="Hyperlink"/>
          </w:rPr>
          <w:t>https://cran.r-project.org/web/packages/cgmanalysis/index.html</w:t>
        </w:r>
      </w:hyperlink>
      <w:r w:rsidR="005E48AD">
        <w:t xml:space="preserve">) </w:t>
      </w:r>
      <w:r w:rsidR="00104024">
        <w:t>and t</w:t>
      </w:r>
      <w:r w:rsidR="007B73DE">
        <w:t>he source code can be found at</w:t>
      </w:r>
      <w:r w:rsidR="007566BD">
        <w:t xml:space="preserve"> </w:t>
      </w:r>
      <w:hyperlink r:id="rId16" w:history="1">
        <w:r w:rsidR="007566BD" w:rsidRPr="00CA0630">
          <w:rPr>
            <w:rStyle w:val="Hyperlink"/>
          </w:rPr>
          <w:t>https://github.com/childhealthbiostatscore/R-Packages</w:t>
        </w:r>
      </w:hyperlink>
      <w:r w:rsidR="007566BD">
        <w:t>, which</w:t>
      </w:r>
      <w:r w:rsidR="007B73DE">
        <w:t xml:space="preserve"> allows for version control and forking if users need to</w:t>
      </w:r>
      <w:ins w:id="38" w:author="Pyle, Laura L" w:date="2019-08-29T11:06:00Z">
        <w:r w:rsidR="00966BAF">
          <w:t xml:space="preserve"> modify the code to</w:t>
        </w:r>
      </w:ins>
      <w:r w:rsidR="007B73DE">
        <w:t xml:space="preserve"> alter functionality</w:t>
      </w:r>
      <w:ins w:id="39" w:author="Pyle, Laura L" w:date="2019-08-29T11:06:00Z">
        <w:r w:rsidR="00966BAF">
          <w:t xml:space="preserve">. </w:t>
        </w:r>
      </w:ins>
      <w:del w:id="40" w:author="Pyle, Laura L" w:date="2019-08-29T11:06:00Z">
        <w:r w:rsidR="007B73DE" w:rsidDel="00966BAF">
          <w:delText>, and inclu</w:delText>
        </w:r>
      </w:del>
      <w:del w:id="41" w:author="Pyle, Laura L" w:date="2019-08-29T11:07:00Z">
        <w:r w:rsidR="007B73DE" w:rsidDel="00966BAF">
          <w:delText>des a</w:delText>
        </w:r>
      </w:del>
      <w:ins w:id="42" w:author="Pyle, Laura L" w:date="2019-08-29T11:07:00Z">
        <w:r w:rsidR="00966BAF">
          <w:t>A</w:t>
        </w:r>
      </w:ins>
      <w:r w:rsidR="007B73DE">
        <w:t xml:space="preserve"> short user guide </w:t>
      </w:r>
      <w:r w:rsidR="005E48AD">
        <w:t>(</w:t>
      </w:r>
      <w:hyperlink r:id="rId17" w:history="1">
        <w:r w:rsidR="005E48AD" w:rsidRPr="0042232B">
          <w:rPr>
            <w:rStyle w:val="Hyperlink"/>
          </w:rPr>
          <w:t>https://github.com/childhealthbiostatscore/R-Packages/blob/master/CGM%20Analysis/cgmanalysis%20New-User%20Guide.docx</w:t>
        </w:r>
      </w:hyperlink>
      <w:r w:rsidR="005E48AD">
        <w:t>) that explains how to install and run the software</w:t>
      </w:r>
      <w:r w:rsidR="00C12657">
        <w:t xml:space="preserve">. </w:t>
      </w:r>
    </w:p>
    <w:p w14:paraId="1E21715E" w14:textId="77777777" w:rsidR="00C40AE9" w:rsidRDefault="00C40AE9" w:rsidP="009403BF">
      <w:pPr>
        <w:spacing w:line="480" w:lineRule="auto"/>
        <w:ind w:firstLine="720"/>
      </w:pPr>
    </w:p>
    <w:p w14:paraId="08688A4B" w14:textId="19DD0C34" w:rsidR="00DE2A9F" w:rsidRPr="00133117" w:rsidRDefault="00DE2A9F" w:rsidP="00DE2A9F">
      <w:pPr>
        <w:spacing w:line="480" w:lineRule="auto"/>
        <w:rPr>
          <w:b/>
          <w:sz w:val="32"/>
          <w:szCs w:val="32"/>
        </w:rPr>
      </w:pPr>
      <w:r w:rsidRPr="00133117">
        <w:rPr>
          <w:b/>
          <w:sz w:val="32"/>
          <w:szCs w:val="32"/>
        </w:rPr>
        <w:t xml:space="preserve">Summary </w:t>
      </w:r>
      <w:r w:rsidR="00C23091">
        <w:rPr>
          <w:b/>
          <w:sz w:val="32"/>
          <w:szCs w:val="32"/>
        </w:rPr>
        <w:t>m</w:t>
      </w:r>
      <w:r w:rsidRPr="00133117">
        <w:rPr>
          <w:b/>
          <w:sz w:val="32"/>
          <w:szCs w:val="32"/>
        </w:rPr>
        <w:t xml:space="preserve">easures of </w:t>
      </w:r>
      <w:r w:rsidR="00C23091">
        <w:rPr>
          <w:b/>
          <w:sz w:val="32"/>
          <w:szCs w:val="32"/>
        </w:rPr>
        <w:t>g</w:t>
      </w:r>
      <w:r w:rsidRPr="00133117">
        <w:rPr>
          <w:b/>
          <w:sz w:val="32"/>
          <w:szCs w:val="32"/>
        </w:rPr>
        <w:t>lycemia</w:t>
      </w:r>
    </w:p>
    <w:p w14:paraId="5A6EFF2D" w14:textId="7A078A5B" w:rsidR="001C1C37" w:rsidRDefault="00DE2A9F" w:rsidP="009733F3">
      <w:pPr>
        <w:spacing w:line="480" w:lineRule="auto"/>
      </w:pPr>
      <w:r>
        <w:tab/>
        <w:t>Although CGM is not a new technology, there is still debate regarding</w:t>
      </w:r>
      <w:r w:rsidR="0031735C">
        <w:t xml:space="preserve"> </w:t>
      </w:r>
      <w:r w:rsidR="009733F3">
        <w:t>the advantages and disadvantages of various CGM metrics for use in clinical care and as research outcomes</w:t>
      </w:r>
      <w:r>
        <w:t>. The American Diabetes Association (ADA) recently proposed a set of key metrics for CGM</w:t>
      </w:r>
      <w:r w:rsidRPr="009403BF">
        <w:t xml:space="preserve"> </w:t>
      </w:r>
      <w:ins w:id="43" w:author="Vigers, Timothy" w:date="2019-08-28T11:49:00Z">
        <w:r w:rsidR="00E87B5D">
          <w:t>data</w:t>
        </w:r>
      </w:ins>
      <w:del w:id="44" w:author="Vigers, Timothy" w:date="2019-08-28T11:49:00Z">
        <w:r w:rsidDel="00E87B5D">
          <w:delText>analysis</w:delText>
        </w:r>
      </w:del>
      <w:ins w:id="45" w:author="Vigers, Timothy" w:date="2019-08-27T15:40:00Z">
        <w:r w:rsidR="00BD4CEA">
          <w:t xml:space="preserve"> </w:t>
        </w:r>
      </w:ins>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 </w:instrText>
      </w:r>
      <w:r w:rsidR="00BD4CEA">
        <w:fldChar w:fldCharType="begin">
          <w:fldData xml:space="preserve">PEVuZE5vdGU+PENpdGU+PEF1dGhvcj5EYW5uZTwvQXV0aG9yPjxZZWFyPjIwMTc8L1llYXI+PFJl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</w:fldData>
        </w:fldChar>
      </w:r>
      <w:r w:rsidR="00BD4CEA">
        <w:instrText xml:space="preserve"> ADDIN EN.CITE.DATA </w:instrText>
      </w:r>
      <w:r w:rsidR="00BD4CEA">
        <w:fldChar w:fldCharType="end"/>
      </w:r>
      <w:r w:rsidR="00BD4CEA">
        <w:fldChar w:fldCharType="separate"/>
      </w:r>
      <w:r w:rsidR="00BD4CEA">
        <w:rPr>
          <w:noProof/>
        </w:rPr>
        <w:t>[8]</w:t>
      </w:r>
      <w:r w:rsidR="00BD4CEA">
        <w:fldChar w:fldCharType="end"/>
      </w:r>
      <w:del w:id="46" w:author="Vigers, Timothy" w:date="2019-08-27T15:40:00Z">
        <w:r w:rsidR="009E6DA8" w:rsidDel="00BD4CEA">
          <w:delText xml:space="preserve"> [</w:delText>
        </w:r>
        <w:r w:rsidR="00D9154B" w:rsidDel="00BD4CEA">
          <w:delText>8</w:delText>
        </w:r>
        <w:r w:rsidR="009E6DA8" w:rsidDel="00BD4CEA">
          <w:delText>]</w:delText>
        </w:r>
      </w:del>
      <w:r w:rsidR="002058BE">
        <w:t>,</w:t>
      </w:r>
      <w:r w:rsidR="009A7CF9">
        <w:t xml:space="preserve"> </w:t>
      </w:r>
      <w:r w:rsidR="009733F3">
        <w:t xml:space="preserve">all of </w:t>
      </w:r>
      <w:r w:rsidR="009A7CF9">
        <w:t xml:space="preserve">which </w:t>
      </w:r>
      <w:r w:rsidR="009733F3">
        <w:t xml:space="preserve">are calculated by </w:t>
      </w:r>
      <w:r w:rsidR="009A7CF9">
        <w:t>our code</w:t>
      </w:r>
      <w:r w:rsidR="009733F3">
        <w:t xml:space="preserve">, </w:t>
      </w:r>
      <w:r w:rsidR="00D57B93">
        <w:t xml:space="preserve">in addition to </w:t>
      </w:r>
      <w:r w:rsidR="0077629F">
        <w:t>the glucose management index (GMI)</w:t>
      </w:r>
      <w:r w:rsidR="009E6DA8">
        <w:t xml:space="preserve"> </w: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 </w:instrText>
      </w:r>
      <w:r w:rsidR="001079C7">
        <w:fldChar w:fldCharType="begin">
          <w:fldData xml:space="preserve">PEVuZE5vdGU+PENpdGU+PEF1dGhvcj5CZXJnZW5zdGFsPC9BdXRob3I+PFllYXI+MjAxODwvWWVh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</w:fldData>
        </w:fldChar>
      </w:r>
      <w:r w:rsidR="001079C7">
        <w:instrText xml:space="preserve"> ADDIN EN.CITE.DATA </w:instrText>
      </w:r>
      <w:r w:rsidR="001079C7">
        <w:fldChar w:fldCharType="end"/>
      </w:r>
      <w:r w:rsidR="001079C7">
        <w:fldChar w:fldCharType="separate"/>
      </w:r>
      <w:r w:rsidR="001079C7">
        <w:rPr>
          <w:noProof/>
        </w:rPr>
        <w:t>[3]</w:t>
      </w:r>
      <w:r w:rsidR="001079C7">
        <w:fldChar w:fldCharType="end"/>
      </w:r>
      <w:del w:id="47" w:author="Vigers, Timothy" w:date="2019-08-27T15:33:00Z">
        <w:r w:rsidR="009E6DA8" w:rsidDel="001079C7">
          <w:delText>[3]</w:delText>
        </w:r>
      </w:del>
      <w:r w:rsidR="002F6F8A">
        <w:t>, time in range</w:t>
      </w:r>
      <w:ins w:id="48" w:author="Vigers, Timothy" w:date="2019-08-27T15:31:00Z">
        <w:r w:rsidR="007362D6">
          <w:t xml:space="preserve"> </w:t>
        </w:r>
      </w:ins>
      <w:r w:rsidR="007362D6">
        <w:fldChar w:fldCharType="begin"/>
      </w:r>
      <w:r w:rsidR="007362D6">
        <w:instrText xml:space="preserve"> ADDIN EN.CITE &lt;EndNote&gt;&lt;Cite&gt;&lt;Author&gt;Beck&lt;/Author&gt;&lt;Year&gt;2019&lt;/Year&gt;&lt;RecNum&gt;18&lt;/RecNum&gt;&lt;DisplayText&gt;[2]&lt;/DisplayText&gt;&lt;record&gt;&lt;rec-number&gt;18&lt;/rec-number&gt;&lt;foreign-keys&gt;&lt;key app="EN" db-id="wfd22ffs3wtw9aesd28paaw4xwsds0z25v99" timestamp="1566786677" guid="3ba97adf-fcac-4d55-b9bf-dc9d162c404f"&gt;18&lt;/key&gt;&lt;key app="ENWeb" db-id=""&gt;0&lt;/key&gt;&lt;/foreign-keys&gt;&lt;ref-type name="Journal Article"&gt;17&lt;/ref-type&gt;&lt;contributors&gt;&lt;authors&gt;&lt;author&gt;Beck, R. W.&lt;/author&gt;&lt;author&gt;Bergenstal, R. M.&lt;/author&gt;&lt;author&gt;Riddlesworth, T. D.&lt;/author&gt;&lt;author&gt;Kollman, C.&lt;/author&gt;&lt;author&gt;Li, Z.&lt;/author&gt;&lt;author&gt;Brown, A. S.&lt;/author&gt;&lt;author&gt;Close, K. L.&lt;/author&gt;&lt;/authors&gt;&lt;/contributors&gt;&lt;auth-address&gt;Jaeb Center for Health Research, Tampa, FL rbeck@jaeb.org.&amp;#xD;International Diabetes Center Park Nicollet, Minneapolis, MN.&amp;#xD;Jaeb Center for Health Research, Tampa, FL.&amp;#xD;Close Concerns, San Francisco, CA.&amp;#xD;The diaTribe Foundation, San Francisco, CA.&lt;/auth-address&gt;&lt;titles&gt;&lt;title&gt;Validation of Time in Range as an Outcome Measure for Diabetes Clinical Trials&lt;/title&gt;&lt;secondary-title&gt;Diabetes Care&lt;/secondary-title&gt;&lt;/titles&gt;&lt;periodical&gt;&lt;full-title&gt;Diabetes Care&lt;/full-title&gt;&lt;/periodical&gt;&lt;pages&gt;400-405&lt;/pages&gt;&lt;volume&gt;42&lt;/volume&gt;&lt;number&gt;3&lt;/number&gt;&lt;edition&gt;2018/10/26&lt;/edition&gt;&lt;dates&gt;&lt;year&gt;2019&lt;/year&gt;&lt;pub-dates&gt;&lt;date&gt;Mar&lt;/date&gt;&lt;/pub-dates&gt;&lt;/dates&gt;&lt;isbn&gt;1935-5548 (Electronic)&amp;#xD;0149-5992 (Linking)&lt;/isbn&gt;&lt;accession-num&gt;30352896&lt;/accession-num&gt;&lt;urls&gt;&lt;related-urls&gt;&lt;url&gt;https://www.ncbi.nlm.nih.gov/pubmed/30352896&lt;/url&gt;&lt;url&gt;https://care.diabetesjournals.org/content/diacare/42/3/400.full.pdf&lt;/url&gt;&lt;/related-urls&gt;&lt;/urls&gt;&lt;electronic-resource-num&gt;10.2337/dc18-1444&lt;/electronic-resource-num&gt;&lt;/record&gt;&lt;/Cite&gt;&lt;/EndNote&gt;</w:instrText>
      </w:r>
      <w:r w:rsidR="007362D6">
        <w:fldChar w:fldCharType="separate"/>
      </w:r>
      <w:r w:rsidR="007362D6">
        <w:rPr>
          <w:noProof/>
        </w:rPr>
        <w:t>[2]</w:t>
      </w:r>
      <w:r w:rsidR="007362D6">
        <w:fldChar w:fldCharType="end"/>
      </w:r>
      <w:del w:id="49" w:author="Vigers, Timothy" w:date="2019-08-27T15:31:00Z">
        <w:r w:rsidR="009E6DA8" w:rsidDel="007362D6">
          <w:delText xml:space="preserve"> [2]</w:delText>
        </w:r>
      </w:del>
      <w:r w:rsidR="002F6F8A">
        <w:t>, and</w:t>
      </w:r>
      <w:r w:rsidR="00D57B93">
        <w:t xml:space="preserve"> </w:t>
      </w:r>
      <w:r w:rsidR="00A2407C">
        <w:t>o</w:t>
      </w:r>
      <w:r w:rsidR="00D57B93">
        <w:t>t</w:t>
      </w:r>
      <w:r w:rsidR="00A2407C">
        <w:t>her</w:t>
      </w:r>
      <w:r w:rsidR="00D57B93">
        <w:t xml:space="preserve"> variables proposed by </w:t>
      </w:r>
      <w:r w:rsidR="00371BDB">
        <w:t>Hernandez et al.</w:t>
      </w:r>
      <w:ins w:id="50" w:author="Vigers, Timothy" w:date="2019-08-27T15:41:00Z">
        <w:r w:rsidR="003945A5">
          <w:t xml:space="preserve"> </w:t>
        </w:r>
      </w:ins>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 </w:instrText>
      </w:r>
      <w:r w:rsidR="003945A5">
        <w:fldChar w:fldCharType="begin">
          <w:fldData xml:space="preserve">PEVuZE5vdGU+PENpdGU+PEF1dGhvcj5IZXJuYW5kZXo8L0F1dGhvcj48WWVhcj4yMDEzPC9ZZWFy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</w:fldData>
        </w:fldChar>
      </w:r>
      <w:r w:rsidR="003945A5">
        <w:instrText xml:space="preserve"> ADDIN EN.CITE.DATA </w:instrText>
      </w:r>
      <w:r w:rsidR="003945A5">
        <w:fldChar w:fldCharType="end"/>
      </w:r>
      <w:r w:rsidR="003945A5">
        <w:fldChar w:fldCharType="separate"/>
      </w:r>
      <w:r w:rsidR="003945A5">
        <w:rPr>
          <w:noProof/>
        </w:rPr>
        <w:t>[4]</w:t>
      </w:r>
      <w:r w:rsidR="003945A5">
        <w:fldChar w:fldCharType="end"/>
      </w:r>
      <w:del w:id="51" w:author="Vigers, Timothy" w:date="2019-08-27T15:41:00Z">
        <w:r w:rsidR="009E6DA8" w:rsidDel="003945A5">
          <w:delText>[</w:delText>
        </w:r>
        <w:r w:rsidR="00D9154B" w:rsidDel="003945A5">
          <w:delText>9</w:delText>
        </w:r>
        <w:r w:rsidR="009E6DA8" w:rsidDel="003945A5">
          <w:delText>]</w:delText>
        </w:r>
      </w:del>
      <w:r w:rsidR="009E6DA8">
        <w:t xml:space="preserve">. </w:t>
      </w:r>
      <w:r w:rsidR="0091422C">
        <w:t>A</w:t>
      </w:r>
      <w:r w:rsidR="00C430BE">
        <w:t>n easy method to calculate</w:t>
      </w:r>
      <w:r w:rsidR="0091422C">
        <w:t xml:space="preserve"> these important</w:t>
      </w:r>
      <w:r w:rsidR="00C430BE">
        <w:t xml:space="preserve"> summary variables </w:t>
      </w:r>
      <w:r w:rsidR="004B416B">
        <w:t>from a variety of sources of CGM data</w:t>
      </w:r>
      <w:r w:rsidR="00C430BE">
        <w:t xml:space="preserve"> </w:t>
      </w:r>
      <w:r w:rsidR="0091422C">
        <w:t>has the potential to</w:t>
      </w:r>
      <w:r w:rsidR="00C430BE">
        <w:t xml:space="preserve"> contribute to the standardization of </w:t>
      </w:r>
      <w:r w:rsidR="004B416B">
        <w:t>the use of these metrics</w:t>
      </w:r>
      <w:r w:rsidR="00C430BE">
        <w:t xml:space="preserve">. A list of summary variables produced by our </w:t>
      </w:r>
      <w:r w:rsidR="00995931">
        <w:t xml:space="preserve">default </w:t>
      </w:r>
      <w:r w:rsidR="00C430BE">
        <w:t>code</w:t>
      </w:r>
      <w:r w:rsidR="00454933">
        <w:t xml:space="preserve"> </w:t>
      </w:r>
      <w:r w:rsidR="00C430BE">
        <w:t xml:space="preserve">is available in </w:t>
      </w:r>
      <w:r w:rsidR="00C430BE" w:rsidRPr="00090205">
        <w:rPr>
          <w:b/>
        </w:rPr>
        <w:t>Table 1</w:t>
      </w:r>
      <w:r w:rsidR="00C430BE">
        <w:t>.</w:t>
      </w:r>
      <w:r w:rsidR="00C430BE" w:rsidRPr="009403BF">
        <w:t xml:space="preserve"> </w:t>
      </w:r>
      <w:r w:rsidR="009733F3">
        <w:t>The code can be easily modified to include further variables of interest,</w:t>
      </w:r>
      <w:r w:rsidR="004B416B">
        <w:t xml:space="preserve"> to be released in future version updates</w:t>
      </w:r>
      <w:r w:rsidR="005F741C">
        <w:t xml:space="preserve">. Further, </w:t>
      </w:r>
      <w:r w:rsidR="009733F3">
        <w:t>because the package is open source</w:t>
      </w:r>
      <w:r w:rsidR="004B416B">
        <w:t>, individual users can create their own modifications</w:t>
      </w:r>
      <w:r w:rsidR="009733F3">
        <w:t>.</w:t>
      </w:r>
    </w:p>
    <w:p w14:paraId="5B06C7EC" w14:textId="77777777" w:rsidR="003F26AC" w:rsidRPr="008A2C84" w:rsidRDefault="003F26AC" w:rsidP="003F26AC">
      <w:pPr>
        <w:spacing w:after="160" w:line="259" w:lineRule="auto"/>
      </w:pPr>
      <w:r w:rsidRPr="004E4F6B">
        <w:rPr>
          <w:b/>
        </w:rPr>
        <w:t>Table 1</w:t>
      </w:r>
      <w:r>
        <w:rPr>
          <w:b/>
        </w:rPr>
        <w:t>: Summary Measures of Glycemia</w:t>
      </w:r>
    </w:p>
    <w:tbl>
      <w:tblPr>
        <w:tblStyle w:val="TableGrid"/>
        <w:tblW w:w="0" w:type="auto"/>
        <w:tblLook w:val="04A0" w:firstRow="1" w:lastRow="0" w:firstColumn="1" w:lastColumn="0" w:noHBand="0" w:noVBand="1"/>
      </w:tblPr>
      <w:tblGrid>
        <w:gridCol w:w="4675"/>
        <w:gridCol w:w="4675"/>
      </w:tblGrid>
      <w:tr w:rsidR="003F26AC" w14:paraId="28BB7529" w14:textId="77777777" w:rsidTr="00D25394">
        <w:tc>
          <w:tcPr>
            <w:tcW w:w="4675" w:type="dxa"/>
          </w:tcPr>
          <w:p w14:paraId="2E30947C" w14:textId="77777777" w:rsidR="003F26AC" w:rsidRPr="003F0001" w:rsidRDefault="003F26AC" w:rsidP="00D25394">
            <w:pPr>
              <w:widowControl w:val="0"/>
              <w:autoSpaceDE w:val="0"/>
              <w:autoSpaceDN w:val="0"/>
              <w:adjustRightInd w:val="0"/>
              <w:rPr>
                <w:b/>
              </w:rPr>
            </w:pPr>
            <w:r w:rsidRPr="003F0001">
              <w:rPr>
                <w:b/>
              </w:rPr>
              <w:t>CGM Variable</w:t>
            </w:r>
          </w:p>
        </w:tc>
        <w:tc>
          <w:tcPr>
            <w:tcW w:w="4675" w:type="dxa"/>
          </w:tcPr>
          <w:p w14:paraId="18BD142B" w14:textId="77777777" w:rsidR="003F26AC" w:rsidRPr="003F0001" w:rsidRDefault="003F26AC" w:rsidP="00D25394">
            <w:pPr>
              <w:widowControl w:val="0"/>
              <w:autoSpaceDE w:val="0"/>
              <w:autoSpaceDN w:val="0"/>
              <w:adjustRightInd w:val="0"/>
              <w:rPr>
                <w:b/>
              </w:rPr>
            </w:pPr>
            <w:r w:rsidRPr="003F0001">
              <w:rPr>
                <w:b/>
              </w:rPr>
              <w:t>Definition</w:t>
            </w:r>
          </w:p>
        </w:tc>
      </w:tr>
      <w:tr w:rsidR="003F26AC" w14:paraId="6A8B41BB" w14:textId="77777777" w:rsidTr="00D25394">
        <w:tc>
          <w:tcPr>
            <w:tcW w:w="4675" w:type="dxa"/>
          </w:tcPr>
          <w:p w14:paraId="3A8A80EF" w14:textId="77777777" w:rsidR="003F26AC" w:rsidRPr="00633378" w:rsidRDefault="003F26AC" w:rsidP="00D25394">
            <w:pPr>
              <w:widowControl w:val="0"/>
              <w:autoSpaceDE w:val="0"/>
              <w:autoSpaceDN w:val="0"/>
              <w:adjustRightInd w:val="0"/>
            </w:pPr>
            <w:proofErr w:type="spellStart"/>
            <w:r w:rsidRPr="00633378">
              <w:t>percent_cgm_wear</w:t>
            </w:r>
            <w:proofErr w:type="spellEnd"/>
          </w:p>
        </w:tc>
        <w:tc>
          <w:tcPr>
            <w:tcW w:w="4675" w:type="dxa"/>
          </w:tcPr>
          <w:p w14:paraId="6E811EE6" w14:textId="77777777" w:rsidR="003F26AC" w:rsidRPr="00BF46CF" w:rsidRDefault="003F26AC" w:rsidP="00D25394">
            <w:pPr>
              <w:widowControl w:val="0"/>
              <w:autoSpaceDE w:val="0"/>
              <w:autoSpaceDN w:val="0"/>
              <w:adjustRightInd w:val="0"/>
            </w:pPr>
            <w:r>
              <w:t>The number of sensor readings as a percentage of the number of potential readings (given time worn).</w:t>
            </w:r>
          </w:p>
        </w:tc>
      </w:tr>
      <w:tr w:rsidR="003F26AC" w14:paraId="47D4DE72" w14:textId="77777777" w:rsidTr="00D25394">
        <w:tc>
          <w:tcPr>
            <w:tcW w:w="4675" w:type="dxa"/>
          </w:tcPr>
          <w:p w14:paraId="7B659D97" w14:textId="77777777" w:rsidR="003F26AC" w:rsidRPr="00633378" w:rsidRDefault="003F26AC" w:rsidP="00D25394">
            <w:pPr>
              <w:widowControl w:val="0"/>
              <w:autoSpaceDE w:val="0"/>
              <w:autoSpaceDN w:val="0"/>
              <w:adjustRightInd w:val="0"/>
            </w:pPr>
            <w:proofErr w:type="spellStart"/>
            <w:r>
              <w:t>average_sensor</w:t>
            </w:r>
            <w:proofErr w:type="spellEnd"/>
          </w:p>
        </w:tc>
        <w:tc>
          <w:tcPr>
            <w:tcW w:w="4675" w:type="dxa"/>
          </w:tcPr>
          <w:p w14:paraId="045B90F6" w14:textId="77777777" w:rsidR="003F26AC" w:rsidRDefault="003F26AC" w:rsidP="00D25394">
            <w:pPr>
              <w:widowControl w:val="0"/>
              <w:autoSpaceDE w:val="0"/>
              <w:autoSpaceDN w:val="0"/>
              <w:adjustRightInd w:val="0"/>
            </w:pPr>
            <w:r>
              <w:t>Mean of all sensor glucose values</w:t>
            </w:r>
          </w:p>
        </w:tc>
      </w:tr>
      <w:tr w:rsidR="003F26AC" w14:paraId="157C5955" w14:textId="77777777" w:rsidTr="00D25394">
        <w:tc>
          <w:tcPr>
            <w:tcW w:w="4675" w:type="dxa"/>
          </w:tcPr>
          <w:p w14:paraId="4C669447" w14:textId="77777777" w:rsidR="003F26AC" w:rsidRPr="00CC3CA4" w:rsidRDefault="003F26AC" w:rsidP="00D25394">
            <w:pPr>
              <w:widowControl w:val="0"/>
              <w:autoSpaceDE w:val="0"/>
              <w:autoSpaceDN w:val="0"/>
              <w:adjustRightInd w:val="0"/>
            </w:pPr>
            <w:r w:rsidRPr="00CC3CA4">
              <w:t>estimated_a1c</w:t>
            </w:r>
          </w:p>
        </w:tc>
        <w:tc>
          <w:tcPr>
            <w:tcW w:w="4675" w:type="dxa"/>
          </w:tcPr>
          <w:p w14:paraId="165351F8" w14:textId="1A6556CB" w:rsidR="003F26AC" w:rsidRDefault="003F26AC" w:rsidP="00D25394">
            <w:pPr>
              <w:widowControl w:val="0"/>
              <w:autoSpaceDE w:val="0"/>
              <w:autoSpaceDN w:val="0"/>
              <w:adjustRightInd w:val="0"/>
            </w:pPr>
            <w:r>
              <w:t>Estimated HbA1c based on the equation: (46.7 + average glucose in mg/dL) / 28.7</w:t>
            </w:r>
            <w:ins w:id="52" w:author="Vigers, Timothy" w:date="2019-08-27T15:28:00Z">
              <w:r w:rsidR="00C0585D">
                <w:t xml:space="preserve"> </w:t>
              </w:r>
            </w:ins>
            <w:r w:rsidR="00A82ED9">
              <w:fldChar w:fldCharType="begin"/>
            </w:r>
            <w:r w:rsidR="00A82ED9">
              <w:instrText xml:space="preserve"> ADDIN EN.CITE &lt;EndNote&gt;&lt;Cite&gt;&lt;Author&gt;DeSalvo&lt;/Author&gt;&lt;Year&gt;2018&lt;/Year&gt;&lt;RecNum&gt;84&lt;/RecNum&gt;&lt;DisplayText&gt;[1]&lt;/DisplayText&gt;&lt;record&gt;&lt;rec-number&gt;84&lt;/rec-number&gt;&lt;foreign-keys&gt;&lt;key app="EN" db-id="wfd22ffs3wtw9aesd28paaw4xwsds0z25v99" timestamp="1566940611" guid="d90ba0f4-6d1b-4443-b43b-befa8ab0a3b0"&gt;84&lt;/key&gt;&lt;/foreign-keys&gt;&lt;ref-type name="Journal Article"&gt;17&lt;/ref-type&gt;&lt;contributors&gt;&lt;authors&gt;&lt;author&gt;DeSalvo, Daniel J.&lt;/author&gt;&lt;author&gt;Miller, Kellee M.&lt;/author&gt;&lt;author&gt;Hermann, Julia M.&lt;/author&gt;&lt;author&gt;Maahs, David M.&lt;/author&gt;&lt;author&gt;Hofer, Sabine E.&lt;/author&gt;&lt;author&gt;Clements, Mark A.&lt;/author&gt;&lt;author&gt;Lilienthal, Eggert&lt;/author&gt;&lt;author&gt;Sherr, Jennifer L.&lt;/author&gt;&lt;author&gt;Tauschmann, Martin&lt;/author&gt;&lt;author&gt;Holl, Reinhard W.&lt;/author&gt;&lt;author&gt;the T1D Exchange&lt;/author&gt;&lt;author&gt;DPV Registries&lt;/author&gt;&lt;/authors&gt;&lt;/contributors&gt;&lt;titles&gt;&lt;title&gt;Continuous glucose monitoring and glycemic control among youth with type 1 diabetes: International comparison from the T1D Exchange and DPV Initiative&lt;/title&gt;&lt;secondary-title&gt;Pediatric Diabetes&lt;/secondary-title&gt;&lt;/titles&gt;&lt;periodical&gt;&lt;full-title&gt;Pediatric Diabetes&lt;/full-title&gt;&lt;/periodical&gt;&lt;pages&gt;1271-1275&lt;/pages&gt;&lt;volume&gt;19&lt;/volume&gt;&lt;number&gt;7&lt;/number&gt;&lt;dates&gt;&lt;year&gt;2018&lt;/year&gt;&lt;/dates&gt;&lt;isbn&gt;1399-543X&lt;/isbn&gt;&lt;urls&gt;&lt;related-urls&gt;&lt;url&gt;https://onlinelibrary.wiley.com/doi/abs/10.1111/pedi.12711&lt;/url&gt;&lt;url&gt;https://www.ncbi.nlm.nih.gov/pmc/articles/PMC6175652/pdf/PEDI-19-1271.pdf&lt;/url&gt;&lt;/related-urls&gt;&lt;/urls&gt;&lt;electronic-resource-num&gt;10.1111/pedi.12711&lt;/electronic-resource-num&gt;&lt;/record&gt;&lt;/Cite&gt;&lt;/EndNote&gt;</w:instrText>
            </w:r>
            <w:r w:rsidR="00A82ED9">
              <w:fldChar w:fldCharType="separate"/>
            </w:r>
            <w:r w:rsidR="00A82ED9">
              <w:rPr>
                <w:noProof/>
              </w:rPr>
              <w:t>[1]</w:t>
            </w:r>
            <w:r w:rsidR="00A82ED9">
              <w:fldChar w:fldCharType="end"/>
            </w:r>
            <w:del w:id="53" w:author="Vigers, Timothy" w:date="2019-08-27T15:28:00Z">
              <w:r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 </w:delInstrText>
              </w:r>
              <w:r w:rsidR="00301F27" w:rsidDel="00C0585D">
                <w:fldChar w:fldCharType="begin">
                  <w:fldData xml:space="preserve">PEVuZE5vdGU+PENpdGU+PEF1dGhvcj5OYXRoYW48L0F1dGhvcj48WWVhcj4yMDA4PC9ZZWFyPjxS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==
</w:fldData>
                </w:fldChar>
              </w:r>
              <w:r w:rsidR="00301F27" w:rsidDel="00C0585D">
                <w:delInstrText xml:space="preserve"> ADDIN EN.CITE.DATA </w:delInstrText>
              </w:r>
              <w:r w:rsidR="00301F27" w:rsidDel="00C0585D">
                <w:fldChar w:fldCharType="end"/>
              </w:r>
              <w:r w:rsidDel="00C0585D">
                <w:fldChar w:fldCharType="separate"/>
              </w:r>
              <w:r w:rsidR="00301F27" w:rsidDel="00C0585D">
                <w:rPr>
                  <w:noProof/>
                </w:rPr>
                <w:delText>[2]</w:delText>
              </w:r>
              <w:r w:rsidDel="00C0585D">
                <w:fldChar w:fldCharType="end"/>
              </w:r>
            </w:del>
          </w:p>
        </w:tc>
      </w:tr>
      <w:tr w:rsidR="003F26AC" w14:paraId="33EC7866" w14:textId="77777777" w:rsidTr="00D25394">
        <w:tc>
          <w:tcPr>
            <w:tcW w:w="4675" w:type="dxa"/>
          </w:tcPr>
          <w:p w14:paraId="5E7BDB3B" w14:textId="77777777" w:rsidR="003F26AC" w:rsidRPr="009D6832" w:rsidRDefault="003F26AC" w:rsidP="00D25394">
            <w:pPr>
              <w:widowControl w:val="0"/>
              <w:autoSpaceDE w:val="0"/>
              <w:autoSpaceDN w:val="0"/>
              <w:adjustRightInd w:val="0"/>
            </w:pPr>
            <w:proofErr w:type="spellStart"/>
            <w:r>
              <w:t>gmi</w:t>
            </w:r>
            <w:proofErr w:type="spellEnd"/>
          </w:p>
        </w:tc>
        <w:tc>
          <w:tcPr>
            <w:tcW w:w="4675" w:type="dxa"/>
          </w:tcPr>
          <w:p w14:paraId="50965FF7" w14:textId="77777777" w:rsidR="003F26AC" w:rsidRDefault="003F26AC" w:rsidP="00D25394">
            <w:pPr>
              <w:widowControl w:val="0"/>
              <w:autoSpaceDE w:val="0"/>
              <w:autoSpaceDN w:val="0"/>
              <w:adjustRightInd w:val="0"/>
            </w:pPr>
            <w:r>
              <w:t xml:space="preserve">Glucose management indicator based on the equation: 3.31 + (0.02392 </w:t>
            </w:r>
            <w:r>
              <w:sym w:font="Symbol" w:char="F0B4"/>
            </w:r>
            <w:r>
              <w:t xml:space="preserve"> average glucose in mg/dL)</w:t>
            </w:r>
            <w:r>
              <w:fldChar w:fldCharType="begin" w:fldLock="1"/>
            </w:r>
            <w:r>
              <w:instrText>ADDIN CSL_CITATION {"citationItems":[{"id":"ITEM-1","itemData":{"DOI":"10.2337/dc18-1581","ISSN":"0149-5992","PMID":"30224348","abstract":"While A1C is well established as an important risk marker for diabetes complications, with the increasing use of continuous glucose monitoring (CGM) to help facilitate safe and effective diabetes management, it is important to understand how CGM metrics, such as mean glucose, and A1C correlate. Estimated A1C (eA1C) is a measure converting the mean glucose from CGM or self-monitored blood glucose readings, using a formula derived from glucose readings from a population of individuals, into an estimate of a simultaneously measured laboratory A1C. Many patients and clinicians find the eA1C to be a helpful educational tool, but others are often confused or even frustrated if the eA1C and laboratory-measured A1C do not agree. In the U.S., the Food and Drug Administration determined the nomenclature of eA1C needed to change. This led the authors to work toward a multipart solution to facilitate the retention of such a metric, which includes renaming the eA1C the glucose management indicator (GMI) and generating a new formula for converting CGM-derived mean glucose to GMI based on recent clinical trials using the most accurate CGM systems available. The final aspect of ensuring a smooth transition from the old eA1C to the new GMI is providing new CGM analyses and explanations to further understand how to interpret GMI and use it most effectively in clinical practice. This Perspective will address why a new name for eA1C was needed, why GMI was selected as the new name, how GMI is calculated, and how to understand and explain GMI if one chooses to use GMI as a tool in diabetes education or management.","author":[{"dropping-particle":"","family":"Bergenstal","given":"Richard M.","non-dropping-particle":"","parse-names":false,"suffix":""},{"dropping-particle":"","family":"Beck","given":"Roy W.","non-dropping-particle":"","parse-names":false,"suffix":""},{"dropping-particle":"","family":"Close","given":"Kelly L.","non-dropping-particle":"","parse-names":false,"suffix":""},{"dropping-particle":"","family":"Grunberger","given":"George","non-dropping-particle":"","parse-names":false,"suffix":""},{"dropping-particle":"","family":"Sacks","given":"David B.","non-dropping-particle":"","parse-names":false,"suffix":""},{"dropping-particle":"","family":"Kowalski","given":"Aaron","non-dropping-particle":"","parse-names":false,"suffix":""},{"dropping-particle":"","family":"Brown","given":"Adam S.","non-dropping-particle":"","parse-names":false,"suffix":""},{"dropping-particle":"","family":"Heinemann","given":"Lutz","non-dropping-particle":"","parse-names":false,"suffix":""},{"dropping-particle":"","family":"Aleppo","given":"Grazia","non-dropping-particle":"","parse-names":false,"suffix":""},{"dropping-particle":"","family":"Ryan","given":"Donna B.","non-dropping-particle":"","parse-names":false,"suffix":""},{"dropping-particle":"","family":"Riddlesworth","given":"Tonya D.","non-dropping-particle":"","parse-names":false,"suffix":""},{"dropping-particle":"","family":"Cefalu","given":"William T.","non-dropping-particle":"","parse-names":false,"suffix":""}],"container-title":"Diabetes Care","id":"ITEM-1","issue":"November","issued":{"date-parts":[["2018"]]},"page":"dc181581","title":"Glucose Management Indicator (GMI): A New Term for Estimating A1C From Continuous Glucose Monitoring","type":"article-journal","volume":"41"},"uris":["http://www.mendeley.com/documents/?uuid=2116b07f-e526-4fe4-a74c-5571eaa694e4"]}],"mendeley":{"formattedCitation":"&lt;sup&gt;7&lt;/sup&gt;","plainTextFormattedCitation":"7","previouslyFormattedCitation":"&lt;sup&gt;7&lt;/sup&gt;"},"properties":{"noteIndex":0},"schema":"https://github.com/citation-style-language/schema/raw/master/csl-citation.json"}</w:instrText>
            </w:r>
            <w:r>
              <w:fldChar w:fldCharType="separate"/>
            </w:r>
            <w:r w:rsidRPr="00F64834">
              <w:rPr>
                <w:noProof/>
                <w:vertAlign w:val="superscript"/>
              </w:rPr>
              <w:t>7</w:t>
            </w:r>
            <w:r>
              <w:fldChar w:fldCharType="end"/>
            </w:r>
          </w:p>
        </w:tc>
      </w:tr>
      <w:tr w:rsidR="003F26AC" w14:paraId="0E5ECEEF" w14:textId="77777777" w:rsidTr="00D25394">
        <w:tc>
          <w:tcPr>
            <w:tcW w:w="4675" w:type="dxa"/>
          </w:tcPr>
          <w:p w14:paraId="11D3A997" w14:textId="77777777" w:rsidR="003F26AC" w:rsidRDefault="003F26AC" w:rsidP="00D25394">
            <w:pPr>
              <w:widowControl w:val="0"/>
              <w:autoSpaceDE w:val="0"/>
              <w:autoSpaceDN w:val="0"/>
              <w:adjustRightInd w:val="0"/>
            </w:pPr>
            <w:r w:rsidRPr="009D6832">
              <w:t>q1_sensor</w:t>
            </w:r>
          </w:p>
        </w:tc>
        <w:tc>
          <w:tcPr>
            <w:tcW w:w="4675" w:type="dxa"/>
          </w:tcPr>
          <w:p w14:paraId="001DB2BE" w14:textId="77777777" w:rsidR="003F26AC" w:rsidRDefault="003F26AC" w:rsidP="00D25394">
            <w:pPr>
              <w:widowControl w:val="0"/>
              <w:autoSpaceDE w:val="0"/>
              <w:autoSpaceDN w:val="0"/>
              <w:adjustRightInd w:val="0"/>
            </w:pPr>
            <w:r>
              <w:t>First quartile sensor glucose value</w:t>
            </w:r>
          </w:p>
        </w:tc>
      </w:tr>
      <w:tr w:rsidR="003F26AC" w14:paraId="3626F6D8" w14:textId="77777777" w:rsidTr="00D25394">
        <w:tc>
          <w:tcPr>
            <w:tcW w:w="4675" w:type="dxa"/>
          </w:tcPr>
          <w:p w14:paraId="66356B3C" w14:textId="77777777" w:rsidR="003F26AC" w:rsidRPr="009D6832" w:rsidRDefault="003F26AC" w:rsidP="00D25394">
            <w:pPr>
              <w:widowControl w:val="0"/>
              <w:autoSpaceDE w:val="0"/>
              <w:autoSpaceDN w:val="0"/>
              <w:adjustRightInd w:val="0"/>
            </w:pPr>
            <w:proofErr w:type="spellStart"/>
            <w:r>
              <w:t>median_sensor</w:t>
            </w:r>
            <w:proofErr w:type="spellEnd"/>
          </w:p>
        </w:tc>
        <w:tc>
          <w:tcPr>
            <w:tcW w:w="4675" w:type="dxa"/>
          </w:tcPr>
          <w:p w14:paraId="2A5FBEC9" w14:textId="77777777" w:rsidR="003F26AC" w:rsidRDefault="003F26AC" w:rsidP="00D25394">
            <w:pPr>
              <w:widowControl w:val="0"/>
              <w:autoSpaceDE w:val="0"/>
              <w:autoSpaceDN w:val="0"/>
              <w:adjustRightInd w:val="0"/>
            </w:pPr>
            <w:r>
              <w:t>Median sensor glucose value</w:t>
            </w:r>
          </w:p>
        </w:tc>
      </w:tr>
      <w:tr w:rsidR="003F26AC" w14:paraId="5A7A9033" w14:textId="77777777" w:rsidTr="00D25394">
        <w:tc>
          <w:tcPr>
            <w:tcW w:w="4675" w:type="dxa"/>
          </w:tcPr>
          <w:p w14:paraId="0FD87D6F" w14:textId="77777777" w:rsidR="003F26AC" w:rsidRDefault="003F26AC" w:rsidP="00D25394">
            <w:pPr>
              <w:widowControl w:val="0"/>
              <w:autoSpaceDE w:val="0"/>
              <w:autoSpaceDN w:val="0"/>
              <w:adjustRightInd w:val="0"/>
            </w:pPr>
            <w:r>
              <w:t>q3_sensor</w:t>
            </w:r>
          </w:p>
        </w:tc>
        <w:tc>
          <w:tcPr>
            <w:tcW w:w="4675" w:type="dxa"/>
          </w:tcPr>
          <w:p w14:paraId="7F50D14E" w14:textId="77777777" w:rsidR="003F26AC" w:rsidRDefault="003F26AC" w:rsidP="00D25394">
            <w:pPr>
              <w:widowControl w:val="0"/>
              <w:autoSpaceDE w:val="0"/>
              <w:autoSpaceDN w:val="0"/>
              <w:adjustRightInd w:val="0"/>
            </w:pPr>
            <w:r>
              <w:t>Third quartile sensor glucose value</w:t>
            </w:r>
          </w:p>
        </w:tc>
      </w:tr>
      <w:tr w:rsidR="003F26AC" w14:paraId="599AC518" w14:textId="77777777" w:rsidTr="00D25394">
        <w:tc>
          <w:tcPr>
            <w:tcW w:w="4675" w:type="dxa"/>
          </w:tcPr>
          <w:p w14:paraId="2AFADFE7" w14:textId="77777777" w:rsidR="003F26AC" w:rsidRDefault="003F26AC" w:rsidP="00D25394">
            <w:pPr>
              <w:widowControl w:val="0"/>
              <w:autoSpaceDE w:val="0"/>
              <w:autoSpaceDN w:val="0"/>
              <w:adjustRightInd w:val="0"/>
            </w:pPr>
            <w:proofErr w:type="spellStart"/>
            <w:r>
              <w:t>standard_deviation</w:t>
            </w:r>
            <w:proofErr w:type="spellEnd"/>
          </w:p>
        </w:tc>
        <w:tc>
          <w:tcPr>
            <w:tcW w:w="4675" w:type="dxa"/>
          </w:tcPr>
          <w:p w14:paraId="756C5F8E" w14:textId="77777777" w:rsidR="003F26AC" w:rsidRDefault="003F26AC" w:rsidP="00D25394">
            <w:pPr>
              <w:widowControl w:val="0"/>
              <w:autoSpaceDE w:val="0"/>
              <w:autoSpaceDN w:val="0"/>
              <w:adjustRightInd w:val="0"/>
            </w:pPr>
            <w:r>
              <w:t>Standard deviation of all sensor glucose values</w:t>
            </w:r>
          </w:p>
        </w:tc>
      </w:tr>
      <w:tr w:rsidR="003F26AC" w14:paraId="14BD9C07" w14:textId="77777777" w:rsidTr="00D25394">
        <w:tc>
          <w:tcPr>
            <w:tcW w:w="4675" w:type="dxa"/>
          </w:tcPr>
          <w:p w14:paraId="218802F6" w14:textId="77777777" w:rsidR="003F26AC" w:rsidRDefault="003F26AC" w:rsidP="00D25394">
            <w:pPr>
              <w:widowControl w:val="0"/>
              <w:autoSpaceDE w:val="0"/>
              <w:autoSpaceDN w:val="0"/>
              <w:adjustRightInd w:val="0"/>
            </w:pPr>
            <w:r>
              <w:t>cv</w:t>
            </w:r>
          </w:p>
        </w:tc>
        <w:tc>
          <w:tcPr>
            <w:tcW w:w="4675" w:type="dxa"/>
          </w:tcPr>
          <w:p w14:paraId="79E657A7" w14:textId="77777777" w:rsidR="003F26AC" w:rsidRDefault="003F26AC" w:rsidP="00D25394">
            <w:pPr>
              <w:widowControl w:val="0"/>
              <w:autoSpaceDE w:val="0"/>
              <w:autoSpaceDN w:val="0"/>
              <w:adjustRightInd w:val="0"/>
            </w:pPr>
            <w:r>
              <w:t>Coefficient of variation of all sensor glucose values (SD/mean)</w:t>
            </w:r>
          </w:p>
        </w:tc>
      </w:tr>
      <w:tr w:rsidR="003F26AC" w14:paraId="302A9708" w14:textId="77777777" w:rsidTr="00D25394">
        <w:tc>
          <w:tcPr>
            <w:tcW w:w="4675" w:type="dxa"/>
          </w:tcPr>
          <w:p w14:paraId="491783D8" w14:textId="77777777" w:rsidR="003F26AC" w:rsidRDefault="003F26AC" w:rsidP="00D25394">
            <w:pPr>
              <w:widowControl w:val="0"/>
              <w:autoSpaceDE w:val="0"/>
              <w:autoSpaceDN w:val="0"/>
              <w:adjustRightInd w:val="0"/>
            </w:pPr>
            <w:proofErr w:type="spellStart"/>
            <w:r>
              <w:t>min_sensor</w:t>
            </w:r>
            <w:proofErr w:type="spellEnd"/>
          </w:p>
        </w:tc>
        <w:tc>
          <w:tcPr>
            <w:tcW w:w="4675" w:type="dxa"/>
          </w:tcPr>
          <w:p w14:paraId="2629E45D" w14:textId="77777777" w:rsidR="003F26AC" w:rsidRDefault="003F26AC" w:rsidP="00D25394">
            <w:pPr>
              <w:widowControl w:val="0"/>
              <w:autoSpaceDE w:val="0"/>
              <w:autoSpaceDN w:val="0"/>
              <w:adjustRightInd w:val="0"/>
            </w:pPr>
            <w:r>
              <w:t>Minimum of all sensor glucose values</w:t>
            </w:r>
          </w:p>
        </w:tc>
      </w:tr>
      <w:tr w:rsidR="003F26AC" w14:paraId="5ACBBDF5" w14:textId="77777777" w:rsidTr="00D25394">
        <w:tc>
          <w:tcPr>
            <w:tcW w:w="4675" w:type="dxa"/>
          </w:tcPr>
          <w:p w14:paraId="6CF0E02D" w14:textId="77777777" w:rsidR="003F26AC" w:rsidRDefault="003F26AC" w:rsidP="00D25394">
            <w:pPr>
              <w:widowControl w:val="0"/>
              <w:autoSpaceDE w:val="0"/>
              <w:autoSpaceDN w:val="0"/>
              <w:adjustRightInd w:val="0"/>
            </w:pPr>
            <w:proofErr w:type="spellStart"/>
            <w:r>
              <w:t>max_sensor</w:t>
            </w:r>
            <w:proofErr w:type="spellEnd"/>
          </w:p>
        </w:tc>
        <w:tc>
          <w:tcPr>
            <w:tcW w:w="4675" w:type="dxa"/>
          </w:tcPr>
          <w:p w14:paraId="6FD5091E" w14:textId="77777777" w:rsidR="003F26AC" w:rsidRDefault="003F26AC" w:rsidP="00D25394">
            <w:pPr>
              <w:widowControl w:val="0"/>
              <w:autoSpaceDE w:val="0"/>
              <w:autoSpaceDN w:val="0"/>
              <w:adjustRightInd w:val="0"/>
            </w:pPr>
            <w:r>
              <w:t>Maximum of all sensor glucose values</w:t>
            </w:r>
          </w:p>
        </w:tc>
      </w:tr>
      <w:tr w:rsidR="003F26AC" w14:paraId="069F1960" w14:textId="77777777" w:rsidTr="00D25394">
        <w:tc>
          <w:tcPr>
            <w:tcW w:w="4675" w:type="dxa"/>
          </w:tcPr>
          <w:p w14:paraId="554335CC" w14:textId="77777777" w:rsidR="003F26AC" w:rsidRDefault="003F26AC" w:rsidP="00D25394">
            <w:pPr>
              <w:widowControl w:val="0"/>
              <w:autoSpaceDE w:val="0"/>
              <w:autoSpaceDN w:val="0"/>
              <w:adjustRightInd w:val="0"/>
            </w:pPr>
            <w:proofErr w:type="spellStart"/>
            <w:r w:rsidRPr="009539B4">
              <w:t>excursions_over</w:t>
            </w:r>
            <w:proofErr w:type="spellEnd"/>
            <w:r w:rsidRPr="009539B4">
              <w:t>_***</w:t>
            </w:r>
          </w:p>
        </w:tc>
        <w:tc>
          <w:tcPr>
            <w:tcW w:w="4675" w:type="dxa"/>
          </w:tcPr>
          <w:p w14:paraId="0E73AC21" w14:textId="77777777" w:rsidR="003F26AC" w:rsidRDefault="003F26AC" w:rsidP="00D25394">
            <w:pPr>
              <w:widowControl w:val="0"/>
              <w:autoSpaceDE w:val="0"/>
              <w:autoSpaceDN w:val="0"/>
              <w:adjustRightInd w:val="0"/>
            </w:pPr>
            <w:r>
              <w:t xml:space="preserve">The number of local glucose peaks with an </w:t>
            </w:r>
            <w:r>
              <w:lastRenderedPageBreak/>
              <w:t>amplitude greater than *** mg/dL</w:t>
            </w:r>
          </w:p>
        </w:tc>
      </w:tr>
      <w:tr w:rsidR="003F26AC" w14:paraId="553AA5FF" w14:textId="77777777" w:rsidTr="00D25394">
        <w:tc>
          <w:tcPr>
            <w:tcW w:w="4675" w:type="dxa"/>
          </w:tcPr>
          <w:p w14:paraId="209D31DF" w14:textId="77777777" w:rsidR="003F26AC" w:rsidRPr="009539B4" w:rsidRDefault="003F26AC" w:rsidP="00D25394">
            <w:pPr>
              <w:widowControl w:val="0"/>
              <w:autoSpaceDE w:val="0"/>
              <w:autoSpaceDN w:val="0"/>
              <w:adjustRightInd w:val="0"/>
            </w:pPr>
            <w:proofErr w:type="spellStart"/>
            <w:r w:rsidRPr="009539B4">
              <w:lastRenderedPageBreak/>
              <w:t>min_spent_over</w:t>
            </w:r>
            <w:proofErr w:type="spellEnd"/>
            <w:r w:rsidRPr="009539B4">
              <w:t>_***</w:t>
            </w:r>
          </w:p>
          <w:p w14:paraId="498F021E" w14:textId="77777777" w:rsidR="003F26AC" w:rsidRPr="009539B4" w:rsidRDefault="003F26AC" w:rsidP="00D25394">
            <w:pPr>
              <w:widowControl w:val="0"/>
              <w:autoSpaceDE w:val="0"/>
              <w:autoSpaceDN w:val="0"/>
              <w:adjustRightInd w:val="0"/>
            </w:pPr>
          </w:p>
        </w:tc>
        <w:tc>
          <w:tcPr>
            <w:tcW w:w="4675" w:type="dxa"/>
          </w:tcPr>
          <w:p w14:paraId="0E510507" w14:textId="77777777" w:rsidR="003F26AC" w:rsidRDefault="003F26AC" w:rsidP="00D25394">
            <w:pPr>
              <w:widowControl w:val="0"/>
              <w:autoSpaceDE w:val="0"/>
              <w:autoSpaceDN w:val="0"/>
              <w:adjustRightInd w:val="0"/>
            </w:pPr>
            <w:r>
              <w:t>The total length of time that sensor glucose was at or above *** mg/dL</w:t>
            </w:r>
          </w:p>
        </w:tc>
      </w:tr>
      <w:tr w:rsidR="003F26AC" w14:paraId="2089461A" w14:textId="77777777" w:rsidTr="00D25394">
        <w:tc>
          <w:tcPr>
            <w:tcW w:w="4675" w:type="dxa"/>
          </w:tcPr>
          <w:p w14:paraId="45FF1A47" w14:textId="77777777" w:rsidR="003F26AC" w:rsidRPr="009539B4" w:rsidRDefault="003F26AC" w:rsidP="00D25394">
            <w:pPr>
              <w:widowControl w:val="0"/>
              <w:autoSpaceDE w:val="0"/>
              <w:autoSpaceDN w:val="0"/>
              <w:adjustRightInd w:val="0"/>
            </w:pPr>
            <w:proofErr w:type="spellStart"/>
            <w:r w:rsidRPr="009539B4">
              <w:t>percent_time_over</w:t>
            </w:r>
            <w:proofErr w:type="spellEnd"/>
            <w:r w:rsidRPr="009539B4">
              <w:t>_***</w:t>
            </w:r>
          </w:p>
          <w:p w14:paraId="669FEC2F" w14:textId="77777777" w:rsidR="003F26AC" w:rsidRPr="009539B4" w:rsidRDefault="003F26AC" w:rsidP="00D25394">
            <w:pPr>
              <w:widowControl w:val="0"/>
              <w:autoSpaceDE w:val="0"/>
              <w:autoSpaceDN w:val="0"/>
              <w:adjustRightInd w:val="0"/>
            </w:pPr>
          </w:p>
        </w:tc>
        <w:tc>
          <w:tcPr>
            <w:tcW w:w="4675" w:type="dxa"/>
          </w:tcPr>
          <w:p w14:paraId="2034B17A" w14:textId="77777777" w:rsidR="003F26AC" w:rsidRDefault="003F26AC" w:rsidP="00D25394">
            <w:pPr>
              <w:widowControl w:val="0"/>
              <w:autoSpaceDE w:val="0"/>
              <w:autoSpaceDN w:val="0"/>
              <w:adjustRightInd w:val="0"/>
            </w:pPr>
            <w:r>
              <w:t>Minutes spent above *** mg/dL, as a percentage of the total time CGM was worn</w:t>
            </w:r>
          </w:p>
        </w:tc>
      </w:tr>
      <w:tr w:rsidR="003F26AC" w14:paraId="1D9487F7" w14:textId="77777777" w:rsidTr="00D25394">
        <w:tc>
          <w:tcPr>
            <w:tcW w:w="4675" w:type="dxa"/>
          </w:tcPr>
          <w:p w14:paraId="4D531070" w14:textId="77777777" w:rsidR="003F26AC" w:rsidRPr="009539B4" w:rsidRDefault="003F26AC" w:rsidP="00D25394">
            <w:pPr>
              <w:widowControl w:val="0"/>
              <w:autoSpaceDE w:val="0"/>
              <w:autoSpaceDN w:val="0"/>
              <w:adjustRightInd w:val="0"/>
            </w:pPr>
            <w:proofErr w:type="spellStart"/>
            <w:r w:rsidRPr="009539B4">
              <w:t>avg_excur_over</w:t>
            </w:r>
            <w:proofErr w:type="spellEnd"/>
            <w:r w:rsidRPr="009539B4">
              <w:t>_***_</w:t>
            </w:r>
            <w:proofErr w:type="spellStart"/>
            <w:r w:rsidRPr="009539B4">
              <w:t>per_day</w:t>
            </w:r>
            <w:proofErr w:type="spellEnd"/>
          </w:p>
          <w:p w14:paraId="06AA6CFC" w14:textId="77777777" w:rsidR="003F26AC" w:rsidRPr="009539B4" w:rsidRDefault="003F26AC" w:rsidP="00D25394">
            <w:pPr>
              <w:widowControl w:val="0"/>
              <w:autoSpaceDE w:val="0"/>
              <w:autoSpaceDN w:val="0"/>
              <w:adjustRightInd w:val="0"/>
            </w:pPr>
          </w:p>
        </w:tc>
        <w:tc>
          <w:tcPr>
            <w:tcW w:w="4675" w:type="dxa"/>
          </w:tcPr>
          <w:p w14:paraId="5323C049" w14:textId="77777777" w:rsidR="003F26AC" w:rsidRDefault="003F26AC" w:rsidP="00D25394">
            <w:pPr>
              <w:widowControl w:val="0"/>
              <w:autoSpaceDE w:val="0"/>
              <w:autoSpaceDN w:val="0"/>
              <w:adjustRightInd w:val="0"/>
            </w:pPr>
            <w:r>
              <w:t>The number of glucose peaks above *** mg/dL averaged per 24-hour period of CGM wear</w:t>
            </w:r>
          </w:p>
        </w:tc>
      </w:tr>
      <w:tr w:rsidR="003F26AC" w14:paraId="4FA95C00" w14:textId="77777777" w:rsidTr="00D25394">
        <w:tc>
          <w:tcPr>
            <w:tcW w:w="4675" w:type="dxa"/>
          </w:tcPr>
          <w:p w14:paraId="6630C13B" w14:textId="77777777" w:rsidR="003F26AC" w:rsidRPr="009539B4" w:rsidRDefault="003F26AC" w:rsidP="00D25394">
            <w:pPr>
              <w:widowControl w:val="0"/>
              <w:autoSpaceDE w:val="0"/>
              <w:autoSpaceDN w:val="0"/>
              <w:adjustRightInd w:val="0"/>
            </w:pPr>
            <w:proofErr w:type="spellStart"/>
            <w:r w:rsidRPr="009539B4">
              <w:t>min_spent_under</w:t>
            </w:r>
            <w:proofErr w:type="spellEnd"/>
            <w:r w:rsidRPr="009539B4">
              <w:t>_**</w:t>
            </w:r>
          </w:p>
          <w:p w14:paraId="7771DE9B" w14:textId="77777777" w:rsidR="003F26AC" w:rsidRPr="009539B4" w:rsidRDefault="003F26AC" w:rsidP="00D25394">
            <w:pPr>
              <w:widowControl w:val="0"/>
              <w:autoSpaceDE w:val="0"/>
              <w:autoSpaceDN w:val="0"/>
              <w:adjustRightInd w:val="0"/>
            </w:pPr>
          </w:p>
        </w:tc>
        <w:tc>
          <w:tcPr>
            <w:tcW w:w="4675" w:type="dxa"/>
          </w:tcPr>
          <w:p w14:paraId="6675C8E8" w14:textId="77777777" w:rsidR="003F26AC" w:rsidRDefault="003F26AC" w:rsidP="00D25394">
            <w:pPr>
              <w:widowControl w:val="0"/>
              <w:autoSpaceDE w:val="0"/>
              <w:autoSpaceDN w:val="0"/>
              <w:adjustRightInd w:val="0"/>
            </w:pPr>
            <w:r>
              <w:t>The total length of time that sensor glucose was at or below ** mg/dL</w:t>
            </w:r>
          </w:p>
        </w:tc>
      </w:tr>
      <w:tr w:rsidR="003F26AC" w14:paraId="0F92AEC2" w14:textId="77777777" w:rsidTr="00D25394">
        <w:tc>
          <w:tcPr>
            <w:tcW w:w="4675" w:type="dxa"/>
          </w:tcPr>
          <w:p w14:paraId="2F3B3F2C" w14:textId="77777777" w:rsidR="003F26AC" w:rsidRPr="009539B4" w:rsidRDefault="003F26AC" w:rsidP="00D25394">
            <w:pPr>
              <w:widowControl w:val="0"/>
              <w:autoSpaceDE w:val="0"/>
              <w:autoSpaceDN w:val="0"/>
              <w:adjustRightInd w:val="0"/>
            </w:pPr>
            <w:proofErr w:type="spellStart"/>
            <w:r w:rsidRPr="009539B4">
              <w:t>percent_time_under</w:t>
            </w:r>
            <w:proofErr w:type="spellEnd"/>
            <w:r w:rsidRPr="009539B4">
              <w:t>_**</w:t>
            </w:r>
          </w:p>
          <w:p w14:paraId="0EF3464A" w14:textId="77777777" w:rsidR="003F26AC" w:rsidRPr="009539B4" w:rsidRDefault="003F26AC" w:rsidP="00D25394">
            <w:pPr>
              <w:widowControl w:val="0"/>
              <w:autoSpaceDE w:val="0"/>
              <w:autoSpaceDN w:val="0"/>
              <w:adjustRightInd w:val="0"/>
            </w:pPr>
          </w:p>
        </w:tc>
        <w:tc>
          <w:tcPr>
            <w:tcW w:w="4675" w:type="dxa"/>
          </w:tcPr>
          <w:p w14:paraId="25DC4D6A" w14:textId="77777777" w:rsidR="003F26AC" w:rsidRDefault="003F26AC" w:rsidP="00D25394">
            <w:pPr>
              <w:widowControl w:val="0"/>
              <w:autoSpaceDE w:val="0"/>
              <w:autoSpaceDN w:val="0"/>
              <w:adjustRightInd w:val="0"/>
            </w:pPr>
            <w:r>
              <w:t>Minutes spent below ** mg/dL, as a percentage of the total time CGM was worn</w:t>
            </w:r>
          </w:p>
        </w:tc>
      </w:tr>
      <w:tr w:rsidR="003F26AC" w14:paraId="43D7BC7F" w14:textId="77777777" w:rsidTr="00D25394">
        <w:tc>
          <w:tcPr>
            <w:tcW w:w="4675" w:type="dxa"/>
          </w:tcPr>
          <w:p w14:paraId="0946F463" w14:textId="77777777" w:rsidR="003F26AC" w:rsidRPr="009539B4" w:rsidRDefault="003F26AC" w:rsidP="00D25394">
            <w:pPr>
              <w:widowControl w:val="0"/>
              <w:autoSpaceDE w:val="0"/>
              <w:autoSpaceDN w:val="0"/>
              <w:adjustRightInd w:val="0"/>
            </w:pPr>
            <w:r w:rsidRPr="00BF075E">
              <w:t>min_spent_70_180</w:t>
            </w:r>
          </w:p>
        </w:tc>
        <w:tc>
          <w:tcPr>
            <w:tcW w:w="4675" w:type="dxa"/>
          </w:tcPr>
          <w:p w14:paraId="021A3E61" w14:textId="77777777" w:rsidR="003F26AC" w:rsidRDefault="003F26AC" w:rsidP="00D25394">
            <w:pPr>
              <w:widowControl w:val="0"/>
              <w:autoSpaceDE w:val="0"/>
              <w:autoSpaceDN w:val="0"/>
              <w:adjustRightInd w:val="0"/>
            </w:pPr>
            <w:r>
              <w:t>Minutes spent in the range 70 – 180 mg/dL (inclusive)</w:t>
            </w:r>
          </w:p>
        </w:tc>
      </w:tr>
      <w:tr w:rsidR="003F26AC" w14:paraId="3C0C78A4" w14:textId="77777777" w:rsidTr="00D25394">
        <w:tc>
          <w:tcPr>
            <w:tcW w:w="4675" w:type="dxa"/>
          </w:tcPr>
          <w:p w14:paraId="466722E3" w14:textId="77777777" w:rsidR="003F26AC" w:rsidRPr="009539B4" w:rsidRDefault="003F26AC" w:rsidP="00D25394">
            <w:pPr>
              <w:widowControl w:val="0"/>
              <w:autoSpaceDE w:val="0"/>
              <w:autoSpaceDN w:val="0"/>
              <w:adjustRightInd w:val="0"/>
            </w:pPr>
            <w:r w:rsidRPr="00BF075E">
              <w:t>percent_time_70_180</w:t>
            </w:r>
          </w:p>
        </w:tc>
        <w:tc>
          <w:tcPr>
            <w:tcW w:w="4675" w:type="dxa"/>
          </w:tcPr>
          <w:p w14:paraId="7DB24BA2" w14:textId="77777777" w:rsidR="003F26AC" w:rsidRDefault="003F26AC" w:rsidP="00D25394">
            <w:pPr>
              <w:widowControl w:val="0"/>
              <w:autoSpaceDE w:val="0"/>
              <w:autoSpaceDN w:val="0"/>
              <w:adjustRightInd w:val="0"/>
            </w:pPr>
            <w:r>
              <w:t>Minutes spent in the range 70 – 180 mg/dL (inclusive), as a percentage of the total time CGM was worn</w:t>
            </w:r>
          </w:p>
        </w:tc>
      </w:tr>
      <w:tr w:rsidR="003F26AC" w14:paraId="26C6CB14" w14:textId="77777777" w:rsidTr="00D25394">
        <w:tc>
          <w:tcPr>
            <w:tcW w:w="4675" w:type="dxa"/>
          </w:tcPr>
          <w:p w14:paraId="457D0FE8" w14:textId="77777777" w:rsidR="003F26AC" w:rsidRPr="009539B4" w:rsidRDefault="003F26AC" w:rsidP="00D25394">
            <w:pPr>
              <w:widowControl w:val="0"/>
              <w:autoSpaceDE w:val="0"/>
              <w:autoSpaceDN w:val="0"/>
              <w:adjustRightInd w:val="0"/>
            </w:pPr>
            <w:r w:rsidRPr="009539B4">
              <w:t>daytime_***</w:t>
            </w:r>
          </w:p>
          <w:p w14:paraId="69D8196F" w14:textId="77777777" w:rsidR="003F26AC" w:rsidRPr="009539B4" w:rsidRDefault="003F26AC" w:rsidP="00D25394">
            <w:pPr>
              <w:widowControl w:val="0"/>
              <w:autoSpaceDE w:val="0"/>
              <w:autoSpaceDN w:val="0"/>
              <w:adjustRightInd w:val="0"/>
            </w:pPr>
          </w:p>
        </w:tc>
        <w:tc>
          <w:tcPr>
            <w:tcW w:w="4675" w:type="dxa"/>
          </w:tcPr>
          <w:p w14:paraId="2254B595" w14:textId="77777777" w:rsidR="003F26AC" w:rsidRDefault="003F26AC" w:rsidP="00D25394">
            <w:pPr>
              <w:widowControl w:val="0"/>
              <w:autoSpaceDE w:val="0"/>
              <w:autoSpaceDN w:val="0"/>
              <w:adjustRightInd w:val="0"/>
            </w:pPr>
            <w:r>
              <w:t>*** of all sensor glucose values during specified daytime hours</w:t>
            </w:r>
          </w:p>
        </w:tc>
      </w:tr>
      <w:tr w:rsidR="003F26AC" w14:paraId="06F0357F" w14:textId="77777777" w:rsidTr="00D25394">
        <w:tc>
          <w:tcPr>
            <w:tcW w:w="4675" w:type="dxa"/>
          </w:tcPr>
          <w:p w14:paraId="33698FB7" w14:textId="77777777" w:rsidR="003F26AC" w:rsidRPr="009539B4" w:rsidRDefault="003F26AC" w:rsidP="00D25394">
            <w:pPr>
              <w:widowControl w:val="0"/>
              <w:autoSpaceDE w:val="0"/>
              <w:autoSpaceDN w:val="0"/>
              <w:adjustRightInd w:val="0"/>
            </w:pPr>
            <w:r w:rsidRPr="009539B4">
              <w:t>nighttime_***</w:t>
            </w:r>
          </w:p>
          <w:p w14:paraId="73BB23F6" w14:textId="77777777" w:rsidR="003F26AC" w:rsidRPr="009539B4" w:rsidRDefault="003F26AC" w:rsidP="00D25394">
            <w:pPr>
              <w:widowControl w:val="0"/>
              <w:autoSpaceDE w:val="0"/>
              <w:autoSpaceDN w:val="0"/>
              <w:adjustRightInd w:val="0"/>
            </w:pPr>
          </w:p>
        </w:tc>
        <w:tc>
          <w:tcPr>
            <w:tcW w:w="4675" w:type="dxa"/>
          </w:tcPr>
          <w:p w14:paraId="6D5F9551" w14:textId="77777777" w:rsidR="003F26AC" w:rsidRDefault="003F26AC" w:rsidP="00D25394">
            <w:pPr>
              <w:widowControl w:val="0"/>
              <w:autoSpaceDE w:val="0"/>
              <w:autoSpaceDN w:val="0"/>
              <w:adjustRightInd w:val="0"/>
            </w:pPr>
            <w:r>
              <w:t>*** of all sensor glucose values during specified nighttime hours</w:t>
            </w:r>
          </w:p>
        </w:tc>
      </w:tr>
      <w:tr w:rsidR="003F26AC" w14:paraId="1F3E7BAE" w14:textId="77777777" w:rsidTr="00D25394">
        <w:tc>
          <w:tcPr>
            <w:tcW w:w="4675" w:type="dxa"/>
          </w:tcPr>
          <w:p w14:paraId="4841005C" w14:textId="77777777" w:rsidR="003F26AC" w:rsidRPr="009539B4" w:rsidRDefault="003F26AC" w:rsidP="00D25394">
            <w:pPr>
              <w:widowControl w:val="0"/>
              <w:autoSpaceDE w:val="0"/>
              <w:autoSpaceDN w:val="0"/>
              <w:adjustRightInd w:val="0"/>
            </w:pPr>
            <w:proofErr w:type="spellStart"/>
            <w:r w:rsidRPr="009539B4">
              <w:t>auc</w:t>
            </w:r>
            <w:proofErr w:type="spellEnd"/>
          </w:p>
        </w:tc>
        <w:tc>
          <w:tcPr>
            <w:tcW w:w="4675" w:type="dxa"/>
          </w:tcPr>
          <w:p w14:paraId="00B79E3F" w14:textId="77777777" w:rsidR="003F26AC" w:rsidRDefault="003F26AC" w:rsidP="00D25394">
            <w:pPr>
              <w:widowControl w:val="0"/>
              <w:autoSpaceDE w:val="0"/>
              <w:autoSpaceDN w:val="0"/>
              <w:adjustRightInd w:val="0"/>
            </w:pPr>
            <w:r>
              <w:t>Approximate area under the sensor glucose curve, calculated using the trapezoidal rule</w:t>
            </w:r>
          </w:p>
        </w:tc>
      </w:tr>
      <w:tr w:rsidR="003F26AC" w14:paraId="30716BDD" w14:textId="77777777" w:rsidTr="00D25394">
        <w:tc>
          <w:tcPr>
            <w:tcW w:w="4675" w:type="dxa"/>
          </w:tcPr>
          <w:p w14:paraId="3B1B7CCF" w14:textId="77777777" w:rsidR="003F26AC" w:rsidRPr="009539B4" w:rsidRDefault="003F26AC" w:rsidP="00D25394">
            <w:pPr>
              <w:widowControl w:val="0"/>
              <w:autoSpaceDE w:val="0"/>
              <w:autoSpaceDN w:val="0"/>
              <w:adjustRightInd w:val="0"/>
            </w:pPr>
            <w:proofErr w:type="spellStart"/>
            <w:r>
              <w:t>r_mage</w:t>
            </w:r>
            <w:proofErr w:type="spellEnd"/>
          </w:p>
        </w:tc>
        <w:tc>
          <w:tcPr>
            <w:tcW w:w="4675" w:type="dxa"/>
          </w:tcPr>
          <w:p w14:paraId="288FD1D4" w14:textId="77777777" w:rsidR="003F26AC" w:rsidRDefault="003F26AC" w:rsidP="00D25394">
            <w:pPr>
              <w:widowControl w:val="0"/>
              <w:autoSpaceDE w:val="0"/>
              <w:autoSpaceDN w:val="0"/>
              <w:adjustRightInd w:val="0"/>
            </w:pPr>
            <w:r>
              <w:t xml:space="preserve">MAGE calculated according to </w:t>
            </w:r>
            <w:proofErr w:type="spellStart"/>
            <w:r>
              <w:t>Baghurst’s</w:t>
            </w:r>
            <w:proofErr w:type="spellEnd"/>
            <w:r>
              <w:t xml:space="preserve"> algorithm</w:t>
            </w:r>
          </w:p>
        </w:tc>
      </w:tr>
      <w:tr w:rsidR="003F26AC" w14:paraId="06DF484D" w14:textId="77777777" w:rsidTr="00D25394">
        <w:tc>
          <w:tcPr>
            <w:tcW w:w="4675" w:type="dxa"/>
          </w:tcPr>
          <w:p w14:paraId="0A43B975" w14:textId="77777777" w:rsidR="003F26AC" w:rsidRDefault="003F26AC" w:rsidP="00D25394">
            <w:pPr>
              <w:widowControl w:val="0"/>
              <w:autoSpaceDE w:val="0"/>
              <w:autoSpaceDN w:val="0"/>
              <w:adjustRightInd w:val="0"/>
            </w:pPr>
            <w:proofErr w:type="spellStart"/>
            <w:r>
              <w:t>j_index</w:t>
            </w:r>
            <w:proofErr w:type="spellEnd"/>
          </w:p>
        </w:tc>
        <w:tc>
          <w:tcPr>
            <w:tcW w:w="4675" w:type="dxa"/>
          </w:tcPr>
          <w:p w14:paraId="632E6B82" w14:textId="77777777" w:rsidR="003F26AC" w:rsidRPr="00783615" w:rsidRDefault="003F26AC" w:rsidP="00D25394">
            <w:pPr>
              <w:widowControl w:val="0"/>
              <w:autoSpaceDE w:val="0"/>
              <w:autoSpaceDN w:val="0"/>
              <w:adjustRightInd w:val="0"/>
            </w:pPr>
            <w:r>
              <w:t xml:space="preserve">Calculated based on the equation: 0.324 </w:t>
            </w:r>
            <w:r>
              <w:sym w:font="Symbol" w:char="F0B4"/>
            </w:r>
            <w:r>
              <w:t xml:space="preserve"> (average glucose in mg/dL + standard deviation of glucose levels)^2</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operties":{"noteIndex":0},"schema":"https://github.com/citation-style-language/schema/raw/master/csl-citation.json"}</w:instrText>
            </w:r>
            <w:r>
              <w:fldChar w:fldCharType="separate"/>
            </w:r>
            <w:r w:rsidRPr="00AE7CB2">
              <w:rPr>
                <w:noProof/>
                <w:vertAlign w:val="superscript"/>
              </w:rPr>
              <w:t>11</w:t>
            </w:r>
            <w:r>
              <w:fldChar w:fldCharType="end"/>
            </w:r>
          </w:p>
        </w:tc>
      </w:tr>
      <w:tr w:rsidR="003F26AC" w14:paraId="09B61EAF" w14:textId="77777777" w:rsidTr="00D25394">
        <w:tc>
          <w:tcPr>
            <w:tcW w:w="4675" w:type="dxa"/>
          </w:tcPr>
          <w:p w14:paraId="3EE55EEE" w14:textId="77777777" w:rsidR="003F26AC" w:rsidRDefault="003F26AC" w:rsidP="00D25394">
            <w:pPr>
              <w:widowControl w:val="0"/>
              <w:autoSpaceDE w:val="0"/>
              <w:autoSpaceDN w:val="0"/>
              <w:adjustRightInd w:val="0"/>
            </w:pPr>
            <w:r>
              <w:t>conga</w:t>
            </w:r>
          </w:p>
        </w:tc>
        <w:tc>
          <w:tcPr>
            <w:tcW w:w="4675" w:type="dxa"/>
          </w:tcPr>
          <w:p w14:paraId="0077A9B4" w14:textId="77777777" w:rsidR="003F26AC" w:rsidRDefault="003F26AC" w:rsidP="00D25394">
            <w:pPr>
              <w:widowControl w:val="0"/>
              <w:autoSpaceDE w:val="0"/>
              <w:autoSpaceDN w:val="0"/>
              <w:adjustRightInd w:val="0"/>
            </w:pPr>
            <w:r>
              <w:t>Continuous overall net glycemic action, default n = 1 hour</w:t>
            </w:r>
            <w:r>
              <w:fldChar w:fldCharType="begin" w:fldLock="1"/>
            </w:r>
            <w:r>
              <w:instrText>ADDIN CSL_CITATION {"citationItems":[{"id":"ITEM-1","itemData":{"DOI":"10.1089/dia.2005.7.253","ISBN":"1520-9156 (Print)\\r1520-9156 (Linking)","ISSN":"1520-9156","PMID":"15857227","abstract":"BACKGROUND: Various methodologies have been proposed for analysis of continuous glucose measurements. These methods have mainly focused on the proportion of low or high glucose readings and have not attempted to analyze other dimensions of the data obtained. This study proposes an algorithm for analysis of continuous glucose data including a novel method of assessing glycemic variability. METHODS: Mean blood glucose and mean of daily differences (MODD) assessed the degree that the Continuous Glucose Monitoring System (CGMS, Medtronic MiniMed, Northridge, CA) trace was representative of the 3-month glycemic pattern. Percentages of times in low, normal, and high glucose ranges were used to assess marked glycemic excursion. Continuous overall net glycemic action (CONGA), a novel method developed by the authors, assessed intra-day glycemic variability. These methods were applied to 10 CGMS traces chosen randomly from those completed by children with type 1 diabetes from the Royal Children's Hospital, Melbourne, Victoria, Australia and 10 traces recorded by healthy volunteer controls. RESULTS: The healthy controls had lower values for mean blood glucose, MODD, and CONGA. Patients with diabetes had higher percentages of time spent in high and low glucose ranges. There was no overlap between the CONGA values for patients with diabetes and for controls, and the difference between controls and patients with diabetes increased markedly as the CONGA time period increased. CONCLUSIONS: We advocate an approach to the analysis of CGMS data based upon a hierarchy of relevant clinical questions alluding to the representative nature of the data, the amount of time spent in glycemic excursions, and the degree of glycemic variation. Integrated use of these algorithms distinguishes between various patterns of glycemic control in those with and without diabetes.","author":[{"dropping-particle":"","family":"McDonnell","given":"C.M.","non-dropping-particle":"","parse-names":false,"suffix":""},{"dropping-particle":"","family":"Donath","given":"S.M.","non-dropping-particle":"","parse-names":false,"suffix":""},{"dropping-particle":"","family":"Vidmar","given":"S.I.","non-dropping-particle":"","parse-names":false,"suffix":""},{"dropping-particle":"","family":"Werther","given":"G.A.","non-dropping-particle":"","parse-names":false,"suffix":""},{"dropping-particle":"","family":"Cameron","given":"F.J.","non-dropping-particle":"","parse-names":false,"suffix":""}],"container-title":"Diabetes Technology &amp; Therapeutics","id":"ITEM-1","issue":"2","issued":{"date-parts":[["2005"]]},"page":"253-263","title":"A Novel Approach to Continuous Glucose Analysis Utilizing Glycemic Variation","type":"article-journal","volume":"7"},"uris":["http://www.mendeley.com/documents/?uuid=78849269-8d52-4ad4-86ba-652408d26ac3"]}],"mendeley":{"formattedCitation":"&lt;sup&gt;11&lt;/sup&gt;","plainTextFormattedCitation":"11","previouslyFormattedCitation":"&lt;sup&gt;11&lt;/sup&gt;"},"properties":{"noteIndex":0},"schema":"https://github.com/citation-style-language/schema/raw/master/csl-citation.json"}</w:instrText>
            </w:r>
            <w:r>
              <w:fldChar w:fldCharType="separate"/>
            </w:r>
            <w:r w:rsidRPr="0094120E">
              <w:rPr>
                <w:noProof/>
                <w:vertAlign w:val="superscript"/>
              </w:rPr>
              <w:t>11</w:t>
            </w:r>
            <w:r>
              <w:fldChar w:fldCharType="end"/>
            </w:r>
          </w:p>
        </w:tc>
      </w:tr>
      <w:tr w:rsidR="003F26AC" w14:paraId="1C5DD3C3" w14:textId="77777777" w:rsidTr="00D25394">
        <w:tc>
          <w:tcPr>
            <w:tcW w:w="4675" w:type="dxa"/>
          </w:tcPr>
          <w:p w14:paraId="2AC3CD35" w14:textId="77777777" w:rsidR="003F26AC" w:rsidRDefault="003F26AC" w:rsidP="00D25394">
            <w:pPr>
              <w:widowControl w:val="0"/>
              <w:autoSpaceDE w:val="0"/>
              <w:autoSpaceDN w:val="0"/>
              <w:adjustRightInd w:val="0"/>
            </w:pPr>
            <w:proofErr w:type="spellStart"/>
            <w:r>
              <w:t>modd</w:t>
            </w:r>
            <w:proofErr w:type="spellEnd"/>
          </w:p>
        </w:tc>
        <w:tc>
          <w:tcPr>
            <w:tcW w:w="4675" w:type="dxa"/>
          </w:tcPr>
          <w:p w14:paraId="34A440FC" w14:textId="77777777" w:rsidR="003F26AC" w:rsidRDefault="003F26AC" w:rsidP="00D25394">
            <w:pPr>
              <w:widowControl w:val="0"/>
              <w:autoSpaceDE w:val="0"/>
              <w:autoSpaceDN w:val="0"/>
              <w:adjustRightInd w:val="0"/>
            </w:pPr>
            <w:r>
              <w:t>Mean of daily differences</w:t>
            </w:r>
          </w:p>
        </w:tc>
      </w:tr>
      <w:tr w:rsidR="003F26AC" w14:paraId="6DC2A483" w14:textId="77777777" w:rsidTr="00D25394">
        <w:tc>
          <w:tcPr>
            <w:tcW w:w="4675" w:type="dxa"/>
          </w:tcPr>
          <w:p w14:paraId="56919141" w14:textId="77777777" w:rsidR="003F26AC" w:rsidRDefault="003F26AC" w:rsidP="00D25394">
            <w:pPr>
              <w:widowControl w:val="0"/>
              <w:autoSpaceDE w:val="0"/>
              <w:autoSpaceDN w:val="0"/>
              <w:adjustRightInd w:val="0"/>
            </w:pPr>
            <w:proofErr w:type="spellStart"/>
            <w:r>
              <w:t>lbgi</w:t>
            </w:r>
            <w:proofErr w:type="spellEnd"/>
          </w:p>
        </w:tc>
        <w:tc>
          <w:tcPr>
            <w:tcW w:w="4675" w:type="dxa"/>
          </w:tcPr>
          <w:p w14:paraId="297E4FA8" w14:textId="77777777" w:rsidR="003F26AC" w:rsidRDefault="003F26AC" w:rsidP="00D25394">
            <w:pPr>
              <w:widowControl w:val="0"/>
              <w:autoSpaceDE w:val="0"/>
              <w:autoSpaceDN w:val="0"/>
              <w:adjustRightInd w:val="0"/>
            </w:pPr>
            <w:r>
              <w:t>Low blood glucose index</w:t>
            </w:r>
          </w:p>
        </w:tc>
      </w:tr>
      <w:tr w:rsidR="003F26AC" w14:paraId="170BAB0A" w14:textId="77777777" w:rsidTr="00D25394">
        <w:tc>
          <w:tcPr>
            <w:tcW w:w="4675" w:type="dxa"/>
          </w:tcPr>
          <w:p w14:paraId="5F2E368A" w14:textId="77777777" w:rsidR="003F26AC" w:rsidRDefault="003F26AC" w:rsidP="00D25394">
            <w:pPr>
              <w:widowControl w:val="0"/>
              <w:autoSpaceDE w:val="0"/>
              <w:autoSpaceDN w:val="0"/>
              <w:adjustRightInd w:val="0"/>
            </w:pPr>
            <w:proofErr w:type="spellStart"/>
            <w:r>
              <w:t>hbgi</w:t>
            </w:r>
            <w:proofErr w:type="spellEnd"/>
          </w:p>
        </w:tc>
        <w:tc>
          <w:tcPr>
            <w:tcW w:w="4675" w:type="dxa"/>
          </w:tcPr>
          <w:p w14:paraId="0AEF3D34" w14:textId="77777777" w:rsidR="003F26AC" w:rsidRDefault="003F26AC" w:rsidP="00D25394">
            <w:pPr>
              <w:widowControl w:val="0"/>
              <w:autoSpaceDE w:val="0"/>
              <w:autoSpaceDN w:val="0"/>
              <w:adjustRightInd w:val="0"/>
            </w:pPr>
            <w:r>
              <w:t>High blood glucose index</w:t>
            </w:r>
          </w:p>
        </w:tc>
      </w:tr>
    </w:tbl>
    <w:p w14:paraId="45E2C5E5" w14:textId="77777777" w:rsidR="00E65E99" w:rsidRDefault="00E65E99" w:rsidP="00DE2A9F">
      <w:pPr>
        <w:spacing w:line="480" w:lineRule="auto"/>
      </w:pPr>
    </w:p>
    <w:p w14:paraId="270202FD" w14:textId="23D4D0DE" w:rsidR="00C40AE9" w:rsidRPr="00333673" w:rsidRDefault="008D0E1A" w:rsidP="00DE2A9F">
      <w:pPr>
        <w:spacing w:line="480" w:lineRule="auto"/>
        <w:rPr>
          <w:b/>
          <w:sz w:val="36"/>
          <w:szCs w:val="36"/>
        </w:rPr>
      </w:pPr>
      <w:r w:rsidRPr="00333673">
        <w:rPr>
          <w:b/>
          <w:sz w:val="36"/>
          <w:szCs w:val="36"/>
        </w:rPr>
        <w:t>Methods</w:t>
      </w:r>
    </w:p>
    <w:p w14:paraId="155C62E1" w14:textId="4CD4DD45" w:rsidR="001A495F" w:rsidRPr="00133117" w:rsidRDefault="004872BB" w:rsidP="00DE2A9F">
      <w:pPr>
        <w:spacing w:line="480" w:lineRule="auto"/>
        <w:rPr>
          <w:b/>
          <w:sz w:val="32"/>
          <w:szCs w:val="32"/>
        </w:rPr>
      </w:pPr>
      <w:r w:rsidRPr="00133117">
        <w:rPr>
          <w:b/>
          <w:sz w:val="32"/>
          <w:szCs w:val="32"/>
        </w:rPr>
        <w:t>Package</w:t>
      </w:r>
      <w:r w:rsidR="001A495F" w:rsidRPr="00133117">
        <w:rPr>
          <w:b/>
          <w:sz w:val="32"/>
          <w:szCs w:val="32"/>
        </w:rPr>
        <w:t xml:space="preserve"> </w:t>
      </w:r>
      <w:r w:rsidR="00C23091">
        <w:rPr>
          <w:b/>
          <w:sz w:val="32"/>
          <w:szCs w:val="32"/>
        </w:rPr>
        <w:t>d</w:t>
      </w:r>
      <w:r w:rsidR="001A495F" w:rsidRPr="00133117">
        <w:rPr>
          <w:b/>
          <w:sz w:val="32"/>
          <w:szCs w:val="32"/>
        </w:rPr>
        <w:t>esign</w:t>
      </w:r>
      <w:r w:rsidR="00507D22" w:rsidRPr="00133117">
        <w:rPr>
          <w:b/>
          <w:sz w:val="32"/>
          <w:szCs w:val="32"/>
        </w:rPr>
        <w:tab/>
      </w:r>
      <w:r w:rsidR="006E4CC0" w:rsidRPr="00133117">
        <w:rPr>
          <w:b/>
          <w:sz w:val="32"/>
          <w:szCs w:val="32"/>
        </w:rPr>
        <w:t xml:space="preserve"> </w:t>
      </w:r>
    </w:p>
    <w:p w14:paraId="2B2FAC33" w14:textId="2B230469" w:rsidR="00551827" w:rsidRDefault="00166AA7" w:rsidP="00825E36">
      <w:pPr>
        <w:spacing w:line="480" w:lineRule="auto"/>
        <w:ind w:firstLine="720"/>
        <w:rPr>
          <w:ins w:id="54" w:author="Vigers, Timothy" w:date="2019-08-28T08:34:00Z"/>
        </w:rPr>
      </w:pPr>
      <w:r>
        <w:t xml:space="preserve">Our package consists of three simple functions: </w:t>
      </w:r>
      <w:proofErr w:type="spellStart"/>
      <w:proofErr w:type="gramStart"/>
      <w:r>
        <w:t>cleandata</w:t>
      </w:r>
      <w:proofErr w:type="spellEnd"/>
      <w:r>
        <w:t>(</w:t>
      </w:r>
      <w:proofErr w:type="gramEnd"/>
      <w:r>
        <w:t xml:space="preserve">), </w:t>
      </w:r>
      <w:proofErr w:type="spellStart"/>
      <w:r>
        <w:t>cgmvariables</w:t>
      </w:r>
      <w:proofErr w:type="spellEnd"/>
      <w:r>
        <w:t xml:space="preserve">(), and </w:t>
      </w:r>
      <w:proofErr w:type="spellStart"/>
      <w:r>
        <w:t>cgmreport</w:t>
      </w:r>
      <w:proofErr w:type="spellEnd"/>
      <w:r>
        <w:t>(). The data cleaning function iterates through a directory of CGM data exports and produces new file</w:t>
      </w:r>
      <w:r w:rsidR="00EE663C">
        <w:t>s</w:t>
      </w:r>
      <w:r>
        <w:t xml:space="preserve"> that </w:t>
      </w:r>
      <w:r w:rsidR="00EE663C">
        <w:t xml:space="preserve">then serve as input to </w:t>
      </w:r>
      <w:r>
        <w:t xml:space="preserve">the CGM variable calculator and the CGM report </w:t>
      </w:r>
      <w:r>
        <w:lastRenderedPageBreak/>
        <w:t xml:space="preserve">generator. </w:t>
      </w:r>
      <w:r w:rsidR="0055234B">
        <w:t xml:space="preserve">The initial directory can contain </w:t>
      </w:r>
      <w:r w:rsidR="00824079">
        <w:t>files</w:t>
      </w:r>
      <w:r w:rsidR="0055234B">
        <w:t xml:space="preserve"> from </w:t>
      </w:r>
      <w:r w:rsidR="00824079">
        <w:t xml:space="preserve">different </w:t>
      </w:r>
      <w:r w:rsidR="0055234B">
        <w:t xml:space="preserve">sources, as the function identifies the relevant timestamp and glucose values for each </w:t>
      </w:r>
      <w:r w:rsidR="00EE663C">
        <w:t>file format</w:t>
      </w:r>
      <w:r w:rsidR="0055234B">
        <w:t xml:space="preserve">. </w:t>
      </w:r>
      <w:r w:rsidR="00824079">
        <w:t xml:space="preserve">By default, the cleaning function will fill in gaps in glucose data less than 20 minutes long using linear interpolation. It will also remove </w:t>
      </w:r>
      <w:r w:rsidR="0031735C">
        <w:t>24-hour</w:t>
      </w:r>
      <w:r w:rsidR="00824079">
        <w:t xml:space="preserve"> </w:t>
      </w:r>
      <w:r w:rsidR="00EE663C">
        <w:t>periods</w:t>
      </w:r>
      <w:r w:rsidR="00824079">
        <w:t xml:space="preserve"> containing gaps</w:t>
      </w:r>
      <w:r w:rsidR="00EE663C">
        <w:t xml:space="preserve"> larger than 20 minutes, so that there will be an equal number of daytime and nighttime values</w:t>
      </w:r>
      <w:r w:rsidR="002D0EE6">
        <w:t>, important for calculating some variables, such as AUC</w:t>
      </w:r>
      <w:r w:rsidR="00824079">
        <w:t>. The use</w:t>
      </w:r>
      <w:r w:rsidR="002B11AB">
        <w:t>r</w:t>
      </w:r>
      <w:r w:rsidR="00824079">
        <w:t xml:space="preserve"> can specify a different maximum gap</w:t>
      </w:r>
      <w:r w:rsidR="002B11AB">
        <w:t xml:space="preserve"> to fill </w:t>
      </w:r>
      <w:r w:rsidR="00EE663C">
        <w:t>by interpolation</w:t>
      </w:r>
      <w:r w:rsidR="00824079">
        <w:t xml:space="preserve"> and can also choose </w:t>
      </w:r>
      <w:r w:rsidR="006262AA">
        <w:t>whether</w:t>
      </w:r>
      <w:r w:rsidR="00824079">
        <w:t xml:space="preserve"> to remove </w:t>
      </w:r>
      <w:r w:rsidR="00EE663C">
        <w:t xml:space="preserve">days with </w:t>
      </w:r>
      <w:r w:rsidR="002B11AB">
        <w:t xml:space="preserve">larger gaps. </w:t>
      </w:r>
      <w:ins w:id="55" w:author="Vigers, Timothy" w:date="2019-08-28T08:33:00Z">
        <w:r w:rsidR="000B0EA2">
          <w:t>For example</w:t>
        </w:r>
      </w:ins>
      <w:ins w:id="56" w:author="Vigers, Timothy" w:date="2019-08-28T08:36:00Z">
        <w:r w:rsidR="006A1E85">
          <w:t>,</w:t>
        </w:r>
      </w:ins>
      <w:ins w:id="57" w:author="Vigers, Timothy" w:date="2019-08-28T08:33:00Z">
        <w:r w:rsidR="000B0EA2">
          <w:t xml:space="preserve"> </w:t>
        </w:r>
      </w:ins>
    </w:p>
    <w:p w14:paraId="3FF43055" w14:textId="73F4CBF7" w:rsidR="00551827" w:rsidRPr="00514489" w:rsidRDefault="006A1E85" w:rsidP="00514489">
      <w:pPr>
        <w:spacing w:line="480" w:lineRule="auto"/>
        <w:rPr>
          <w:ins w:id="58" w:author="Vigers, Timothy" w:date="2019-08-28T08:36:00Z"/>
          <w:rFonts w:ascii="Lucida Console" w:hAnsi="Lucida Console"/>
          <w:rPrChange w:id="59" w:author="Vigers, Timothy" w:date="2019-09-04T11:13:00Z">
            <w:rPr>
              <w:ins w:id="60" w:author="Vigers, Timothy" w:date="2019-08-28T08:36:00Z"/>
            </w:rPr>
          </w:rPrChange>
        </w:rPr>
        <w:pPrChange w:id="61" w:author="Vigers, Timothy" w:date="2019-09-04T11:13:00Z">
          <w:pPr>
            <w:spacing w:line="480" w:lineRule="auto"/>
            <w:ind w:firstLine="720"/>
          </w:pPr>
        </w:pPrChange>
      </w:pPr>
      <w:proofErr w:type="spellStart"/>
      <w:proofErr w:type="gramStart"/>
      <w:ins w:id="62" w:author="Vigers, Timothy" w:date="2019-08-28T08:35:00Z">
        <w:r w:rsidRPr="00514489">
          <w:rPr>
            <w:rFonts w:ascii="Lucida Console" w:hAnsi="Lucida Console"/>
            <w:rPrChange w:id="63" w:author="Vigers, Timothy" w:date="2019-09-04T11:13:00Z">
              <w:rPr/>
            </w:rPrChange>
          </w:rPr>
          <w:t>cleandata</w:t>
        </w:r>
        <w:proofErr w:type="spellEnd"/>
        <w:r w:rsidRPr="00514489">
          <w:rPr>
            <w:rFonts w:ascii="Lucida Console" w:hAnsi="Lucida Console"/>
            <w:rPrChange w:id="64" w:author="Vigers, Timothy" w:date="2019-09-04T11:13:00Z">
              <w:rPr/>
            </w:rPrChange>
          </w:rPr>
          <w:t>(</w:t>
        </w:r>
        <w:proofErr w:type="gramEnd"/>
        <w:r w:rsidRPr="00514489">
          <w:rPr>
            <w:rFonts w:ascii="Lucida Console" w:hAnsi="Lucida Console"/>
            <w:rPrChange w:id="65" w:author="Vigers, Timothy" w:date="2019-09-04T11:13:00Z">
              <w:rPr/>
            </w:rPrChange>
          </w:rPr>
          <w:t>“path/to/</w:t>
        </w:r>
        <w:proofErr w:type="spellStart"/>
        <w:r w:rsidRPr="00514489">
          <w:rPr>
            <w:rFonts w:ascii="Lucida Console" w:hAnsi="Lucida Console"/>
            <w:rPrChange w:id="66" w:author="Vigers, Timothy" w:date="2019-09-04T11:13:00Z">
              <w:rPr/>
            </w:rPrChange>
          </w:rPr>
          <w:t>inputdirectory</w:t>
        </w:r>
        <w:proofErr w:type="spellEnd"/>
        <w:r w:rsidRPr="00514489">
          <w:rPr>
            <w:rFonts w:ascii="Lucida Console" w:hAnsi="Lucida Console"/>
            <w:rPrChange w:id="67" w:author="Vigers, Timothy" w:date="2019-09-04T11:13:00Z">
              <w:rPr/>
            </w:rPrChange>
          </w:rPr>
          <w:t>”, “path/to/</w:t>
        </w:r>
        <w:proofErr w:type="spellStart"/>
        <w:r w:rsidRPr="00514489">
          <w:rPr>
            <w:rFonts w:ascii="Lucida Console" w:hAnsi="Lucida Console"/>
            <w:rPrChange w:id="68" w:author="Vigers, Timothy" w:date="2019-09-04T11:13:00Z">
              <w:rPr/>
            </w:rPrChange>
          </w:rPr>
          <w:t>outputdire</w:t>
        </w:r>
      </w:ins>
      <w:ins w:id="69" w:author="Vigers, Timothy" w:date="2019-08-28T08:36:00Z">
        <w:r w:rsidRPr="00514489">
          <w:rPr>
            <w:rFonts w:ascii="Lucida Console" w:hAnsi="Lucida Console"/>
            <w:rPrChange w:id="70" w:author="Vigers, Timothy" w:date="2019-09-04T11:13:00Z">
              <w:rPr/>
            </w:rPrChange>
          </w:rPr>
          <w:t>ctory</w:t>
        </w:r>
      </w:ins>
      <w:proofErr w:type="spellEnd"/>
      <w:ins w:id="71" w:author="Vigers, Timothy" w:date="2019-08-28T08:37:00Z">
        <w:r w:rsidR="00752E88" w:rsidRPr="00514489">
          <w:rPr>
            <w:rFonts w:ascii="Lucida Console" w:hAnsi="Lucida Console"/>
            <w:rPrChange w:id="72" w:author="Vigers, Timothy" w:date="2019-09-04T11:13:00Z">
              <w:rPr/>
            </w:rPrChange>
          </w:rPr>
          <w:t>”</w:t>
        </w:r>
      </w:ins>
      <w:ins w:id="73" w:author="Vigers, Timothy" w:date="2019-08-28T08:35:00Z">
        <w:r w:rsidRPr="00514489">
          <w:rPr>
            <w:rFonts w:ascii="Lucida Console" w:hAnsi="Lucida Console"/>
            <w:rPrChange w:id="74" w:author="Vigers, Timothy" w:date="2019-09-04T11:13:00Z">
              <w:rPr/>
            </w:rPrChange>
          </w:rPr>
          <w:t>)</w:t>
        </w:r>
      </w:ins>
    </w:p>
    <w:p w14:paraId="1E57CCAE" w14:textId="2B9AA9BF" w:rsidR="006A1E85" w:rsidRDefault="006A1E85" w:rsidP="006A1E85">
      <w:pPr>
        <w:spacing w:line="480" w:lineRule="auto"/>
        <w:rPr>
          <w:ins w:id="75" w:author="Vigers, Timothy" w:date="2019-08-28T08:37:00Z"/>
        </w:rPr>
      </w:pPr>
      <w:ins w:id="76" w:author="Vigers, Timothy" w:date="2019-08-28T08:36:00Z">
        <w:r>
          <w:t xml:space="preserve">will </w:t>
        </w:r>
      </w:ins>
      <w:ins w:id="77" w:author="Vigers, Timothy" w:date="2019-08-28T08:37:00Z">
        <w:r>
          <w:t>clean the data using the default settings, while</w:t>
        </w:r>
      </w:ins>
    </w:p>
    <w:p w14:paraId="601AAA57" w14:textId="77777777" w:rsidR="00386F4C" w:rsidRDefault="00B6517A" w:rsidP="00B6517A">
      <w:pPr>
        <w:spacing w:line="480" w:lineRule="auto"/>
        <w:ind w:firstLine="720"/>
        <w:rPr>
          <w:ins w:id="78" w:author="Vigers, Timothy" w:date="2019-09-04T11:14:00Z"/>
          <w:rFonts w:ascii="Lucida Console" w:hAnsi="Lucida Console"/>
        </w:rPr>
      </w:pPr>
      <w:proofErr w:type="spellStart"/>
      <w:proofErr w:type="gramStart"/>
      <w:ins w:id="79" w:author="Vigers, Timothy" w:date="2019-08-28T08:37:00Z">
        <w:r w:rsidRPr="00386F4C">
          <w:rPr>
            <w:rFonts w:ascii="Lucida Console" w:hAnsi="Lucida Console"/>
            <w:rPrChange w:id="80" w:author="Vigers, Timothy" w:date="2019-09-04T11:14:00Z">
              <w:rPr/>
            </w:rPrChange>
          </w:rPr>
          <w:t>cleandata</w:t>
        </w:r>
        <w:proofErr w:type="spellEnd"/>
        <w:r w:rsidRPr="00386F4C">
          <w:rPr>
            <w:rFonts w:ascii="Lucida Console" w:hAnsi="Lucida Console"/>
            <w:rPrChange w:id="81" w:author="Vigers, Timothy" w:date="2019-09-04T11:14:00Z">
              <w:rPr/>
            </w:rPrChange>
          </w:rPr>
          <w:t>(</w:t>
        </w:r>
        <w:proofErr w:type="gramEnd"/>
        <w:r w:rsidRPr="00386F4C">
          <w:rPr>
            <w:rFonts w:ascii="Lucida Console" w:hAnsi="Lucida Console"/>
            <w:rPrChange w:id="82" w:author="Vigers, Timothy" w:date="2019-09-04T11:14:00Z">
              <w:rPr/>
            </w:rPrChange>
          </w:rPr>
          <w:t>“path/to/</w:t>
        </w:r>
        <w:proofErr w:type="spellStart"/>
        <w:r w:rsidRPr="00386F4C">
          <w:rPr>
            <w:rFonts w:ascii="Lucida Console" w:hAnsi="Lucida Console"/>
            <w:rPrChange w:id="83" w:author="Vigers, Timothy" w:date="2019-09-04T11:14:00Z">
              <w:rPr/>
            </w:rPrChange>
          </w:rPr>
          <w:t>inputdirectory</w:t>
        </w:r>
        <w:proofErr w:type="spellEnd"/>
        <w:r w:rsidRPr="00386F4C">
          <w:rPr>
            <w:rFonts w:ascii="Lucida Console" w:hAnsi="Lucida Console"/>
            <w:rPrChange w:id="84" w:author="Vigers, Timothy" w:date="2019-09-04T11:14:00Z">
              <w:rPr/>
            </w:rPrChange>
          </w:rPr>
          <w:t>”,</w:t>
        </w:r>
      </w:ins>
    </w:p>
    <w:p w14:paraId="086D3252" w14:textId="77777777" w:rsidR="00386F4C" w:rsidRDefault="00B6517A" w:rsidP="00386F4C">
      <w:pPr>
        <w:spacing w:line="480" w:lineRule="auto"/>
        <w:ind w:firstLine="720"/>
        <w:rPr>
          <w:ins w:id="85" w:author="Vigers, Timothy" w:date="2019-09-04T11:14:00Z"/>
          <w:rFonts w:ascii="Lucida Console" w:hAnsi="Lucida Console"/>
        </w:rPr>
      </w:pPr>
      <w:ins w:id="86" w:author="Vigers, Timothy" w:date="2019-08-28T08:37:00Z">
        <w:r w:rsidRPr="00386F4C">
          <w:rPr>
            <w:rFonts w:ascii="Lucida Console" w:hAnsi="Lucida Console"/>
            <w:rPrChange w:id="87" w:author="Vigers, Timothy" w:date="2019-09-04T11:14:00Z">
              <w:rPr/>
            </w:rPrChange>
          </w:rPr>
          <w:t>“path/to/</w:t>
        </w:r>
        <w:proofErr w:type="spellStart"/>
        <w:r w:rsidRPr="00386F4C">
          <w:rPr>
            <w:rFonts w:ascii="Lucida Console" w:hAnsi="Lucida Console"/>
            <w:rPrChange w:id="88" w:author="Vigers, Timothy" w:date="2019-09-04T11:14:00Z">
              <w:rPr/>
            </w:rPrChange>
          </w:rPr>
          <w:t>outputdirectory</w:t>
        </w:r>
        <w:proofErr w:type="spellEnd"/>
        <w:r w:rsidR="00752E88" w:rsidRPr="00386F4C">
          <w:rPr>
            <w:rFonts w:ascii="Lucida Console" w:hAnsi="Lucida Console"/>
            <w:rPrChange w:id="89" w:author="Vigers, Timothy" w:date="2019-09-04T11:14:00Z">
              <w:rPr/>
            </w:rPrChange>
          </w:rPr>
          <w:t>”,</w:t>
        </w:r>
      </w:ins>
      <w:ins w:id="90" w:author="Vigers, Timothy" w:date="2019-08-28T08:38:00Z">
        <w:r w:rsidR="00752E88" w:rsidRPr="00386F4C">
          <w:rPr>
            <w:rFonts w:ascii="Lucida Console" w:hAnsi="Lucida Console"/>
            <w:rPrChange w:id="91" w:author="Vigers, Timothy" w:date="2019-09-04T11:14:00Z">
              <w:rPr/>
            </w:rPrChange>
          </w:rPr>
          <w:t xml:space="preserve"> </w:t>
        </w:r>
      </w:ins>
    </w:p>
    <w:p w14:paraId="552BF3CF" w14:textId="4E114ABE" w:rsidR="006A1E85" w:rsidRPr="00386F4C" w:rsidRDefault="00752E88" w:rsidP="00386F4C">
      <w:pPr>
        <w:spacing w:line="480" w:lineRule="auto"/>
        <w:ind w:firstLine="720"/>
        <w:rPr>
          <w:ins w:id="92" w:author="Vigers, Timothy" w:date="2019-08-28T08:34:00Z"/>
          <w:rFonts w:ascii="Lucida Console" w:hAnsi="Lucida Console"/>
          <w:rPrChange w:id="93" w:author="Vigers, Timothy" w:date="2019-09-04T11:14:00Z">
            <w:rPr>
              <w:ins w:id="94" w:author="Vigers, Timothy" w:date="2019-08-28T08:34:00Z"/>
            </w:rPr>
          </w:rPrChange>
        </w:rPr>
      </w:pPr>
      <w:proofErr w:type="spellStart"/>
      <w:ins w:id="95" w:author="Vigers, Timothy" w:date="2019-08-28T08:38:00Z">
        <w:r w:rsidRPr="00386F4C">
          <w:rPr>
            <w:rFonts w:ascii="Lucida Console" w:hAnsi="Lucida Console"/>
            <w:rPrChange w:id="96" w:author="Vigers, Timothy" w:date="2019-09-04T11:14:00Z">
              <w:rPr/>
            </w:rPrChange>
          </w:rPr>
          <w:t>removegaps</w:t>
        </w:r>
        <w:proofErr w:type="spellEnd"/>
        <w:r w:rsidRPr="00386F4C">
          <w:rPr>
            <w:rFonts w:ascii="Lucida Console" w:hAnsi="Lucida Console"/>
            <w:rPrChange w:id="97" w:author="Vigers, Timothy" w:date="2019-09-04T11:14:00Z">
              <w:rPr/>
            </w:rPrChange>
          </w:rPr>
          <w:t xml:space="preserve"> = FALSE, </w:t>
        </w:r>
      </w:ins>
      <w:proofErr w:type="spellStart"/>
      <w:ins w:id="98" w:author="Vigers, Timothy" w:date="2019-08-28T08:40:00Z">
        <w:r w:rsidR="0022552D" w:rsidRPr="00386F4C">
          <w:rPr>
            <w:rFonts w:ascii="Lucida Console" w:hAnsi="Lucida Console"/>
            <w:rPrChange w:id="99" w:author="Vigers, Timothy" w:date="2019-09-04T11:14:00Z">
              <w:rPr/>
            </w:rPrChange>
          </w:rPr>
          <w:t>gapfill</w:t>
        </w:r>
        <w:proofErr w:type="spellEnd"/>
        <w:r w:rsidR="0022552D" w:rsidRPr="00386F4C">
          <w:rPr>
            <w:rFonts w:ascii="Lucida Console" w:hAnsi="Lucida Console"/>
            <w:rPrChange w:id="100" w:author="Vigers, Timothy" w:date="2019-09-04T11:14:00Z">
              <w:rPr/>
            </w:rPrChange>
          </w:rPr>
          <w:t xml:space="preserve"> = TRUE, </w:t>
        </w:r>
      </w:ins>
      <w:proofErr w:type="spellStart"/>
      <w:ins w:id="101" w:author="Vigers, Timothy" w:date="2019-08-28T08:38:00Z">
        <w:r w:rsidRPr="00386F4C">
          <w:rPr>
            <w:rFonts w:ascii="Lucida Console" w:hAnsi="Lucida Console"/>
            <w:rPrChange w:id="102" w:author="Vigers, Timothy" w:date="2019-09-04T11:14:00Z">
              <w:rPr/>
            </w:rPrChange>
          </w:rPr>
          <w:t>maximumgap</w:t>
        </w:r>
        <w:proofErr w:type="spellEnd"/>
        <w:r w:rsidRPr="00386F4C">
          <w:rPr>
            <w:rFonts w:ascii="Lucida Console" w:hAnsi="Lucida Console"/>
            <w:rPrChange w:id="103" w:author="Vigers, Timothy" w:date="2019-09-04T11:14:00Z">
              <w:rPr/>
            </w:rPrChange>
          </w:rPr>
          <w:t xml:space="preserve"> = 30</w:t>
        </w:r>
      </w:ins>
      <w:ins w:id="104" w:author="Vigers, Timothy" w:date="2019-08-28T08:37:00Z">
        <w:r w:rsidR="00B6517A" w:rsidRPr="00386F4C">
          <w:rPr>
            <w:rFonts w:ascii="Lucida Console" w:hAnsi="Lucida Console"/>
            <w:rPrChange w:id="105" w:author="Vigers, Timothy" w:date="2019-09-04T11:14:00Z">
              <w:rPr/>
            </w:rPrChange>
          </w:rPr>
          <w:t>)</w:t>
        </w:r>
      </w:ins>
    </w:p>
    <w:p w14:paraId="289001C3" w14:textId="3EB20589" w:rsidR="00507D22" w:rsidRDefault="0022552D">
      <w:pPr>
        <w:spacing w:line="480" w:lineRule="auto"/>
        <w:pPrChange w:id="106" w:author="Vigers, Timothy" w:date="2019-08-30T12:31:00Z">
          <w:pPr>
            <w:spacing w:line="480" w:lineRule="auto"/>
            <w:ind w:firstLine="720"/>
          </w:pPr>
        </w:pPrChange>
      </w:pPr>
      <w:ins w:id="107" w:author="Vigers, Timothy" w:date="2019-08-28T08:39:00Z">
        <w:r>
          <w:t xml:space="preserve">will fill in gaps shorter than </w:t>
        </w:r>
      </w:ins>
      <w:ins w:id="108" w:author="Vigers, Timothy" w:date="2019-08-28T08:40:00Z">
        <w:r>
          <w:t xml:space="preserve">30 </w:t>
        </w:r>
        <w:r w:rsidR="00FB5BD5">
          <w:t>minutes but</w:t>
        </w:r>
        <w:r>
          <w:t xml:space="preserve"> will not remove the 24-hour chunks</w:t>
        </w:r>
        <w:r w:rsidR="002B5AFB">
          <w:t xml:space="preserve"> containing larger gaps. </w:t>
        </w:r>
      </w:ins>
      <w:r w:rsidR="00354330">
        <w:t xml:space="preserve">Ideally, the CGM data should be exported and then cleaned using this package, and </w:t>
      </w:r>
      <w:r w:rsidR="0091422C">
        <w:t xml:space="preserve">not </w:t>
      </w:r>
      <w:r w:rsidR="00354330">
        <w:t>manually edited</w:t>
      </w:r>
      <w:r w:rsidR="00010869">
        <w:t xml:space="preserve">. </w:t>
      </w:r>
      <w:r w:rsidR="00354330">
        <w:t xml:space="preserve">However, </w:t>
      </w:r>
      <w:r w:rsidR="00BD6295">
        <w:t>i</w:t>
      </w:r>
      <w:r w:rsidR="00EE663C">
        <w:t>f</w:t>
      </w:r>
      <w:r w:rsidR="00BD6295">
        <w:t xml:space="preserve"> a </w:t>
      </w:r>
      <w:r w:rsidR="00EE663C">
        <w:t xml:space="preserve">file </w:t>
      </w:r>
      <w:r w:rsidR="00BD6295">
        <w:t>does require manual data editing, these functions will work on the three-column format detailed in the package documentation</w:t>
      </w:r>
      <w:r w:rsidR="00354330">
        <w:t xml:space="preserve">. </w:t>
      </w:r>
      <w:ins w:id="109" w:author="Vigers, Timothy" w:date="2019-08-28T08:48:00Z">
        <w:r w:rsidR="00D90DBF">
          <w:t xml:space="preserve">Examples of </w:t>
        </w:r>
      </w:ins>
      <w:ins w:id="110" w:author="Vigers, Timothy" w:date="2019-08-28T08:49:00Z">
        <w:r w:rsidR="00D90DBF">
          <w:t xml:space="preserve">data pre- and post-cleaning are available on </w:t>
        </w:r>
      </w:ins>
      <w:proofErr w:type="spellStart"/>
      <w:ins w:id="111" w:author="Vigers, Timothy" w:date="2019-08-28T08:50:00Z">
        <w:r w:rsidR="009A58F5">
          <w:t>figshare</w:t>
        </w:r>
      </w:ins>
      <w:proofErr w:type="spellEnd"/>
      <w:ins w:id="112" w:author="Vigers, Timothy" w:date="2019-08-28T08:51:00Z">
        <w:r w:rsidR="009A58F5">
          <w:t xml:space="preserve"> </w:t>
        </w:r>
      </w:ins>
      <w:ins w:id="113" w:author="Vigers, Timothy" w:date="2019-08-28T08:50:00Z">
        <w:r w:rsidR="009A58F5">
          <w:t>(</w:t>
        </w:r>
      </w:ins>
      <w:ins w:id="114" w:author="Vigers, Timothy" w:date="2019-08-30T12:31:00Z">
        <w:r w:rsidR="000574BD" w:rsidRPr="000574BD">
          <w:fldChar w:fldCharType="begin"/>
        </w:r>
        <w:r w:rsidR="000574BD" w:rsidRPr="000574BD">
          <w:instrText xml:space="preserve"> HYPERLINK "https://figshare.com/projects/cgmanalysis_An_R_package_for_descriptive_analysis_of_continuous_glucose_monitor_data/64973" </w:instrText>
        </w:r>
        <w:r w:rsidR="000574BD" w:rsidRPr="000574BD">
          <w:fldChar w:fldCharType="separate"/>
        </w:r>
        <w:r w:rsidR="000574BD" w:rsidRPr="000574BD">
          <w:rPr>
            <w:color w:val="0000FF"/>
            <w:u w:val="single"/>
          </w:rPr>
          <w:t>https://figshare.com/projects/cgmanalysis_An_R_package_for_descriptive_analysis_of_continuous_glucose_monitor_data/64973</w:t>
        </w:r>
        <w:r w:rsidR="000574BD" w:rsidRPr="000574BD">
          <w:fldChar w:fldCharType="end"/>
        </w:r>
      </w:ins>
      <w:ins w:id="115" w:author="Vigers, Timothy" w:date="2019-08-28T08:50:00Z">
        <w:r w:rsidR="009A58F5">
          <w:t xml:space="preserve">) and in the </w:t>
        </w:r>
      </w:ins>
      <w:ins w:id="116" w:author="Vigers, Timothy" w:date="2019-08-28T08:51:00Z">
        <w:r w:rsidR="0058649C">
          <w:t>package’s “</w:t>
        </w:r>
        <w:proofErr w:type="spellStart"/>
        <w:r w:rsidR="0058649C">
          <w:t>extdata</w:t>
        </w:r>
        <w:proofErr w:type="spellEnd"/>
        <w:r w:rsidR="0058649C">
          <w:t>” directory.</w:t>
        </w:r>
      </w:ins>
    </w:p>
    <w:p w14:paraId="29B65381" w14:textId="7D523371" w:rsidR="0081399F" w:rsidRDefault="00502FC3" w:rsidP="00DE2A9F">
      <w:pPr>
        <w:spacing w:line="480" w:lineRule="auto"/>
        <w:rPr>
          <w:ins w:id="117" w:author="Vigers, Timothy" w:date="2019-08-28T08:41:00Z"/>
        </w:rPr>
      </w:pPr>
      <w:r>
        <w:tab/>
        <w:t xml:space="preserve">Once the data have been cleaned, the CGM variables described in </w:t>
      </w:r>
      <w:r w:rsidRPr="00000DDC">
        <w:rPr>
          <w:b/>
        </w:rPr>
        <w:t>Table 1</w:t>
      </w:r>
      <w:r>
        <w:t xml:space="preserve"> are calculated using the </w:t>
      </w:r>
      <w:proofErr w:type="spellStart"/>
      <w:proofErr w:type="gramStart"/>
      <w:r>
        <w:t>cgmvariables</w:t>
      </w:r>
      <w:proofErr w:type="spellEnd"/>
      <w:r>
        <w:t>(</w:t>
      </w:r>
      <w:proofErr w:type="gramEnd"/>
      <w:r>
        <w:t>) function.</w:t>
      </w:r>
      <w:r w:rsidR="002D0EE6">
        <w:t xml:space="preserve"> </w:t>
      </w:r>
      <w:r w:rsidR="00DC15CA">
        <w:t xml:space="preserve">By default, blood glucose must be above a threshold for at least 35 minutes or below a threshold for at least 10 minutes to count as an excursion, but these parameters can be changed by the user if necessary. </w:t>
      </w:r>
      <w:r w:rsidR="001779D6">
        <w:t>Likewise</w:t>
      </w:r>
      <w:r w:rsidR="00DC15CA">
        <w:t xml:space="preserve">, </w:t>
      </w:r>
      <w:r w:rsidR="001779D6">
        <w:t xml:space="preserve">daytime </w:t>
      </w:r>
      <w:r w:rsidR="003F3B87">
        <w:t xml:space="preserve">(e.g. for daytime vs. nighttime AUC or maximum glucose) </w:t>
      </w:r>
      <w:r w:rsidR="002D0EE6">
        <w:t xml:space="preserve">is defined </w:t>
      </w:r>
      <w:r w:rsidR="001779D6">
        <w:t>as 6:00 to 22:00 by default</w:t>
      </w:r>
      <w:r w:rsidR="003F3B87">
        <w:t>,</w:t>
      </w:r>
      <w:r w:rsidR="001779D6">
        <w:t xml:space="preserve"> but these can be </w:t>
      </w:r>
      <w:r w:rsidR="002D0EE6">
        <w:t>set</w:t>
      </w:r>
      <w:r w:rsidR="001779D6">
        <w:t xml:space="preserve"> </w:t>
      </w:r>
      <w:r w:rsidR="001779D6">
        <w:lastRenderedPageBreak/>
        <w:t>depending on user needs.</w:t>
      </w:r>
      <w:r w:rsidR="002D0EE6">
        <w:t xml:space="preserve"> </w:t>
      </w:r>
      <w:r w:rsidR="0081399F">
        <w:t xml:space="preserve">MAGE is calculated using </w:t>
      </w:r>
      <w:proofErr w:type="spellStart"/>
      <w:r w:rsidR="0081399F">
        <w:t>Baghurst’s</w:t>
      </w:r>
      <w:proofErr w:type="spellEnd"/>
      <w:r w:rsidR="00C12DBD">
        <w:t xml:space="preserve"> algorithm</w:t>
      </w:r>
      <w:r w:rsidR="009E6DA8">
        <w:t xml:space="preserve"> </w:t>
      </w:r>
      <w:r w:rsidR="00BD2001">
        <w:fldChar w:fldCharType="begin"/>
      </w:r>
      <w:r w:rsidR="00BD2001">
        <w:instrText xml:space="preserve"> ADDIN EN.CITE &lt;EndNote&gt;&lt;Cite&gt;&lt;Author&gt;Baghurst&lt;/Author&gt;&lt;Year&gt;2011&lt;/Year&gt;&lt;RecNum&gt;3&lt;/RecNum&gt;&lt;DisplayText&gt;[9]&lt;/DisplayText&gt;&lt;record&gt;&lt;rec-number&gt;3&lt;/rec-number&gt;&lt;foreign-keys&gt;&lt;key app="EN" db-id="wfd22ffs3wtw9aesd28paaw4xwsds0z25v99" timestamp="1566786599" guid="86a3aa93-eb83-4f06-bd0b-2d5fb4ba2ab3"&gt;3&lt;/key&gt;&lt;key app="ENWeb" db-id=""&gt;0&lt;/key&gt;&lt;/foreign-keys&gt;&lt;ref-type name="Journal Article"&gt;17&lt;/ref-type&gt;&lt;contributors&gt;&lt;authors&gt;&lt;author&gt;Baghurst, P. A.&lt;/author&gt;&lt;/authors&gt;&lt;/contributors&gt;&lt;auth-address&gt;Public Health Research Unit, Women&amp;apos;s and Children&amp;apos;s Hospital, Children Youth and Women&amp;apos;s Health Service, North Adelaide, South Australia, Australia. Peter.Baghurst@health.sa.gov.au&lt;/auth-address&gt;&lt;titles&gt;&lt;title&gt;Calculating the mean amplitude of glycemic excursion from continuous glucose monitoring data: an automated algorithm&lt;/title&gt;&lt;secondary-title&gt;Diabetes Technol Ther&lt;/secondary-title&gt;&lt;/titles&gt;&lt;periodical&gt;&lt;full-title&gt;Diabetes Technol Ther&lt;/full-title&gt;&lt;/periodical&gt;&lt;pages&gt;296-302&lt;/pages&gt;&lt;volume&gt;13&lt;/volume&gt;&lt;number&gt;3&lt;/number&gt;&lt;edition&gt;2011/02/05&lt;/edition&gt;&lt;keywords&gt;&lt;keyword&gt;*Algorithms&lt;/keyword&gt;&lt;keyword&gt;Blood Glucose/*analysis&lt;/keyword&gt;&lt;keyword&gt;Blood Glucose Self-Monitoring/*methods&lt;/keyword&gt;&lt;keyword&gt;Child&lt;/keyword&gt;&lt;keyword&gt;*Data Interpretation, Statistical&lt;/keyword&gt;&lt;keyword&gt;Diabetes Mellitus/*blood&lt;/keyword&gt;&lt;keyword&gt;Female&lt;/keyword&gt;&lt;keyword&gt;Humans&lt;/keyword&gt;&lt;keyword&gt;Male&lt;/keyword&gt;&lt;/keywords&gt;&lt;dates&gt;&lt;year&gt;2011&lt;/year&gt;&lt;pub-dates&gt;&lt;date&gt;Mar&lt;/date&gt;&lt;/pub-dates&gt;&lt;/dates&gt;&lt;isbn&gt;1557-8593 (Electronic)&amp;#xD;1520-9156 (Linking)&lt;/isbn&gt;&lt;accession-num&gt;21291334&lt;/accession-num&gt;&lt;urls&gt;&lt;related-urls&gt;&lt;url&gt;https://www.ncbi.nlm.nih.gov/pubmed/21291334&lt;/url&gt;&lt;/related-urls&gt;&lt;/urls&gt;&lt;electronic-resource-num&gt;10.1089/dia.2010.0090&lt;/electronic-resource-num&gt;&lt;/record&gt;&lt;/Cite&gt;&lt;/EndNote&gt;</w:instrText>
      </w:r>
      <w:r w:rsidR="00BD2001">
        <w:fldChar w:fldCharType="separate"/>
      </w:r>
      <w:r w:rsidR="00BD2001">
        <w:rPr>
          <w:noProof/>
        </w:rPr>
        <w:t>[9]</w:t>
      </w:r>
      <w:r w:rsidR="00BD2001">
        <w:fldChar w:fldCharType="end"/>
      </w:r>
      <w:del w:id="118" w:author="Vigers, Timothy" w:date="2019-08-27T15:42:00Z">
        <w:r w:rsidR="009E6DA8" w:rsidDel="00BD2001">
          <w:delText>[</w:delText>
        </w:r>
        <w:r w:rsidR="00D9154B" w:rsidDel="00BD2001">
          <w:delText>10</w:delText>
        </w:r>
        <w:r w:rsidR="009E6DA8" w:rsidDel="00BD2001">
          <w:delText>]</w:delText>
        </w:r>
      </w:del>
      <w:r w:rsidR="00C12DBD">
        <w:t xml:space="preserve">, which we have coded in R. </w:t>
      </w:r>
      <w:r w:rsidR="00FC7790">
        <w:t>By default</w:t>
      </w:r>
      <w:r w:rsidR="00A35872">
        <w:t>,</w:t>
      </w:r>
      <w:r w:rsidR="00FC7790">
        <w:t xml:space="preserve"> the function </w:t>
      </w:r>
      <w:r w:rsidR="003C5590">
        <w:t xml:space="preserve">includes </w:t>
      </w:r>
      <w:r w:rsidR="00FC7790">
        <w:t xml:space="preserve">blood glucose excursions greater than 1 </w:t>
      </w:r>
      <w:r w:rsidR="003E5F2B">
        <w:t>SD</w:t>
      </w:r>
      <w:r w:rsidR="003C5590">
        <w:t xml:space="preserve"> from the mean in calculation of MAGE</w:t>
      </w:r>
      <w:r w:rsidR="00FC7790">
        <w:t xml:space="preserve">, but there are options for 1.5 SD and 2 SD as well. </w:t>
      </w:r>
      <w:ins w:id="119" w:author="Vigers, Timothy" w:date="2019-08-28T08:41:00Z">
        <w:r w:rsidR="000750C3">
          <w:t>For example,</w:t>
        </w:r>
      </w:ins>
    </w:p>
    <w:p w14:paraId="05565E73" w14:textId="77777777" w:rsidR="00BD14FE" w:rsidRDefault="00987F1C" w:rsidP="00DE2A9F">
      <w:pPr>
        <w:spacing w:line="480" w:lineRule="auto"/>
        <w:rPr>
          <w:ins w:id="120" w:author="Vigers, Timothy" w:date="2019-09-04T11:14:00Z"/>
          <w:rFonts w:ascii="Lucida Console" w:hAnsi="Lucida Console"/>
        </w:rPr>
      </w:pPr>
      <w:ins w:id="121" w:author="Vigers, Timothy" w:date="2019-08-28T08:42:00Z">
        <w:r>
          <w:tab/>
        </w:r>
        <w:proofErr w:type="spellStart"/>
        <w:proofErr w:type="gramStart"/>
        <w:r w:rsidRPr="00BD14FE">
          <w:rPr>
            <w:rFonts w:ascii="Lucida Console" w:hAnsi="Lucida Console"/>
            <w:rPrChange w:id="122" w:author="Vigers, Timothy" w:date="2019-09-04T11:14:00Z">
              <w:rPr/>
            </w:rPrChange>
          </w:rPr>
          <w:t>cgmvariables</w:t>
        </w:r>
        <w:proofErr w:type="spellEnd"/>
        <w:r w:rsidRPr="00BD14FE">
          <w:rPr>
            <w:rFonts w:ascii="Lucida Console" w:hAnsi="Lucida Console"/>
            <w:rPrChange w:id="123" w:author="Vigers, Timothy" w:date="2019-09-04T11:14:00Z">
              <w:rPr/>
            </w:rPrChange>
          </w:rPr>
          <w:t>(</w:t>
        </w:r>
        <w:proofErr w:type="gramEnd"/>
        <w:r w:rsidRPr="00BD14FE">
          <w:rPr>
            <w:rFonts w:ascii="Lucida Console" w:hAnsi="Lucida Console"/>
            <w:rPrChange w:id="124" w:author="Vigers, Timothy" w:date="2019-09-04T11:14:00Z">
              <w:rPr/>
            </w:rPrChange>
          </w:rPr>
          <w:t>“path/to/</w:t>
        </w:r>
        <w:proofErr w:type="spellStart"/>
        <w:r w:rsidRPr="00BD14FE">
          <w:rPr>
            <w:rFonts w:ascii="Lucida Console" w:hAnsi="Lucida Console"/>
            <w:rPrChange w:id="125" w:author="Vigers, Timothy" w:date="2019-09-04T11:14:00Z">
              <w:rPr/>
            </w:rPrChange>
          </w:rPr>
          <w:t>inputdirectory</w:t>
        </w:r>
        <w:proofErr w:type="spellEnd"/>
        <w:r w:rsidRPr="00BD14FE">
          <w:rPr>
            <w:rFonts w:ascii="Lucida Console" w:hAnsi="Lucida Console"/>
            <w:rPrChange w:id="126" w:author="Vigers, Timothy" w:date="2019-09-04T11:14:00Z">
              <w:rPr/>
            </w:rPrChange>
          </w:rPr>
          <w:t>”,</w:t>
        </w:r>
      </w:ins>
    </w:p>
    <w:p w14:paraId="558C6DB6" w14:textId="1EB0F291" w:rsidR="000750C3" w:rsidRPr="00BD14FE" w:rsidRDefault="00987F1C" w:rsidP="00BD14FE">
      <w:pPr>
        <w:spacing w:line="480" w:lineRule="auto"/>
        <w:ind w:firstLine="720"/>
        <w:rPr>
          <w:rFonts w:ascii="Lucida Console" w:hAnsi="Lucida Console"/>
          <w:rPrChange w:id="127" w:author="Vigers, Timothy" w:date="2019-09-04T11:14:00Z">
            <w:rPr/>
          </w:rPrChange>
        </w:rPr>
        <w:pPrChange w:id="128" w:author="Vigers, Timothy" w:date="2019-09-04T11:14:00Z">
          <w:pPr>
            <w:spacing w:line="480" w:lineRule="auto"/>
          </w:pPr>
        </w:pPrChange>
      </w:pPr>
      <w:ins w:id="129" w:author="Vigers, Timothy" w:date="2019-08-28T08:42:00Z">
        <w:r w:rsidRPr="00BD14FE">
          <w:rPr>
            <w:rFonts w:ascii="Lucida Console" w:hAnsi="Lucida Console"/>
            <w:rPrChange w:id="130" w:author="Vigers, Timothy" w:date="2019-09-04T11:14:00Z">
              <w:rPr/>
            </w:rPrChange>
          </w:rPr>
          <w:t>“path/to/</w:t>
        </w:r>
        <w:proofErr w:type="spellStart"/>
        <w:r w:rsidRPr="00BD14FE">
          <w:rPr>
            <w:rFonts w:ascii="Lucida Console" w:hAnsi="Lucida Console"/>
            <w:rPrChange w:id="131" w:author="Vigers, Timothy" w:date="2019-09-04T11:14:00Z">
              <w:rPr/>
            </w:rPrChange>
          </w:rPr>
          <w:t>outputdirectory</w:t>
        </w:r>
        <w:proofErr w:type="spellEnd"/>
        <w:r w:rsidRPr="00BD14FE">
          <w:rPr>
            <w:rFonts w:ascii="Lucida Console" w:hAnsi="Lucida Console"/>
            <w:rPrChange w:id="132" w:author="Vigers, Timothy" w:date="2019-09-04T11:14:00Z">
              <w:rPr/>
            </w:rPrChange>
          </w:rPr>
          <w:t>”)</w:t>
        </w:r>
      </w:ins>
    </w:p>
    <w:p w14:paraId="24A1A462" w14:textId="01F7B2E7" w:rsidR="00AF64A6" w:rsidRDefault="00CD2DFC" w:rsidP="00DE2A9F">
      <w:pPr>
        <w:spacing w:line="480" w:lineRule="auto"/>
        <w:rPr>
          <w:ins w:id="133" w:author="Vigers, Timothy" w:date="2019-08-28T08:43:00Z"/>
        </w:rPr>
      </w:pPr>
      <w:ins w:id="134" w:author="Vigers, Timothy" w:date="2019-08-28T08:42:00Z">
        <w:r>
          <w:t xml:space="preserve">will produce summary </w:t>
        </w:r>
      </w:ins>
      <w:ins w:id="135" w:author="Vigers, Timothy" w:date="2019-08-28T08:43:00Z">
        <w:r>
          <w:t>measures using the default settings above, while</w:t>
        </w:r>
      </w:ins>
    </w:p>
    <w:p w14:paraId="53DD751B" w14:textId="77777777" w:rsidR="00BD14FE" w:rsidRDefault="00CD2DFC" w:rsidP="00BD14FE">
      <w:pPr>
        <w:spacing w:line="480" w:lineRule="auto"/>
        <w:ind w:left="720"/>
        <w:rPr>
          <w:ins w:id="136" w:author="Vigers, Timothy" w:date="2019-09-04T11:15:00Z"/>
          <w:rFonts w:ascii="Lucida Console" w:hAnsi="Lucida Console"/>
        </w:rPr>
        <w:pPrChange w:id="137" w:author="Vigers, Timothy" w:date="2019-09-04T11:15:00Z">
          <w:pPr>
            <w:spacing w:line="480" w:lineRule="auto"/>
            <w:ind w:firstLine="720"/>
          </w:pPr>
        </w:pPrChange>
      </w:pPr>
      <w:proofErr w:type="spellStart"/>
      <w:proofErr w:type="gramStart"/>
      <w:ins w:id="138" w:author="Vigers, Timothy" w:date="2019-08-28T08:43:00Z">
        <w:r w:rsidRPr="00BD14FE">
          <w:rPr>
            <w:rFonts w:ascii="Lucida Console" w:hAnsi="Lucida Console"/>
            <w:rPrChange w:id="139" w:author="Vigers, Timothy" w:date="2019-09-04T11:15:00Z">
              <w:rPr/>
            </w:rPrChange>
          </w:rPr>
          <w:t>cgmvariables</w:t>
        </w:r>
        <w:proofErr w:type="spellEnd"/>
        <w:r w:rsidRPr="00BD14FE">
          <w:rPr>
            <w:rFonts w:ascii="Lucida Console" w:hAnsi="Lucida Console"/>
            <w:rPrChange w:id="140" w:author="Vigers, Timothy" w:date="2019-09-04T11:15:00Z">
              <w:rPr/>
            </w:rPrChange>
          </w:rPr>
          <w:t>(</w:t>
        </w:r>
        <w:proofErr w:type="gramEnd"/>
        <w:r w:rsidRPr="00BD14FE">
          <w:rPr>
            <w:rFonts w:ascii="Lucida Console" w:hAnsi="Lucida Console"/>
            <w:rPrChange w:id="141" w:author="Vigers, Timothy" w:date="2019-09-04T11:15:00Z">
              <w:rPr/>
            </w:rPrChange>
          </w:rPr>
          <w:t>“path/to/</w:t>
        </w:r>
        <w:proofErr w:type="spellStart"/>
        <w:r w:rsidRPr="00BD14FE">
          <w:rPr>
            <w:rFonts w:ascii="Lucida Console" w:hAnsi="Lucida Console"/>
            <w:rPrChange w:id="142" w:author="Vigers, Timothy" w:date="2019-09-04T11:15:00Z">
              <w:rPr/>
            </w:rPrChange>
          </w:rPr>
          <w:t>inputdirectory</w:t>
        </w:r>
        <w:proofErr w:type="spellEnd"/>
        <w:r w:rsidRPr="00BD14FE">
          <w:rPr>
            <w:rFonts w:ascii="Lucida Console" w:hAnsi="Lucida Console"/>
            <w:rPrChange w:id="143" w:author="Vigers, Timothy" w:date="2019-09-04T11:15:00Z">
              <w:rPr/>
            </w:rPrChange>
          </w:rPr>
          <w:t>”, “path/to/</w:t>
        </w:r>
        <w:proofErr w:type="spellStart"/>
        <w:r w:rsidRPr="00BD14FE">
          <w:rPr>
            <w:rFonts w:ascii="Lucida Console" w:hAnsi="Lucida Console"/>
            <w:rPrChange w:id="144" w:author="Vigers, Timothy" w:date="2019-09-04T11:15:00Z">
              <w:rPr/>
            </w:rPrChange>
          </w:rPr>
          <w:t>outputdirectory</w:t>
        </w:r>
        <w:proofErr w:type="spellEnd"/>
        <w:r w:rsidRPr="00BD14FE">
          <w:rPr>
            <w:rFonts w:ascii="Lucida Console" w:hAnsi="Lucida Console"/>
            <w:rPrChange w:id="145" w:author="Vigers, Timothy" w:date="2019-09-04T11:15:00Z">
              <w:rPr/>
            </w:rPrChange>
          </w:rPr>
          <w:t>”</w:t>
        </w:r>
        <w:r w:rsidR="00A15A77" w:rsidRPr="00BD14FE">
          <w:rPr>
            <w:rFonts w:ascii="Lucida Console" w:hAnsi="Lucida Console"/>
            <w:rPrChange w:id="146" w:author="Vigers, Timothy" w:date="2019-09-04T11:15:00Z">
              <w:rPr/>
            </w:rPrChange>
          </w:rPr>
          <w:t>,</w:t>
        </w:r>
      </w:ins>
      <w:ins w:id="147" w:author="Vigers, Timothy" w:date="2019-09-04T11:15:00Z">
        <w:r w:rsidR="00BD14FE" w:rsidRPr="00BD14FE">
          <w:rPr>
            <w:rFonts w:ascii="Lucida Console" w:hAnsi="Lucida Console"/>
          </w:rPr>
          <w:t xml:space="preserve"> </w:t>
        </w:r>
      </w:ins>
    </w:p>
    <w:p w14:paraId="1696EB70" w14:textId="50D9F01D" w:rsidR="00CD2DFC" w:rsidRPr="00BD14FE" w:rsidRDefault="00A736BD" w:rsidP="00BD14FE">
      <w:pPr>
        <w:spacing w:line="480" w:lineRule="auto"/>
        <w:ind w:firstLine="720"/>
        <w:rPr>
          <w:ins w:id="148" w:author="Vigers, Timothy" w:date="2019-08-28T08:44:00Z"/>
          <w:rFonts w:ascii="Lucida Console" w:hAnsi="Lucida Console"/>
          <w:rPrChange w:id="149" w:author="Vigers, Timothy" w:date="2019-09-04T11:15:00Z">
            <w:rPr>
              <w:ins w:id="150" w:author="Vigers, Timothy" w:date="2019-08-28T08:44:00Z"/>
            </w:rPr>
          </w:rPrChange>
        </w:rPr>
        <w:pPrChange w:id="151" w:author="Vigers, Timothy" w:date="2019-09-04T11:15:00Z">
          <w:pPr>
            <w:spacing w:line="480" w:lineRule="auto"/>
            <w:ind w:left="1440" w:firstLine="720"/>
          </w:pPr>
        </w:pPrChange>
      </w:pPr>
      <w:proofErr w:type="spellStart"/>
      <w:ins w:id="152" w:author="Vigers, Timothy" w:date="2019-08-28T08:45:00Z">
        <w:r w:rsidRPr="00BD14FE">
          <w:rPr>
            <w:rFonts w:ascii="Lucida Console" w:hAnsi="Lucida Console"/>
            <w:rPrChange w:id="153" w:author="Vigers, Timothy" w:date="2019-09-04T11:15:00Z">
              <w:rPr/>
            </w:rPrChange>
          </w:rPr>
          <w:t>daystart</w:t>
        </w:r>
        <w:proofErr w:type="spellEnd"/>
        <w:r w:rsidRPr="00BD14FE">
          <w:rPr>
            <w:rFonts w:ascii="Lucida Console" w:hAnsi="Lucida Console"/>
            <w:rPrChange w:id="154" w:author="Vigers, Timothy" w:date="2019-09-04T11:15:00Z">
              <w:rPr/>
            </w:rPrChange>
          </w:rPr>
          <w:t xml:space="preserve"> = 8</w:t>
        </w:r>
      </w:ins>
      <w:ins w:id="155" w:author="Vigers, Timothy" w:date="2019-08-28T08:44:00Z">
        <w:r w:rsidR="006D2AB0" w:rsidRPr="00BD14FE">
          <w:rPr>
            <w:rFonts w:ascii="Lucida Console" w:hAnsi="Lucida Console"/>
            <w:rPrChange w:id="156" w:author="Vigers, Timothy" w:date="2019-09-04T11:15:00Z">
              <w:rPr/>
            </w:rPrChange>
          </w:rPr>
          <w:t>,</w:t>
        </w:r>
      </w:ins>
      <w:ins w:id="157" w:author="Vigers, Timothy" w:date="2019-08-28T08:45:00Z">
        <w:r w:rsidR="00B81C54" w:rsidRPr="00BD14FE">
          <w:rPr>
            <w:rFonts w:ascii="Lucida Console" w:hAnsi="Lucida Console"/>
            <w:rPrChange w:id="158" w:author="Vigers, Timothy" w:date="2019-09-04T11:15:00Z">
              <w:rPr/>
            </w:rPrChange>
          </w:rPr>
          <w:t xml:space="preserve"> </w:t>
        </w:r>
        <w:proofErr w:type="spellStart"/>
        <w:r w:rsidRPr="00BD14FE">
          <w:rPr>
            <w:rFonts w:ascii="Lucida Console" w:hAnsi="Lucida Console"/>
            <w:rPrChange w:id="159" w:author="Vigers, Timothy" w:date="2019-09-04T11:15:00Z">
              <w:rPr/>
            </w:rPrChange>
          </w:rPr>
          <w:t>dayend</w:t>
        </w:r>
        <w:proofErr w:type="spellEnd"/>
        <w:r w:rsidRPr="00BD14FE">
          <w:rPr>
            <w:rFonts w:ascii="Lucida Console" w:hAnsi="Lucida Console"/>
            <w:rPrChange w:id="160" w:author="Vigers, Timothy" w:date="2019-09-04T11:15:00Z">
              <w:rPr/>
            </w:rPrChange>
          </w:rPr>
          <w:t xml:space="preserve"> = 23,</w:t>
        </w:r>
      </w:ins>
      <w:ins w:id="161" w:author="Vigers, Timothy" w:date="2019-08-28T08:44:00Z">
        <w:r w:rsidR="00E70BE7" w:rsidRPr="00BD14FE">
          <w:rPr>
            <w:rFonts w:ascii="Lucida Console" w:hAnsi="Lucida Console"/>
            <w:rPrChange w:id="162" w:author="Vigers, Timothy" w:date="2019-09-04T11:15:00Z">
              <w:rPr/>
            </w:rPrChange>
          </w:rPr>
          <w:t xml:space="preserve"> </w:t>
        </w:r>
        <w:proofErr w:type="spellStart"/>
        <w:r w:rsidR="006D2AB0" w:rsidRPr="00BD14FE">
          <w:rPr>
            <w:rFonts w:ascii="Lucida Console" w:hAnsi="Lucida Console"/>
            <w:rPrChange w:id="163" w:author="Vigers, Timothy" w:date="2019-09-04T11:15:00Z">
              <w:rPr/>
            </w:rPrChange>
          </w:rPr>
          <w:t>magedef</w:t>
        </w:r>
        <w:proofErr w:type="spellEnd"/>
        <w:r w:rsidR="006D2AB0" w:rsidRPr="00BD14FE">
          <w:rPr>
            <w:rFonts w:ascii="Lucida Console" w:hAnsi="Lucida Console"/>
            <w:rPrChange w:id="164" w:author="Vigers, Timothy" w:date="2019-09-04T11:15:00Z">
              <w:rPr/>
            </w:rPrChange>
          </w:rPr>
          <w:t xml:space="preserve"> = “2sd</w:t>
        </w:r>
        <w:r w:rsidR="00AE031A" w:rsidRPr="00BD14FE">
          <w:rPr>
            <w:rFonts w:ascii="Lucida Console" w:hAnsi="Lucida Console"/>
            <w:rPrChange w:id="165" w:author="Vigers, Timothy" w:date="2019-09-04T11:15:00Z">
              <w:rPr/>
            </w:rPrChange>
          </w:rPr>
          <w:t>”</w:t>
        </w:r>
      </w:ins>
      <w:ins w:id="166" w:author="Vigers, Timothy" w:date="2019-08-28T08:43:00Z">
        <w:r w:rsidR="00CD2DFC" w:rsidRPr="00BD14FE">
          <w:rPr>
            <w:rFonts w:ascii="Lucida Console" w:hAnsi="Lucida Console"/>
            <w:rPrChange w:id="167" w:author="Vigers, Timothy" w:date="2019-09-04T11:15:00Z">
              <w:rPr/>
            </w:rPrChange>
          </w:rPr>
          <w:t>)</w:t>
        </w:r>
      </w:ins>
    </w:p>
    <w:p w14:paraId="7E8F46E2" w14:textId="5179D312" w:rsidR="00B534EE" w:rsidRDefault="00B534EE" w:rsidP="00B534EE">
      <w:pPr>
        <w:spacing w:line="480" w:lineRule="auto"/>
      </w:pPr>
      <w:ins w:id="168" w:author="Vigers, Timothy" w:date="2019-08-28T08:44:00Z">
        <w:r>
          <w:t>will produce summary measures</w:t>
        </w:r>
        <w:r w:rsidR="00A736BD">
          <w:t xml:space="preserve"> using</w:t>
        </w:r>
      </w:ins>
      <w:ins w:id="169" w:author="Vigers, Timothy" w:date="2019-08-28T08:46:00Z">
        <w:r w:rsidR="006B2437">
          <w:t xml:space="preserve"> 2 SD</w:t>
        </w:r>
      </w:ins>
      <w:ins w:id="170" w:author="Vigers, Timothy" w:date="2019-08-28T08:44:00Z">
        <w:r w:rsidR="00A736BD">
          <w:t xml:space="preserve"> as the threshol</w:t>
        </w:r>
      </w:ins>
      <w:ins w:id="171" w:author="Vigers, Timothy" w:date="2019-08-28T08:45:00Z">
        <w:r w:rsidR="00A736BD">
          <w:t xml:space="preserve">d for </w:t>
        </w:r>
      </w:ins>
      <w:ins w:id="172" w:author="Vigers, Timothy" w:date="2019-08-28T08:46:00Z">
        <w:r w:rsidR="006B2437">
          <w:t xml:space="preserve">MAGE excursions, and daytime defined as 8:00 to 23:00. </w:t>
        </w:r>
      </w:ins>
    </w:p>
    <w:p w14:paraId="196A73B7" w14:textId="1378AC46" w:rsidR="0052401D" w:rsidRDefault="0052401D" w:rsidP="0052401D">
      <w:pPr>
        <w:spacing w:line="480" w:lineRule="auto"/>
        <w:ind w:firstLine="720"/>
      </w:pPr>
      <w:r>
        <w:t xml:space="preserve">Our code was </w:t>
      </w:r>
      <w:r w:rsidR="00BE7BD5">
        <w:t xml:space="preserve">originally </w:t>
      </w:r>
      <w:r>
        <w:t>written to produce data tables for upload to a Research Electronic Data Capture (REDCap) database</w:t>
      </w:r>
      <w:r w:rsidR="009E6DA8">
        <w:t xml:space="preserve"> </w:t>
      </w:r>
      <w:r w:rsidR="00BD2001">
        <w:fldChar w:fldCharType="begin"/>
      </w:r>
      <w:r w:rsidR="00BD2001">
        <w:instrText xml:space="preserve"> ADDIN EN.CITE &lt;EndNote&gt;&lt;Cite&gt;&lt;Author&gt;Harris&lt;/Author&gt;&lt;Year&gt;2009&lt;/Year&gt;&lt;RecNum&gt;43&lt;/RecNum&gt;&lt;DisplayText&gt;[10]&lt;/DisplayText&gt;&lt;record&gt;&lt;rec-number&gt;43&lt;/rec-number&gt;&lt;foreign-keys&gt;&lt;key app="EN" db-id="wfd22ffs3wtw9aesd28paaw4xwsds0z25v99" timestamp="1566787414" guid="31c871c7-2813-41a0-b163-f6803d7f089e"&gt;43&lt;/key&gt;&lt;key app="ENWeb" db-id=""&gt;0&lt;/key&gt;&lt;/foreign-keys&gt;&lt;ref-type name="Journal Article"&gt;17&lt;/ref-type&gt;&lt;contributors&gt;&lt;authors&gt;&lt;author&gt;Harris, P. A.&lt;/author&gt;&lt;author&gt;Taylor, R.&lt;/author&gt;&lt;author&gt;Thielke, R.&lt;/author&gt;&lt;author&gt;Payne, J.&lt;/author&gt;&lt;author&gt;Gonzalez, N.&lt;/author&gt;&lt;author&gt;Conde, J. G.&lt;/author&gt;&lt;/authors&gt;&lt;/contributors&gt;&lt;auth-address&gt;Department of Biomedical Informatics, Vanderbilt University, 2525 West End Avenue, Suite 674, Nashville, TN 37212, USA. paul.harris@vanderbilt.edu&lt;/auth-address&gt;&lt;titles&gt;&lt;title&gt;Research electronic data capture (REDCap)--a metadata-driven methodology and workflow process for providing translational research informatics support&lt;/title&gt;&lt;secondary-title&gt;J Biomed Inform&lt;/secondary-title&gt;&lt;/titles&gt;&lt;periodical&gt;&lt;full-title&gt;J Biomed Inform&lt;/full-title&gt;&lt;/periodical&gt;&lt;pages&gt;377-81&lt;/pages&gt;&lt;volume&gt;42&lt;/volume&gt;&lt;number&gt;2&lt;/number&gt;&lt;edition&gt;2008/10/22&lt;/edition&gt;&lt;keywords&gt;&lt;keyword&gt;*Biomedical Research&lt;/keyword&gt;&lt;keyword&gt;*Clinical Trials as Topic&lt;/keyword&gt;&lt;keyword&gt;Data Collection/*methods&lt;/keyword&gt;&lt;keyword&gt;Humans&lt;/keyword&gt;&lt;keyword&gt;Internet&lt;/keyword&gt;&lt;keyword&gt;Medical Informatics/*methods&lt;/keyword&gt;&lt;keyword&gt;Software&lt;/keyword&gt;&lt;/keywords&gt;&lt;dates&gt;&lt;year&gt;2009&lt;/year&gt;&lt;pub-dates&gt;&lt;date&gt;Apr&lt;/date&gt;&lt;/pub-dates&gt;&lt;/dates&gt;&lt;isbn&gt;1532-0480 (Electronic)&amp;#xD;1532-0464 (Linking)&lt;/isbn&gt;&lt;accession-num&gt;18929686&lt;/accession-num&gt;&lt;urls&gt;&lt;related-urls&gt;&lt;url&gt;https://www.ncbi.nlm.nih.gov/pubmed/18929686&lt;/url&gt;&lt;url&gt;https://www.ncbi.nlm.nih.gov/pmc/articles/PMC2700030/pdf/nihms106655.pdf&lt;/url&gt;&lt;/related-urls&gt;&lt;/urls&gt;&lt;custom2&gt;PMC2700030&lt;/custom2&gt;&lt;electronic-resource-num&gt;10.1016/j.jbi.2008.08.010&lt;/electronic-resource-num&gt;&lt;/record&gt;&lt;/Cite&gt;&lt;/EndNote&gt;</w:instrText>
      </w:r>
      <w:r w:rsidR="00BD2001">
        <w:fldChar w:fldCharType="separate"/>
      </w:r>
      <w:r w:rsidR="00BD2001">
        <w:rPr>
          <w:noProof/>
        </w:rPr>
        <w:t>[10]</w:t>
      </w:r>
      <w:r w:rsidR="00BD2001">
        <w:fldChar w:fldCharType="end"/>
      </w:r>
      <w:del w:id="173" w:author="Vigers, Timothy" w:date="2019-08-27T15:44:00Z">
        <w:r w:rsidR="009E6DA8" w:rsidDel="00BD2001">
          <w:delText>[1</w:delText>
        </w:r>
        <w:r w:rsidR="00D9154B" w:rsidDel="00BD2001">
          <w:delText>1</w:delText>
        </w:r>
        <w:r w:rsidR="009E6DA8" w:rsidDel="00BD2001">
          <w:delText>]</w:delText>
        </w:r>
      </w:del>
      <w:r>
        <w:t xml:space="preserve">, which </w:t>
      </w:r>
      <w:r w:rsidR="003C5590">
        <w:t>influenced the selection of variable names</w:t>
      </w:r>
      <w:r>
        <w:t xml:space="preserve"> in the final output. These names can be changed in the code itself or by</w:t>
      </w:r>
      <w:r w:rsidR="004C6E67">
        <w:t xml:space="preserve"> simply</w:t>
      </w:r>
      <w:r>
        <w:t xml:space="preserve"> editing the function’s output. These variables are stored in separate columns of a new data frame (the function’s output), with each record identified by the patient ID.</w:t>
      </w:r>
    </w:p>
    <w:p w14:paraId="5C264AE1" w14:textId="75A0B7A5" w:rsidR="001C1C37" w:rsidRDefault="00520BEA" w:rsidP="003B6592">
      <w:pPr>
        <w:spacing w:line="480" w:lineRule="auto"/>
        <w:ind w:firstLine="720"/>
        <w:rPr>
          <w:ins w:id="174" w:author="Vigers, Timothy" w:date="2019-08-28T10:46:00Z"/>
        </w:rPr>
      </w:pPr>
      <w:r>
        <w:t xml:space="preserve">In addition to producing calculated variables, our package can also plot CGM data in a few ways. </w:t>
      </w:r>
      <w:r w:rsidR="00B24019">
        <w:t xml:space="preserve">First, the function </w:t>
      </w:r>
      <w:r w:rsidR="00A35D71">
        <w:t xml:space="preserve">concatenates </w:t>
      </w:r>
      <w:r w:rsidR="00B24019">
        <w:t xml:space="preserve">all the CGM data in </w:t>
      </w:r>
      <w:r w:rsidR="00A35D71">
        <w:t>the specified</w:t>
      </w:r>
      <w:r w:rsidR="00B24019">
        <w:t xml:space="preserve"> directory into one </w:t>
      </w:r>
      <w:r w:rsidR="00A35D71">
        <w:t xml:space="preserve">data </w:t>
      </w:r>
      <w:r w:rsidR="00B24019">
        <w:t xml:space="preserve">table and plots the aggregate data in the </w:t>
      </w:r>
      <w:r w:rsidR="00542179">
        <w:t>style of the standard AGP report (</w:t>
      </w:r>
      <w:hyperlink r:id="rId18" w:history="1">
        <w:r w:rsidR="00173B31" w:rsidRPr="00BB6FC1">
          <w:rPr>
            <w:rStyle w:val="Hyperlink"/>
          </w:rPr>
          <w:t>http://www.agpreport.org</w:t>
        </w:r>
      </w:hyperlink>
      <w:r w:rsidR="00542179">
        <w:t>)</w:t>
      </w:r>
      <w:r w:rsidR="00372788">
        <w:t>, the aggregate daily overlay (ADO)</w:t>
      </w:r>
      <w:r w:rsidR="00173B31">
        <w:t xml:space="preserve">. This method uses Tukey </w:t>
      </w:r>
      <w:ins w:id="175" w:author="Vigers, Timothy" w:date="2019-08-27T15:45:00Z">
        <w:r w:rsidR="002D42D8">
          <w:t xml:space="preserve">running median </w:t>
        </w:r>
      </w:ins>
      <w:r w:rsidR="00173B31">
        <w:t>smoothing</w:t>
      </w:r>
      <w:ins w:id="176" w:author="Vigers, Timothy" w:date="2019-08-27T15:45:00Z">
        <w:r w:rsidR="00A67DE7">
          <w:t xml:space="preserve"> </w:t>
        </w:r>
      </w:ins>
      <w:r w:rsidR="005D7211">
        <w:fldChar w:fldCharType="begin"/>
      </w:r>
      <w:r w:rsidR="005D7211">
        <w:instrText xml:space="preserve"> ADDIN EN.CITE &lt;EndNote&gt;&lt;Cite&gt;&lt;Author&gt;Tukey&lt;/Author&gt;&lt;Year&gt;2020&lt;/Year&gt;&lt;RecNum&gt;83&lt;/RecNum&gt;&lt;DisplayText&gt;[11]&lt;/DisplayText&gt;&lt;record&gt;&lt;rec-number&gt;83&lt;/rec-number&gt;&lt;foreign-keys&gt;&lt;key app="EN" db-id="wfd22ffs3wtw9aesd28paaw4xwsds0z25v99" timestamp="1566940088" guid="724cd704-1176-4bb3-b759-5610f0dd6710"&gt;83&lt;/key&gt;&lt;/foreign-keys&gt;&lt;ref-type name="Book"&gt;6&lt;/ref-type&gt;&lt;contributors&gt;&lt;authors&gt;&lt;author&gt;Tukey, John W.&lt;/author&gt;&lt;/authors&gt;&lt;/contributors&gt;&lt;titles&gt;&lt;title&gt;Exploratory data analysis&lt;/title&gt;&lt;secondary-title&gt;Pearson modern classic&lt;/secondary-title&gt;&lt;/titles&gt;&lt;edition&gt;First edition, [2020 edition].&lt;/edition&gt;&lt;section&gt;xvi, 503 pages : illustrations ; 24 cm.&lt;/section&gt;&lt;dates&gt;&lt;year&gt;2020&lt;/year&gt;&lt;/dates&gt;&lt;pub-location&gt;Hoboken, New Jersey&lt;/pub-location&gt;&lt;publisher&gt;Pearson&lt;/publisher&gt;&lt;isbn&gt;9780134995458 0134995457&lt;/isbn&gt;&lt;urls&gt;&lt;/urls&gt;&lt;remote-database-name&gt;WorldCat.org&lt;/remote-database-name&gt;&lt;language&gt;English&lt;/language&gt;&lt;/record&gt;&lt;/Cite&gt;&lt;/EndNote&gt;</w:instrText>
      </w:r>
      <w:r w:rsidR="005D7211">
        <w:fldChar w:fldCharType="separate"/>
      </w:r>
      <w:r w:rsidR="005D7211">
        <w:rPr>
          <w:noProof/>
        </w:rPr>
        <w:t>[11]</w:t>
      </w:r>
      <w:r w:rsidR="005D7211">
        <w:fldChar w:fldCharType="end"/>
      </w:r>
      <w:r w:rsidR="00173B31">
        <w:t xml:space="preserve"> after rounding each timepoint to the nearest </w:t>
      </w:r>
      <w:r w:rsidR="0067291A">
        <w:t>10-minute</w:t>
      </w:r>
      <w:r w:rsidR="00173B31">
        <w:t xml:space="preserve"> mark</w:t>
      </w:r>
      <w:r w:rsidR="00BB69EE">
        <w:t xml:space="preserve">, </w:t>
      </w:r>
      <w:r w:rsidR="00BF68A9">
        <w:t xml:space="preserve">then plots the median, inter-quartile range, and </w:t>
      </w:r>
      <w:r w:rsidR="00135A2D">
        <w:t>5 and 95 percentiles at each time of day</w:t>
      </w:r>
      <w:r w:rsidR="006923FF">
        <w:t xml:space="preserve"> (with plans to add more options in the future)</w:t>
      </w:r>
      <w:r w:rsidR="00135A2D">
        <w:t>.</w:t>
      </w:r>
      <w:r w:rsidR="00176B76">
        <w:t xml:space="preserve"> </w:t>
      </w:r>
      <w:r w:rsidR="00066BF5">
        <w:t xml:space="preserve">The package also produces a similar </w:t>
      </w:r>
      <w:r w:rsidR="00FA4E2B">
        <w:t xml:space="preserve">aggregate </w:t>
      </w:r>
      <w:r w:rsidR="007C39A1">
        <w:t xml:space="preserve">plot </w:t>
      </w:r>
      <w:r w:rsidR="00001326">
        <w:t>with</w:t>
      </w:r>
      <w:r w:rsidR="00FA4E2B">
        <w:t xml:space="preserve"> a Loess-</w:t>
      </w:r>
      <w:r w:rsidR="00FA4E2B">
        <w:lastRenderedPageBreak/>
        <w:t xml:space="preserve">smoothed </w:t>
      </w:r>
      <w:r w:rsidR="00E96A32">
        <w:t xml:space="preserve">(locally estimated scatterplot smoothing) </w:t>
      </w:r>
      <w:r w:rsidR="00FA4E2B">
        <w:t>average</w:t>
      </w:r>
      <w:ins w:id="177" w:author="Vigers, Timothy" w:date="2019-08-27T15:52:00Z">
        <w:r w:rsidR="00A422C8">
          <w:t xml:space="preserve"> </w:t>
        </w:r>
      </w:ins>
      <w:r w:rsidR="00E14F11">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 </w:instrText>
      </w:r>
      <w:r w:rsidR="00EC7EAE">
        <w:fldChar w:fldCharType="begin">
          <w:fldData xml:space="preserve">PEVuZE5vdGU+PENpdGU+PEF1dGhvcj5DaGFtYmVyczwvQXV0aG9yPjxZZWFyPjE5OTI8L1llYXI+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</w:fldData>
        </w:fldChar>
      </w:r>
      <w:r w:rsidR="00EC7EAE">
        <w:instrText xml:space="preserve"> ADDIN EN.CITE.DATA </w:instrText>
      </w:r>
      <w:r w:rsidR="00EC7EAE">
        <w:fldChar w:fldCharType="end"/>
      </w:r>
      <w:r w:rsidR="00E14F11">
        <w:fldChar w:fldCharType="separate"/>
      </w:r>
      <w:r w:rsidR="00636342">
        <w:rPr>
          <w:noProof/>
        </w:rPr>
        <w:t>[12-14]</w:t>
      </w:r>
      <w:r w:rsidR="00E14F11">
        <w:fldChar w:fldCharType="end"/>
      </w:r>
      <w:del w:id="178" w:author="Vigers, Timothy" w:date="2019-08-27T15:53:00Z">
        <w:r w:rsidR="004A1686" w:rsidDel="005C18F1">
          <w:fldChar w:fldCharType="begin"/>
        </w:r>
        <w:r w:rsidR="004A1686" w:rsidDel="005C18F1">
          <w:delInstrText xml:space="preserve"> ADDIN EN.CITE &lt;EndNote&gt;&lt;Cite&gt;&lt;Author&gt;Chambers&lt;/Author&gt;&lt;Year&gt;1992&lt;/Year&gt;&lt;RecNum&gt;86&lt;/RecNum&gt;&lt;DisplayText&gt;[12]&lt;/DisplayText&gt;&lt;record&gt;&lt;rec-number&gt;86&lt;/rec-number&gt;&lt;foreign-keys&gt;&lt;key app="EN" db-id="wfd22ffs3wtw9aesd28paaw4xwsds0z25v99" timestamp="1566942610" guid="e66343f6-a39c-4c05-a5f9-439ce57832e5"&gt;86&lt;/key&gt;&lt;/foreign-keys&gt;&lt;ref-type name="Book Section"&gt;5&lt;/ref-type&gt;&lt;contributors&gt;&lt;authors&gt;&lt;author&gt;Chambers, John M.&lt;/author&gt;&lt;author&gt;Hastie, Trevor&lt;/author&gt;&lt;/authors&gt;&lt;/contributors&gt;&lt;titles&gt;&lt;title&gt;Statistical models in S&lt;/title&gt;&lt;/titles&gt;&lt;section&gt;8&lt;/section&gt;&lt;dates&gt;&lt;year&gt;1992&lt;/year&gt;&lt;/dates&gt;&lt;pub-location&gt;Boca Raton, Fla.&lt;/pub-location&gt;&lt;publisher&gt;Chapman &amp;amp; Hall/CRC&lt;/publisher&gt;&lt;isbn&gt;0534167659 9780534167653 0534167640 9780534167646 9780412830402 041283040X&lt;/isbn&gt;&lt;urls&gt;&lt;/urls&gt;&lt;remote-database-name&gt;/z-wcorg/&lt;/remote-database-name&gt;&lt;remote-database-provider&gt;http://worldcat.org&lt;/remote-database-provider&gt;&lt;language&gt;English&lt;/language&gt;&lt;/record&gt;&lt;/Cite&gt;&lt;/EndNote&gt;</w:delInstrText>
        </w:r>
        <w:r w:rsidR="004A1686" w:rsidDel="005C18F1">
          <w:fldChar w:fldCharType="separate"/>
        </w:r>
        <w:r w:rsidR="004A1686" w:rsidDel="005C18F1">
          <w:rPr>
            <w:noProof/>
          </w:rPr>
          <w:delText>[12]</w:delText>
        </w:r>
        <w:r w:rsidR="004A1686" w:rsidDel="005C18F1">
          <w:fldChar w:fldCharType="end"/>
        </w:r>
      </w:del>
      <w:r w:rsidR="00FA4E2B">
        <w:t xml:space="preserve"> overlaid on points representing every single glucose value. </w:t>
      </w:r>
      <w:r w:rsidR="00001326">
        <w:t>F</w:t>
      </w:r>
      <w:r w:rsidR="008315C2">
        <w:t>or smaller data set</w:t>
      </w:r>
      <w:r w:rsidR="00001326">
        <w:t>s, this type of plot</w:t>
      </w:r>
      <w:r w:rsidR="008315C2">
        <w:t xml:space="preserve"> gives a</w:t>
      </w:r>
      <w:r w:rsidR="0091422C">
        <w:t xml:space="preserve"> meaningful overview</w:t>
      </w:r>
      <w:r w:rsidR="008315C2">
        <w:t xml:space="preserve"> of daily glucose trends.</w:t>
      </w:r>
      <w:r w:rsidR="00303FE1">
        <w:t xml:space="preserve"> </w:t>
      </w:r>
      <w:r w:rsidR="00462612">
        <w:t xml:space="preserve">Finally, the </w:t>
      </w:r>
      <w:r w:rsidR="00001326">
        <w:t xml:space="preserve">third type of plot uses a </w:t>
      </w:r>
      <w:r w:rsidR="00BD1B21">
        <w:t xml:space="preserve">Loess-smoothed average for each </w:t>
      </w:r>
      <w:r w:rsidR="00001326">
        <w:t>patient with gluc</w:t>
      </w:r>
      <w:r w:rsidR="00516C80">
        <w:t xml:space="preserve">ose values color-coded </w:t>
      </w:r>
      <w:r w:rsidR="00001326">
        <w:t xml:space="preserve">by </w:t>
      </w:r>
      <w:r w:rsidR="0091422C">
        <w:t>participant</w:t>
      </w:r>
      <w:r w:rsidR="00516C80">
        <w:t xml:space="preserve">. </w:t>
      </w:r>
      <w:ins w:id="179" w:author="Vigers, Timothy" w:date="2019-08-28T10:44:00Z">
        <w:r w:rsidR="00D25394">
          <w:t xml:space="preserve">The current default </w:t>
        </w:r>
        <w:r w:rsidR="00CB5896">
          <w:t>y axis range for eac</w:t>
        </w:r>
      </w:ins>
      <w:ins w:id="180" w:author="Vigers, Timothy" w:date="2019-08-28T10:45:00Z">
        <w:r w:rsidR="00CB5896">
          <w:t>h plot is 0 – 400 mg/dL, but this can be altered manually. For ex</w:t>
        </w:r>
      </w:ins>
      <w:ins w:id="181" w:author="Vigers, Timothy" w:date="2019-08-28T10:46:00Z">
        <w:r w:rsidR="00CB5896">
          <w:t xml:space="preserve">ample, </w:t>
        </w:r>
      </w:ins>
    </w:p>
    <w:p w14:paraId="415C1D8A" w14:textId="77777777" w:rsidR="007D0289" w:rsidRDefault="0095304B" w:rsidP="003B6592">
      <w:pPr>
        <w:spacing w:line="480" w:lineRule="auto"/>
        <w:ind w:firstLine="720"/>
        <w:rPr>
          <w:ins w:id="182" w:author="Vigers, Timothy" w:date="2019-09-04T11:15:00Z"/>
          <w:rFonts w:ascii="Lucida Console" w:hAnsi="Lucida Console"/>
        </w:rPr>
      </w:pPr>
      <w:proofErr w:type="spellStart"/>
      <w:proofErr w:type="gramStart"/>
      <w:ins w:id="183" w:author="Vigers, Timothy" w:date="2019-08-28T10:46:00Z">
        <w:r w:rsidRPr="007D0289">
          <w:rPr>
            <w:rFonts w:ascii="Lucida Console" w:hAnsi="Lucida Console"/>
            <w:rPrChange w:id="184" w:author="Vigers, Timothy" w:date="2019-09-04T11:15:00Z">
              <w:rPr/>
            </w:rPrChange>
          </w:rPr>
          <w:t>c</w:t>
        </w:r>
        <w:r w:rsidR="00CB5896" w:rsidRPr="007D0289">
          <w:rPr>
            <w:rFonts w:ascii="Lucida Console" w:hAnsi="Lucida Console"/>
            <w:rPrChange w:id="185" w:author="Vigers, Timothy" w:date="2019-09-04T11:15:00Z">
              <w:rPr/>
            </w:rPrChange>
          </w:rPr>
          <w:t>gmreport</w:t>
        </w:r>
        <w:proofErr w:type="spellEnd"/>
        <w:r w:rsidRPr="007D0289">
          <w:rPr>
            <w:rFonts w:ascii="Lucida Console" w:hAnsi="Lucida Console"/>
            <w:rPrChange w:id="186" w:author="Vigers, Timothy" w:date="2019-09-04T11:15:00Z">
              <w:rPr/>
            </w:rPrChange>
          </w:rPr>
          <w:t>(</w:t>
        </w:r>
        <w:proofErr w:type="gramEnd"/>
        <w:r w:rsidRPr="007D0289">
          <w:rPr>
            <w:rFonts w:ascii="Lucida Console" w:hAnsi="Lucida Console"/>
            <w:rPrChange w:id="187" w:author="Vigers, Timothy" w:date="2019-09-04T11:15:00Z">
              <w:rPr/>
            </w:rPrChange>
          </w:rPr>
          <w:t>“path/to/</w:t>
        </w:r>
        <w:proofErr w:type="spellStart"/>
        <w:r w:rsidRPr="007D0289">
          <w:rPr>
            <w:rFonts w:ascii="Lucida Console" w:hAnsi="Lucida Console"/>
            <w:rPrChange w:id="188" w:author="Vigers, Timothy" w:date="2019-09-04T11:15:00Z">
              <w:rPr/>
            </w:rPrChange>
          </w:rPr>
          <w:t>inputdirectory</w:t>
        </w:r>
        <w:proofErr w:type="spellEnd"/>
        <w:r w:rsidRPr="007D0289">
          <w:rPr>
            <w:rFonts w:ascii="Lucida Console" w:hAnsi="Lucida Console"/>
            <w:rPrChange w:id="189" w:author="Vigers, Timothy" w:date="2019-09-04T11:15:00Z">
              <w:rPr/>
            </w:rPrChange>
          </w:rPr>
          <w:t>”,</w:t>
        </w:r>
      </w:ins>
    </w:p>
    <w:p w14:paraId="31B219CC" w14:textId="6DD28C45" w:rsidR="00CB5896" w:rsidRPr="007D0289" w:rsidRDefault="0095304B" w:rsidP="003B6592">
      <w:pPr>
        <w:spacing w:line="480" w:lineRule="auto"/>
        <w:ind w:firstLine="720"/>
        <w:rPr>
          <w:ins w:id="190" w:author="Vigers, Timothy" w:date="2019-08-28T10:46:00Z"/>
          <w:rFonts w:ascii="Lucida Console" w:hAnsi="Lucida Console"/>
          <w:rPrChange w:id="191" w:author="Vigers, Timothy" w:date="2019-09-04T11:15:00Z">
            <w:rPr>
              <w:ins w:id="192" w:author="Vigers, Timothy" w:date="2019-08-28T10:46:00Z"/>
            </w:rPr>
          </w:rPrChange>
        </w:rPr>
      </w:pPr>
      <w:ins w:id="193" w:author="Vigers, Timothy" w:date="2019-08-28T10:46:00Z">
        <w:r w:rsidRPr="007D0289">
          <w:rPr>
            <w:rFonts w:ascii="Lucida Console" w:hAnsi="Lucida Console"/>
            <w:rPrChange w:id="194" w:author="Vigers, Timothy" w:date="2019-09-04T11:15:00Z">
              <w:rPr/>
            </w:rPrChange>
          </w:rPr>
          <w:t>“path/to/</w:t>
        </w:r>
        <w:proofErr w:type="spellStart"/>
        <w:r w:rsidRPr="007D0289">
          <w:rPr>
            <w:rFonts w:ascii="Lucida Console" w:hAnsi="Lucida Console"/>
            <w:rPrChange w:id="195" w:author="Vigers, Timothy" w:date="2019-09-04T11:15:00Z">
              <w:rPr/>
            </w:rPrChange>
          </w:rPr>
          <w:t>outputdirectory</w:t>
        </w:r>
        <w:proofErr w:type="spellEnd"/>
        <w:r w:rsidRPr="007D0289">
          <w:rPr>
            <w:rFonts w:ascii="Lucida Console" w:hAnsi="Lucida Console"/>
            <w:rPrChange w:id="196" w:author="Vigers, Timothy" w:date="2019-09-04T11:15:00Z">
              <w:rPr/>
            </w:rPrChange>
          </w:rPr>
          <w:t xml:space="preserve">”, </w:t>
        </w:r>
        <w:proofErr w:type="spellStart"/>
        <w:r w:rsidRPr="007D0289">
          <w:rPr>
            <w:rFonts w:ascii="Lucida Console" w:hAnsi="Lucida Console"/>
            <w:rPrChange w:id="197" w:author="Vigers, Timothy" w:date="2019-09-04T11:15:00Z">
              <w:rPr/>
            </w:rPrChange>
          </w:rPr>
          <w:t>yaxis</w:t>
        </w:r>
        <w:proofErr w:type="spellEnd"/>
        <w:r w:rsidRPr="007D0289">
          <w:rPr>
            <w:rFonts w:ascii="Lucida Console" w:hAnsi="Lucida Console"/>
            <w:rPrChange w:id="198" w:author="Vigers, Timothy" w:date="2019-09-04T11:15:00Z">
              <w:rPr/>
            </w:rPrChange>
          </w:rPr>
          <w:t xml:space="preserve"> = </w:t>
        </w:r>
        <w:proofErr w:type="gramStart"/>
        <w:r w:rsidRPr="007D0289">
          <w:rPr>
            <w:rFonts w:ascii="Lucida Console" w:hAnsi="Lucida Console"/>
            <w:rPrChange w:id="199" w:author="Vigers, Timothy" w:date="2019-09-04T11:15:00Z">
              <w:rPr/>
            </w:rPrChange>
          </w:rPr>
          <w:t>c(</w:t>
        </w:r>
        <w:proofErr w:type="gramEnd"/>
        <w:r w:rsidRPr="007D0289">
          <w:rPr>
            <w:rFonts w:ascii="Lucida Console" w:hAnsi="Lucida Console"/>
            <w:rPrChange w:id="200" w:author="Vigers, Timothy" w:date="2019-09-04T11:15:00Z">
              <w:rPr/>
            </w:rPrChange>
          </w:rPr>
          <w:t>70,300))</w:t>
        </w:r>
      </w:ins>
    </w:p>
    <w:p w14:paraId="7A02E70E" w14:textId="1158DA0C" w:rsidR="0095304B" w:rsidRDefault="0095304B">
      <w:pPr>
        <w:spacing w:line="480" w:lineRule="auto"/>
        <w:pPrChange w:id="201" w:author="Vigers, Timothy" w:date="2019-08-28T10:46:00Z">
          <w:pPr>
            <w:spacing w:line="480" w:lineRule="auto"/>
            <w:ind w:firstLine="720"/>
          </w:pPr>
        </w:pPrChange>
      </w:pPr>
      <w:ins w:id="202" w:author="Vigers, Timothy" w:date="2019-08-28T10:46:00Z">
        <w:r>
          <w:t>will</w:t>
        </w:r>
      </w:ins>
      <w:ins w:id="203" w:author="Vigers, Timothy" w:date="2019-08-28T10:47:00Z">
        <w:r>
          <w:t xml:space="preserve"> produce plots with a y axis range of 70 – 300 mg/dL. </w:t>
        </w:r>
      </w:ins>
    </w:p>
    <w:p w14:paraId="12E590BD" w14:textId="420CDD51" w:rsidR="00160792" w:rsidRPr="00CD7E5D" w:rsidRDefault="001A495F" w:rsidP="00160792">
      <w:pPr>
        <w:spacing w:line="480" w:lineRule="auto"/>
        <w:rPr>
          <w:b/>
          <w:sz w:val="32"/>
          <w:szCs w:val="32"/>
        </w:rPr>
      </w:pPr>
      <w:r w:rsidRPr="00CD7E5D">
        <w:rPr>
          <w:b/>
          <w:sz w:val="32"/>
          <w:szCs w:val="32"/>
        </w:rPr>
        <w:t xml:space="preserve">Comparison of </w:t>
      </w:r>
      <w:proofErr w:type="spellStart"/>
      <w:r w:rsidRPr="00CD7E5D">
        <w:rPr>
          <w:b/>
          <w:sz w:val="32"/>
          <w:szCs w:val="32"/>
        </w:rPr>
        <w:t>cgmanalysis</w:t>
      </w:r>
      <w:proofErr w:type="spellEnd"/>
      <w:r w:rsidRPr="00CD7E5D">
        <w:rPr>
          <w:b/>
          <w:sz w:val="32"/>
          <w:szCs w:val="32"/>
        </w:rPr>
        <w:t xml:space="preserve"> package and proprietary software</w:t>
      </w:r>
    </w:p>
    <w:p w14:paraId="355638FB" w14:textId="5523A998" w:rsidR="001A495F" w:rsidRDefault="00DB6F6F" w:rsidP="00160792">
      <w:pPr>
        <w:spacing w:line="480" w:lineRule="auto"/>
      </w:pPr>
      <w:r w:rsidRPr="00807CBE">
        <w:tab/>
      </w:r>
      <w:r w:rsidR="000A6706">
        <w:t xml:space="preserve">Our functions were compared to proprietary CGM software using </w:t>
      </w:r>
      <w:r w:rsidR="00D702A8">
        <w:t xml:space="preserve">clinically </w:t>
      </w:r>
      <w:r w:rsidR="000A6706">
        <w:t xml:space="preserve">collected </w:t>
      </w:r>
      <w:r w:rsidR="00D702A8">
        <w:t xml:space="preserve">data from </w:t>
      </w:r>
      <w:r w:rsidR="00B6096B">
        <w:t xml:space="preserve">iPro 2, </w:t>
      </w:r>
      <w:proofErr w:type="spellStart"/>
      <w:r w:rsidR="00B6096B">
        <w:t>Carelink</w:t>
      </w:r>
      <w:proofErr w:type="spellEnd"/>
      <w:r w:rsidR="00B6096B">
        <w:t xml:space="preserve"> 670G, Dexcom Clarity, and </w:t>
      </w:r>
      <w:proofErr w:type="spellStart"/>
      <w:r w:rsidR="00496018">
        <w:t>Diasend</w:t>
      </w:r>
      <w:proofErr w:type="spellEnd"/>
      <w:r w:rsidR="00EE70DF">
        <w:t xml:space="preserve">. </w:t>
      </w:r>
      <w:r w:rsidR="00324B50">
        <w:t xml:space="preserve">The data were exported from </w:t>
      </w:r>
      <w:r w:rsidR="00C50F19">
        <w:t xml:space="preserve">each </w:t>
      </w:r>
      <w:r w:rsidR="00B6096B">
        <w:t xml:space="preserve">platform, </w:t>
      </w:r>
      <w:r w:rsidR="000568F7">
        <w:t xml:space="preserve">formatted using the </w:t>
      </w:r>
      <w:proofErr w:type="spellStart"/>
      <w:proofErr w:type="gramStart"/>
      <w:r w:rsidR="000568F7">
        <w:t>cleandata</w:t>
      </w:r>
      <w:proofErr w:type="spellEnd"/>
      <w:r w:rsidR="000568F7">
        <w:t>(</w:t>
      </w:r>
      <w:proofErr w:type="gramEnd"/>
      <w:r w:rsidR="000568F7">
        <w:t>) function</w:t>
      </w:r>
      <w:r w:rsidR="000E0259">
        <w:t xml:space="preserve">, then summarized using the </w:t>
      </w:r>
      <w:proofErr w:type="spellStart"/>
      <w:r w:rsidR="000E0259">
        <w:t>cgmvariables</w:t>
      </w:r>
      <w:proofErr w:type="spellEnd"/>
      <w:r w:rsidR="000E0259">
        <w:t xml:space="preserve">() and </w:t>
      </w:r>
      <w:proofErr w:type="spellStart"/>
      <w:r w:rsidR="000E0259">
        <w:t>cgmreport</w:t>
      </w:r>
      <w:proofErr w:type="spellEnd"/>
      <w:r w:rsidR="000E0259">
        <w:t xml:space="preserve">() functions. </w:t>
      </w:r>
      <w:r w:rsidR="005F164D">
        <w:t xml:space="preserve">The data were not cleaned prior to plotting and summary variable calculation, </w:t>
      </w:r>
      <w:r w:rsidR="0081011C">
        <w:t>and summary variable parameters were altered from default</w:t>
      </w:r>
      <w:r w:rsidR="001E6EAE">
        <w:t xml:space="preserve"> (e.g. defining </w:t>
      </w:r>
      <w:r w:rsidR="002A6FE6">
        <w:t>an excursion as 15 minutes above or below threshold for iPro 2 data</w:t>
      </w:r>
      <w:r w:rsidR="001E6EAE">
        <w:t>)</w:t>
      </w:r>
      <w:r w:rsidR="0081011C">
        <w:t xml:space="preserve"> in order to </w:t>
      </w:r>
      <w:r w:rsidR="00842B6F">
        <w:t xml:space="preserve">better match the </w:t>
      </w:r>
      <w:r w:rsidR="000402E6">
        <w:t>CGM</w:t>
      </w:r>
      <w:r w:rsidR="009910E6">
        <w:t xml:space="preserve"> results. </w:t>
      </w:r>
      <w:r w:rsidR="008E6E1D">
        <w:t xml:space="preserve">Because </w:t>
      </w:r>
      <w:r w:rsidR="00AE0BA9">
        <w:t>each</w:t>
      </w:r>
      <w:r w:rsidR="008E6E1D">
        <w:t xml:space="preserve"> CGM device provide</w:t>
      </w:r>
      <w:r w:rsidR="00AE0BA9">
        <w:t xml:space="preserve">s </w:t>
      </w:r>
      <w:r w:rsidR="001B18B8">
        <w:t xml:space="preserve">different </w:t>
      </w:r>
      <w:r w:rsidR="00FD2276">
        <w:t xml:space="preserve">and limited </w:t>
      </w:r>
      <w:r w:rsidR="001B18B8">
        <w:t xml:space="preserve">summary variables, </w:t>
      </w:r>
      <w:r w:rsidR="002F3D20">
        <w:t xml:space="preserve">we were only able to compare a </w:t>
      </w:r>
      <w:r w:rsidR="00D96248">
        <w:t xml:space="preserve">small subset of </w:t>
      </w:r>
      <w:r w:rsidR="003D6343">
        <w:t xml:space="preserve">our package’s </w:t>
      </w:r>
      <w:r w:rsidR="00B40768">
        <w:t>output and</w:t>
      </w:r>
      <w:r w:rsidR="003D6343">
        <w:t xml:space="preserve"> were not able to directly test more complex variables, such as MAGE or </w:t>
      </w:r>
      <w:r w:rsidR="00044A2F">
        <w:t xml:space="preserve">CONGA. </w:t>
      </w:r>
    </w:p>
    <w:p w14:paraId="0C4123B5" w14:textId="77777777" w:rsidR="002A6FE6" w:rsidRDefault="002A6FE6" w:rsidP="00160792">
      <w:pPr>
        <w:spacing w:line="480" w:lineRule="auto"/>
      </w:pPr>
    </w:p>
    <w:p w14:paraId="531A7AFD" w14:textId="0D75240F" w:rsidR="00160792" w:rsidRPr="00333673" w:rsidRDefault="00333673" w:rsidP="00160792">
      <w:pPr>
        <w:spacing w:line="480" w:lineRule="auto"/>
        <w:rPr>
          <w:b/>
          <w:sz w:val="36"/>
          <w:szCs w:val="36"/>
        </w:rPr>
      </w:pPr>
      <w:r w:rsidRPr="00333673">
        <w:rPr>
          <w:b/>
          <w:sz w:val="36"/>
          <w:szCs w:val="36"/>
        </w:rPr>
        <w:t>Results</w:t>
      </w:r>
    </w:p>
    <w:p w14:paraId="15E97E1D" w14:textId="75864E44" w:rsidR="00372788" w:rsidRDefault="00372788" w:rsidP="00372788">
      <w:pPr>
        <w:spacing w:line="480" w:lineRule="auto"/>
        <w:ind w:firstLine="720"/>
      </w:pPr>
      <w:r w:rsidRPr="00FA4E2B">
        <w:rPr>
          <w:b/>
        </w:rPr>
        <w:lastRenderedPageBreak/>
        <w:t>Fig</w:t>
      </w:r>
      <w:r w:rsidR="00C207BB">
        <w:rPr>
          <w:b/>
        </w:rPr>
        <w:t xml:space="preserve"> </w:t>
      </w:r>
      <w:r w:rsidRPr="00FA4E2B">
        <w:rPr>
          <w:b/>
        </w:rPr>
        <w:t>1</w:t>
      </w:r>
      <w:r>
        <w:t xml:space="preserve"> is a</w:t>
      </w:r>
      <w:r w:rsidRPr="00694CDB">
        <w:t>n</w:t>
      </w:r>
      <w:r>
        <w:t xml:space="preserve"> example of the ADO plot made using approximately 25,000 simulated CGM values, and </w:t>
      </w:r>
      <w:r>
        <w:rPr>
          <w:b/>
        </w:rPr>
        <w:t>Fig 2</w:t>
      </w:r>
      <w:r>
        <w:t xml:space="preserve"> is the version of the ADO with Loess smoothing, using the same data as in </w:t>
      </w:r>
      <w:r>
        <w:rPr>
          <w:b/>
        </w:rPr>
        <w:t>F</w:t>
      </w:r>
      <w:r w:rsidRPr="00A50FF8">
        <w:rPr>
          <w:b/>
        </w:rPr>
        <w:t>ig 1</w:t>
      </w:r>
      <w:r>
        <w:t xml:space="preserve">.  </w:t>
      </w:r>
      <w:r>
        <w:rPr>
          <w:b/>
        </w:rPr>
        <w:t>Fig 3</w:t>
      </w:r>
      <w:r>
        <w:t xml:space="preserve"> </w:t>
      </w:r>
      <w:r w:rsidR="001A495F">
        <w:t xml:space="preserve">is the patient-specific plot, </w:t>
      </w:r>
      <w:r>
        <w:t>made with a subset of the simulated data.</w:t>
      </w:r>
    </w:p>
    <w:p w14:paraId="167DF625" w14:textId="63EE1A10" w:rsidR="00AF64A6" w:rsidRDefault="00AF64A6" w:rsidP="00AF64A6">
      <w:pPr>
        <w:spacing w:after="160" w:line="259" w:lineRule="auto"/>
        <w:rPr>
          <w:b/>
        </w:rPr>
      </w:pPr>
      <w:r>
        <w:rPr>
          <w:b/>
        </w:rPr>
        <w:t>Fig 1: Aggr</w:t>
      </w:r>
      <w:r w:rsidRPr="00066BF5">
        <w:rPr>
          <w:b/>
        </w:rPr>
        <w:t xml:space="preserve">egate Daily Overlay (Tukey Smoothing) </w:t>
      </w:r>
    </w:p>
    <w:p w14:paraId="406ACFB3" w14:textId="038429E1" w:rsidR="00AF64A6" w:rsidRPr="00073A40" w:rsidRDefault="00AF64A6" w:rsidP="00AF64A6">
      <w:pPr>
        <w:spacing w:after="160" w:line="259" w:lineRule="auto"/>
        <w:rPr>
          <w:b/>
        </w:rPr>
      </w:pPr>
      <w:r>
        <w:rPr>
          <w:b/>
          <w:noProof/>
        </w:rPr>
        <w:drawing>
          <wp:inline distT="0" distB="0" distL="0" distR="0" wp14:anchorId="00475756" wp14:editId="503C66D4">
            <wp:extent cx="1956175" cy="243684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P_Tukey.pdf"/>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956175" cy="2436846"/>
                    </a:xfrm>
                    <a:prstGeom prst="rect">
                      <a:avLst/>
                    </a:prstGeom>
                    <a:ln>
                      <a:noFill/>
                    </a:ln>
                    <a:extLst>
                      <a:ext uri="{53640926-AAD7-44D8-BBD7-CCE9431645EC}">
                        <a14:shadowObscured xmlns:a14="http://schemas.microsoft.com/office/drawing/2010/main"/>
                      </a:ext>
                    </a:extLst>
                  </pic:spPr>
                </pic:pic>
              </a:graphicData>
            </a:graphic>
          </wp:inline>
        </w:drawing>
      </w:r>
    </w:p>
    <w:p w14:paraId="7F955BC0" w14:textId="575A71B9" w:rsidR="00AF64A6" w:rsidRPr="00066BF5" w:rsidRDefault="00AF64A6" w:rsidP="00AF64A6">
      <w:pPr>
        <w:pStyle w:val="NormalWeb"/>
        <w:shd w:val="clear" w:color="auto" w:fill="FFFFFF"/>
        <w:rPr>
          <w:b/>
        </w:rPr>
      </w:pPr>
      <w:r>
        <w:rPr>
          <w:b/>
        </w:rPr>
        <w:t>Fig 2: Aggr</w:t>
      </w:r>
      <w:r w:rsidRPr="00066BF5">
        <w:rPr>
          <w:b/>
        </w:rPr>
        <w:t>egate Daily Overlay (</w:t>
      </w:r>
      <w:r>
        <w:rPr>
          <w:b/>
        </w:rPr>
        <w:t>Loess</w:t>
      </w:r>
      <w:r w:rsidRPr="00066BF5">
        <w:rPr>
          <w:b/>
        </w:rPr>
        <w:t xml:space="preserve"> Smoothing) </w:t>
      </w:r>
    </w:p>
    <w:p w14:paraId="1FEDC33B" w14:textId="691BF492" w:rsidR="00AF64A6" w:rsidRDefault="00AF64A6" w:rsidP="00AF64A6">
      <w:pPr>
        <w:pStyle w:val="NormalWeb"/>
        <w:rPr>
          <w:b/>
        </w:rPr>
      </w:pPr>
      <w:r>
        <w:rPr>
          <w:b/>
        </w:rPr>
        <w:t xml:space="preserve">Fig 3: </w:t>
      </w:r>
      <w:r w:rsidRPr="00B90CC7">
        <w:rPr>
          <w:b/>
        </w:rPr>
        <w:t xml:space="preserve">Daily Overlay </w:t>
      </w:r>
      <w:r>
        <w:rPr>
          <w:b/>
        </w:rPr>
        <w:t>p</w:t>
      </w:r>
      <w:r w:rsidRPr="00B90CC7">
        <w:rPr>
          <w:b/>
        </w:rPr>
        <w:t xml:space="preserve">er Subject (LOESS Smoothing) </w:t>
      </w:r>
    </w:p>
    <w:p w14:paraId="70826279" w14:textId="700737D9" w:rsidR="00AF64A6" w:rsidRPr="00066BF5" w:rsidRDefault="00AF64A6" w:rsidP="00AF64A6">
      <w:pPr>
        <w:pStyle w:val="NormalWeb"/>
        <w:rPr>
          <w:b/>
        </w:rPr>
      </w:pPr>
      <w:r>
        <w:rPr>
          <w:noProof/>
        </w:rPr>
        <w:drawing>
          <wp:inline distT="0" distB="0" distL="0" distR="0" wp14:anchorId="5FF6734B" wp14:editId="0CB20101">
            <wp:extent cx="2605489" cy="226163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GP_Loess_Subject.pdf"/>
                    <pic:cNvPicPr/>
                  </pic:nvPicPr>
                  <pic:blipFill rotWithShape="1">
                    <a:blip r:embed="rId20">
                      <a:extLst>
                        <a:ext uri="{28A0092B-C50C-407E-A947-70E740481C1C}">
                          <a14:useLocalDpi xmlns:a14="http://schemas.microsoft.com/office/drawing/2010/main" val="0"/>
                        </a:ext>
                      </a:extLst>
                    </a:blip>
                    <a:srcRect l="86447" t="41601" b="43176"/>
                    <a:stretch/>
                  </pic:blipFill>
                  <pic:spPr bwMode="auto">
                    <a:xfrm>
                      <a:off x="0" y="0"/>
                      <a:ext cx="2650887" cy="2301046"/>
                    </a:xfrm>
                    <a:prstGeom prst="rect">
                      <a:avLst/>
                    </a:prstGeom>
                    <a:ln>
                      <a:noFill/>
                    </a:ln>
                    <a:extLst>
                      <a:ext uri="{53640926-AAD7-44D8-BBD7-CCE9431645EC}">
                        <a14:shadowObscured xmlns:a14="http://schemas.microsoft.com/office/drawing/2010/main"/>
                      </a:ext>
                    </a:extLst>
                  </pic:spPr>
                </pic:pic>
              </a:graphicData>
            </a:graphic>
          </wp:inline>
        </w:drawing>
      </w:r>
    </w:p>
    <w:p w14:paraId="71FE3803" w14:textId="007D89D2" w:rsidR="00562E02" w:rsidRDefault="007638BD" w:rsidP="00825E36">
      <w:pPr>
        <w:spacing w:line="480" w:lineRule="auto"/>
        <w:ind w:firstLine="720"/>
      </w:pPr>
      <w:r>
        <w:rPr>
          <w:b/>
        </w:rPr>
        <w:t>Table 2</w:t>
      </w:r>
      <w:r>
        <w:t xml:space="preserve"> shows the results of </w:t>
      </w:r>
      <w:r w:rsidR="002E57B5">
        <w:t xml:space="preserve">summary variable </w:t>
      </w:r>
      <w:r>
        <w:t xml:space="preserve">comparisons between </w:t>
      </w:r>
      <w:r w:rsidR="00C32191">
        <w:t>four different</w:t>
      </w:r>
      <w:r w:rsidR="00F75A20">
        <w:t xml:space="preserve"> proprietary </w:t>
      </w:r>
      <w:r w:rsidR="002E57B5">
        <w:t xml:space="preserve">CGM devices </w:t>
      </w:r>
      <w:r w:rsidR="00935305">
        <w:t xml:space="preserve">and </w:t>
      </w:r>
      <w:r w:rsidR="0080161C">
        <w:t xml:space="preserve">our </w:t>
      </w:r>
      <w:proofErr w:type="spellStart"/>
      <w:r w:rsidR="001B2695">
        <w:t>cgmanalysis</w:t>
      </w:r>
      <w:proofErr w:type="spellEnd"/>
      <w:r w:rsidR="0080161C">
        <w:t xml:space="preserve"> package. </w:t>
      </w:r>
      <w:r w:rsidR="003B6592">
        <w:t xml:space="preserve">Most of the differences in these comparisons are small and the result of rounding. Overall the package appears to be capable of </w:t>
      </w:r>
      <w:r w:rsidR="003B6592">
        <w:lastRenderedPageBreak/>
        <w:t>reproducing proprietary calculations when run with non-default settings, although in the comparison to the iPro 2, the</w:t>
      </w:r>
      <w:r w:rsidR="00E35378">
        <w:t>re was a difference of 1 high excursion</w:t>
      </w:r>
      <w:r w:rsidR="003B6592">
        <w:t>.</w:t>
      </w:r>
    </w:p>
    <w:p w14:paraId="330F1DC6" w14:textId="77777777" w:rsidR="00AF64A6" w:rsidRDefault="00AF64A6" w:rsidP="00AF64A6">
      <w:pPr>
        <w:spacing w:after="160" w:line="259" w:lineRule="auto"/>
        <w:rPr>
          <w:b/>
        </w:rPr>
      </w:pPr>
    </w:p>
    <w:p w14:paraId="36BA2B2F" w14:textId="7DFB76F2" w:rsidR="00AF64A6" w:rsidRPr="007D2B62" w:rsidRDefault="00AF64A6" w:rsidP="00AF64A6">
      <w:pPr>
        <w:spacing w:after="160" w:line="259" w:lineRule="auto"/>
      </w:pPr>
      <w:r w:rsidRPr="004E4F6B">
        <w:rPr>
          <w:b/>
        </w:rPr>
        <w:t xml:space="preserve">Table </w:t>
      </w:r>
      <w:r>
        <w:rPr>
          <w:b/>
        </w:rPr>
        <w:t>2: Summary Variable Comparisons</w:t>
      </w:r>
    </w:p>
    <w:p w14:paraId="1F1783C4" w14:textId="77777777" w:rsidR="00AF64A6" w:rsidRDefault="00AF64A6" w:rsidP="00AF64A6">
      <w:pPr>
        <w:pStyle w:val="ListParagraph"/>
        <w:numPr>
          <w:ilvl w:val="0"/>
          <w:numId w:val="1"/>
        </w:numPr>
        <w:spacing w:after="160" w:line="259" w:lineRule="auto"/>
      </w:pPr>
      <w:r w:rsidRPr="009762B6">
        <w:t>iPro 2 software (high excursion defined as &gt; 140 mg/dL for 15 minutes, low defined as &lt; 60 mg/dL for 15 minutes)</w:t>
      </w:r>
    </w:p>
    <w:tbl>
      <w:tblPr>
        <w:tblW w:w="4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1493"/>
        <w:gridCol w:w="703"/>
      </w:tblGrid>
      <w:tr w:rsidR="00AF64A6" w:rsidRPr="009E6DA8" w14:paraId="4D987800" w14:textId="77777777" w:rsidTr="009E6DA8">
        <w:trPr>
          <w:trHeight w:val="320"/>
          <w:jc w:val="center"/>
        </w:trPr>
        <w:tc>
          <w:tcPr>
            <w:tcW w:w="2165" w:type="dxa"/>
            <w:shd w:val="clear" w:color="auto" w:fill="auto"/>
            <w:noWrap/>
            <w:vAlign w:val="bottom"/>
            <w:hideMark/>
          </w:tcPr>
          <w:p w14:paraId="6426B9F0" w14:textId="77777777" w:rsidR="00AF64A6" w:rsidRPr="009E6DA8" w:rsidRDefault="00AF64A6" w:rsidP="00D25394">
            <w:pPr>
              <w:jc w:val="right"/>
              <w:rPr>
                <w:color w:val="000000"/>
              </w:rPr>
            </w:pPr>
          </w:p>
        </w:tc>
        <w:tc>
          <w:tcPr>
            <w:tcW w:w="1493" w:type="dxa"/>
            <w:shd w:val="clear" w:color="auto" w:fill="auto"/>
            <w:noWrap/>
            <w:vAlign w:val="bottom"/>
            <w:hideMark/>
          </w:tcPr>
          <w:p w14:paraId="3CB80DD2" w14:textId="77777777" w:rsidR="00AF64A6" w:rsidRPr="009E6DA8" w:rsidRDefault="00AF64A6" w:rsidP="00D25394">
            <w:pPr>
              <w:rPr>
                <w:color w:val="000000"/>
              </w:rPr>
            </w:pPr>
            <w:proofErr w:type="spellStart"/>
            <w:r w:rsidRPr="009E6DA8">
              <w:rPr>
                <w:color w:val="000000"/>
              </w:rPr>
              <w:t>cgmanalysis</w:t>
            </w:r>
            <w:proofErr w:type="spellEnd"/>
          </w:p>
        </w:tc>
        <w:tc>
          <w:tcPr>
            <w:tcW w:w="703" w:type="dxa"/>
            <w:shd w:val="clear" w:color="auto" w:fill="auto"/>
            <w:noWrap/>
            <w:vAlign w:val="bottom"/>
            <w:hideMark/>
          </w:tcPr>
          <w:p w14:paraId="7BF6FEC3" w14:textId="77777777" w:rsidR="00AF64A6" w:rsidRPr="009E6DA8" w:rsidRDefault="00AF64A6" w:rsidP="00D25394">
            <w:pPr>
              <w:rPr>
                <w:color w:val="000000"/>
              </w:rPr>
            </w:pPr>
            <w:r w:rsidRPr="009E6DA8">
              <w:rPr>
                <w:color w:val="000000"/>
              </w:rPr>
              <w:t xml:space="preserve">iPro </w:t>
            </w:r>
          </w:p>
        </w:tc>
      </w:tr>
      <w:tr w:rsidR="00AF64A6" w:rsidRPr="009E6DA8" w14:paraId="580EAF32" w14:textId="77777777" w:rsidTr="009E6DA8">
        <w:trPr>
          <w:trHeight w:val="320"/>
          <w:jc w:val="center"/>
        </w:trPr>
        <w:tc>
          <w:tcPr>
            <w:tcW w:w="2165" w:type="dxa"/>
            <w:shd w:val="clear" w:color="auto" w:fill="auto"/>
            <w:noWrap/>
            <w:vAlign w:val="bottom"/>
            <w:hideMark/>
          </w:tcPr>
          <w:p w14:paraId="6D4066E6" w14:textId="77777777" w:rsidR="00AF64A6" w:rsidRPr="009E6DA8" w:rsidRDefault="00AF64A6" w:rsidP="00D25394">
            <w:pPr>
              <w:rPr>
                <w:color w:val="000000"/>
              </w:rPr>
            </w:pPr>
            <w:r w:rsidRPr="009E6DA8">
              <w:rPr>
                <w:color w:val="000000"/>
              </w:rPr>
              <w:t xml:space="preserve"># Sensor Values </w:t>
            </w:r>
          </w:p>
        </w:tc>
        <w:tc>
          <w:tcPr>
            <w:tcW w:w="1493" w:type="dxa"/>
            <w:shd w:val="clear" w:color="auto" w:fill="auto"/>
            <w:noWrap/>
            <w:vAlign w:val="bottom"/>
            <w:hideMark/>
          </w:tcPr>
          <w:p w14:paraId="5AB869A8" w14:textId="77777777" w:rsidR="00AF64A6" w:rsidRPr="009E6DA8" w:rsidRDefault="00AF64A6" w:rsidP="00D25394">
            <w:pPr>
              <w:jc w:val="right"/>
              <w:rPr>
                <w:color w:val="000000"/>
              </w:rPr>
            </w:pPr>
            <w:r w:rsidRPr="009E6DA8">
              <w:rPr>
                <w:color w:val="000000"/>
              </w:rPr>
              <w:t>2000</w:t>
            </w:r>
          </w:p>
        </w:tc>
        <w:tc>
          <w:tcPr>
            <w:tcW w:w="703" w:type="dxa"/>
            <w:shd w:val="clear" w:color="auto" w:fill="auto"/>
            <w:noWrap/>
            <w:vAlign w:val="bottom"/>
            <w:hideMark/>
          </w:tcPr>
          <w:p w14:paraId="6FBA45A5" w14:textId="77777777" w:rsidR="00AF64A6" w:rsidRPr="009E6DA8" w:rsidRDefault="00AF64A6" w:rsidP="00D25394">
            <w:pPr>
              <w:jc w:val="right"/>
              <w:rPr>
                <w:color w:val="000000"/>
              </w:rPr>
            </w:pPr>
            <w:r w:rsidRPr="009E6DA8">
              <w:rPr>
                <w:color w:val="000000"/>
              </w:rPr>
              <w:t>2000</w:t>
            </w:r>
          </w:p>
        </w:tc>
      </w:tr>
      <w:tr w:rsidR="00AF64A6" w:rsidRPr="009E6DA8" w14:paraId="4582DEAD" w14:textId="77777777" w:rsidTr="009E6DA8">
        <w:trPr>
          <w:trHeight w:val="320"/>
          <w:jc w:val="center"/>
        </w:trPr>
        <w:tc>
          <w:tcPr>
            <w:tcW w:w="2165" w:type="dxa"/>
            <w:shd w:val="clear" w:color="auto" w:fill="auto"/>
            <w:noWrap/>
            <w:vAlign w:val="bottom"/>
            <w:hideMark/>
          </w:tcPr>
          <w:p w14:paraId="4663EC80" w14:textId="77777777" w:rsidR="00AF64A6" w:rsidRPr="009E6DA8" w:rsidRDefault="00AF64A6" w:rsidP="00D25394">
            <w:pPr>
              <w:rPr>
                <w:color w:val="000000"/>
              </w:rPr>
            </w:pPr>
            <w:r w:rsidRPr="009E6DA8">
              <w:rPr>
                <w:color w:val="000000"/>
              </w:rPr>
              <w:t xml:space="preserve">Highest </w:t>
            </w:r>
          </w:p>
        </w:tc>
        <w:tc>
          <w:tcPr>
            <w:tcW w:w="1493" w:type="dxa"/>
            <w:shd w:val="clear" w:color="auto" w:fill="auto"/>
            <w:noWrap/>
            <w:vAlign w:val="bottom"/>
            <w:hideMark/>
          </w:tcPr>
          <w:p w14:paraId="0274D474" w14:textId="77777777" w:rsidR="00AF64A6" w:rsidRPr="009E6DA8" w:rsidRDefault="00AF64A6" w:rsidP="00D25394">
            <w:pPr>
              <w:jc w:val="right"/>
              <w:rPr>
                <w:color w:val="000000"/>
              </w:rPr>
            </w:pPr>
            <w:r w:rsidRPr="009E6DA8">
              <w:rPr>
                <w:color w:val="000000"/>
              </w:rPr>
              <w:t>282</w:t>
            </w:r>
          </w:p>
        </w:tc>
        <w:tc>
          <w:tcPr>
            <w:tcW w:w="703" w:type="dxa"/>
            <w:shd w:val="clear" w:color="auto" w:fill="auto"/>
            <w:noWrap/>
            <w:vAlign w:val="bottom"/>
            <w:hideMark/>
          </w:tcPr>
          <w:p w14:paraId="57071379" w14:textId="77777777" w:rsidR="00AF64A6" w:rsidRPr="009E6DA8" w:rsidRDefault="00AF64A6" w:rsidP="00D25394">
            <w:pPr>
              <w:jc w:val="right"/>
              <w:rPr>
                <w:color w:val="000000"/>
              </w:rPr>
            </w:pPr>
            <w:r w:rsidRPr="009E6DA8">
              <w:rPr>
                <w:color w:val="000000"/>
              </w:rPr>
              <w:t>282</w:t>
            </w:r>
          </w:p>
        </w:tc>
      </w:tr>
      <w:tr w:rsidR="00AF64A6" w:rsidRPr="009E6DA8" w14:paraId="70E57432" w14:textId="77777777" w:rsidTr="009E6DA8">
        <w:trPr>
          <w:trHeight w:val="320"/>
          <w:jc w:val="center"/>
        </w:trPr>
        <w:tc>
          <w:tcPr>
            <w:tcW w:w="2165" w:type="dxa"/>
            <w:shd w:val="clear" w:color="auto" w:fill="auto"/>
            <w:noWrap/>
            <w:vAlign w:val="bottom"/>
            <w:hideMark/>
          </w:tcPr>
          <w:p w14:paraId="48A57BE6" w14:textId="77777777" w:rsidR="00AF64A6" w:rsidRPr="009E6DA8" w:rsidRDefault="00AF64A6" w:rsidP="00D25394">
            <w:pPr>
              <w:rPr>
                <w:color w:val="000000"/>
              </w:rPr>
            </w:pPr>
            <w:r w:rsidRPr="009E6DA8">
              <w:rPr>
                <w:color w:val="000000"/>
              </w:rPr>
              <w:t xml:space="preserve">Lowest </w:t>
            </w:r>
          </w:p>
        </w:tc>
        <w:tc>
          <w:tcPr>
            <w:tcW w:w="1493" w:type="dxa"/>
            <w:shd w:val="clear" w:color="auto" w:fill="auto"/>
            <w:noWrap/>
            <w:vAlign w:val="bottom"/>
            <w:hideMark/>
          </w:tcPr>
          <w:p w14:paraId="0F8EF35C" w14:textId="77777777" w:rsidR="00AF64A6" w:rsidRPr="009E6DA8" w:rsidRDefault="00AF64A6" w:rsidP="00D25394">
            <w:pPr>
              <w:jc w:val="right"/>
              <w:rPr>
                <w:color w:val="000000"/>
              </w:rPr>
            </w:pPr>
            <w:r w:rsidRPr="009E6DA8">
              <w:rPr>
                <w:color w:val="000000"/>
              </w:rPr>
              <w:t>70</w:t>
            </w:r>
          </w:p>
        </w:tc>
        <w:tc>
          <w:tcPr>
            <w:tcW w:w="703" w:type="dxa"/>
            <w:shd w:val="clear" w:color="auto" w:fill="auto"/>
            <w:noWrap/>
            <w:vAlign w:val="bottom"/>
            <w:hideMark/>
          </w:tcPr>
          <w:p w14:paraId="7A1ACADD" w14:textId="77777777" w:rsidR="00AF64A6" w:rsidRPr="009E6DA8" w:rsidRDefault="00AF64A6" w:rsidP="00D25394">
            <w:pPr>
              <w:jc w:val="right"/>
              <w:rPr>
                <w:color w:val="000000"/>
              </w:rPr>
            </w:pPr>
            <w:r w:rsidRPr="009E6DA8">
              <w:rPr>
                <w:color w:val="000000"/>
              </w:rPr>
              <w:t>70</w:t>
            </w:r>
          </w:p>
        </w:tc>
      </w:tr>
      <w:tr w:rsidR="00AF64A6" w:rsidRPr="009E6DA8" w14:paraId="5B0D4153" w14:textId="77777777" w:rsidTr="009E6DA8">
        <w:trPr>
          <w:trHeight w:val="320"/>
          <w:jc w:val="center"/>
        </w:trPr>
        <w:tc>
          <w:tcPr>
            <w:tcW w:w="2165" w:type="dxa"/>
            <w:shd w:val="clear" w:color="auto" w:fill="auto"/>
            <w:noWrap/>
            <w:vAlign w:val="bottom"/>
            <w:hideMark/>
          </w:tcPr>
          <w:p w14:paraId="2DA7A25E" w14:textId="77777777" w:rsidR="00AF64A6" w:rsidRPr="009E6DA8" w:rsidRDefault="00AF64A6" w:rsidP="00D25394">
            <w:pPr>
              <w:rPr>
                <w:color w:val="000000"/>
              </w:rPr>
            </w:pPr>
            <w:r w:rsidRPr="009E6DA8">
              <w:rPr>
                <w:color w:val="000000"/>
              </w:rPr>
              <w:t xml:space="preserve">Average </w:t>
            </w:r>
          </w:p>
        </w:tc>
        <w:tc>
          <w:tcPr>
            <w:tcW w:w="1493" w:type="dxa"/>
            <w:shd w:val="clear" w:color="auto" w:fill="auto"/>
            <w:noWrap/>
            <w:vAlign w:val="bottom"/>
            <w:hideMark/>
          </w:tcPr>
          <w:p w14:paraId="130CC1E6" w14:textId="3207ABBF" w:rsidR="00AF64A6" w:rsidRPr="009E6DA8" w:rsidRDefault="00AF64A6" w:rsidP="009E6DA8">
            <w:pPr>
              <w:jc w:val="right"/>
              <w:rPr>
                <w:color w:val="000000"/>
              </w:rPr>
            </w:pPr>
            <w:r w:rsidRPr="009E6DA8">
              <w:rPr>
                <w:color w:val="000000"/>
              </w:rPr>
              <w:t>126.87</w:t>
            </w:r>
          </w:p>
        </w:tc>
        <w:tc>
          <w:tcPr>
            <w:tcW w:w="703" w:type="dxa"/>
            <w:shd w:val="clear" w:color="auto" w:fill="auto"/>
            <w:noWrap/>
            <w:vAlign w:val="bottom"/>
            <w:hideMark/>
          </w:tcPr>
          <w:p w14:paraId="6B774E8C" w14:textId="77777777" w:rsidR="00AF64A6" w:rsidRPr="009E6DA8" w:rsidRDefault="00AF64A6" w:rsidP="00D25394">
            <w:pPr>
              <w:jc w:val="right"/>
              <w:rPr>
                <w:color w:val="000000"/>
              </w:rPr>
            </w:pPr>
            <w:r w:rsidRPr="009E6DA8">
              <w:rPr>
                <w:color w:val="000000"/>
              </w:rPr>
              <w:t>127</w:t>
            </w:r>
          </w:p>
        </w:tc>
      </w:tr>
      <w:tr w:rsidR="00AF64A6" w:rsidRPr="009E6DA8" w14:paraId="0F2C918D" w14:textId="77777777" w:rsidTr="009E6DA8">
        <w:trPr>
          <w:trHeight w:val="320"/>
          <w:jc w:val="center"/>
        </w:trPr>
        <w:tc>
          <w:tcPr>
            <w:tcW w:w="2165" w:type="dxa"/>
            <w:shd w:val="clear" w:color="auto" w:fill="auto"/>
            <w:noWrap/>
            <w:vAlign w:val="bottom"/>
            <w:hideMark/>
          </w:tcPr>
          <w:p w14:paraId="268FFFB8" w14:textId="77777777" w:rsidR="00AF64A6" w:rsidRPr="009E6DA8" w:rsidRDefault="00AF64A6" w:rsidP="00D25394">
            <w:pPr>
              <w:rPr>
                <w:color w:val="000000"/>
              </w:rPr>
            </w:pPr>
            <w:r w:rsidRPr="009E6DA8">
              <w:rPr>
                <w:color w:val="000000"/>
              </w:rPr>
              <w:t xml:space="preserve">Standard Dev </w:t>
            </w:r>
          </w:p>
        </w:tc>
        <w:tc>
          <w:tcPr>
            <w:tcW w:w="1493" w:type="dxa"/>
            <w:shd w:val="clear" w:color="auto" w:fill="auto"/>
            <w:noWrap/>
            <w:vAlign w:val="bottom"/>
            <w:hideMark/>
          </w:tcPr>
          <w:p w14:paraId="7D520544" w14:textId="76CA3D93" w:rsidR="00AF64A6" w:rsidRPr="009E6DA8" w:rsidRDefault="00AF64A6" w:rsidP="009E6DA8">
            <w:pPr>
              <w:jc w:val="right"/>
              <w:rPr>
                <w:color w:val="000000"/>
              </w:rPr>
            </w:pPr>
            <w:r w:rsidRPr="009E6DA8">
              <w:rPr>
                <w:color w:val="000000"/>
              </w:rPr>
              <w:t>30.79</w:t>
            </w:r>
          </w:p>
        </w:tc>
        <w:tc>
          <w:tcPr>
            <w:tcW w:w="703" w:type="dxa"/>
            <w:shd w:val="clear" w:color="auto" w:fill="auto"/>
            <w:noWrap/>
            <w:vAlign w:val="bottom"/>
            <w:hideMark/>
          </w:tcPr>
          <w:p w14:paraId="4EA0F039" w14:textId="77777777" w:rsidR="00AF64A6" w:rsidRPr="009E6DA8" w:rsidRDefault="00AF64A6" w:rsidP="00D25394">
            <w:pPr>
              <w:jc w:val="right"/>
              <w:rPr>
                <w:color w:val="000000"/>
              </w:rPr>
            </w:pPr>
            <w:r w:rsidRPr="009E6DA8">
              <w:rPr>
                <w:color w:val="000000"/>
              </w:rPr>
              <w:t>31</w:t>
            </w:r>
          </w:p>
        </w:tc>
      </w:tr>
      <w:tr w:rsidR="00AF64A6" w:rsidRPr="009E6DA8" w14:paraId="61DC423C" w14:textId="77777777" w:rsidTr="009E6DA8">
        <w:trPr>
          <w:trHeight w:val="320"/>
          <w:jc w:val="center"/>
        </w:trPr>
        <w:tc>
          <w:tcPr>
            <w:tcW w:w="2165" w:type="dxa"/>
            <w:shd w:val="clear" w:color="auto" w:fill="auto"/>
            <w:noWrap/>
            <w:vAlign w:val="bottom"/>
            <w:hideMark/>
          </w:tcPr>
          <w:p w14:paraId="3BD895B4" w14:textId="77777777" w:rsidR="00AF64A6" w:rsidRPr="009E6DA8" w:rsidRDefault="00AF64A6" w:rsidP="00D25394">
            <w:pPr>
              <w:rPr>
                <w:color w:val="000000"/>
              </w:rPr>
            </w:pPr>
            <w:r w:rsidRPr="009E6DA8">
              <w:rPr>
                <w:color w:val="000000"/>
              </w:rPr>
              <w:t># High Excursions</w:t>
            </w:r>
          </w:p>
        </w:tc>
        <w:tc>
          <w:tcPr>
            <w:tcW w:w="1493" w:type="dxa"/>
            <w:shd w:val="clear" w:color="auto" w:fill="auto"/>
            <w:noWrap/>
            <w:vAlign w:val="bottom"/>
            <w:hideMark/>
          </w:tcPr>
          <w:p w14:paraId="7EF3FF2A" w14:textId="77777777" w:rsidR="00AF64A6" w:rsidRPr="009E6DA8" w:rsidRDefault="00AF64A6" w:rsidP="00D25394">
            <w:pPr>
              <w:jc w:val="right"/>
              <w:rPr>
                <w:color w:val="000000"/>
              </w:rPr>
            </w:pPr>
            <w:r w:rsidRPr="009E6DA8">
              <w:rPr>
                <w:color w:val="000000"/>
              </w:rPr>
              <w:t>31</w:t>
            </w:r>
          </w:p>
        </w:tc>
        <w:tc>
          <w:tcPr>
            <w:tcW w:w="703" w:type="dxa"/>
            <w:shd w:val="clear" w:color="auto" w:fill="auto"/>
            <w:noWrap/>
            <w:vAlign w:val="bottom"/>
            <w:hideMark/>
          </w:tcPr>
          <w:p w14:paraId="7190FA39" w14:textId="77777777" w:rsidR="00AF64A6" w:rsidRPr="009E6DA8" w:rsidRDefault="00AF64A6" w:rsidP="00D25394">
            <w:pPr>
              <w:jc w:val="right"/>
              <w:rPr>
                <w:color w:val="000000"/>
              </w:rPr>
            </w:pPr>
            <w:r w:rsidRPr="009E6DA8">
              <w:rPr>
                <w:color w:val="000000"/>
              </w:rPr>
              <w:t>32</w:t>
            </w:r>
          </w:p>
        </w:tc>
      </w:tr>
      <w:tr w:rsidR="00AF64A6" w:rsidRPr="009E6DA8" w14:paraId="63DEB8C2" w14:textId="77777777" w:rsidTr="009E6DA8">
        <w:trPr>
          <w:trHeight w:val="320"/>
          <w:jc w:val="center"/>
        </w:trPr>
        <w:tc>
          <w:tcPr>
            <w:tcW w:w="2165" w:type="dxa"/>
            <w:shd w:val="clear" w:color="auto" w:fill="auto"/>
            <w:noWrap/>
            <w:vAlign w:val="bottom"/>
            <w:hideMark/>
          </w:tcPr>
          <w:p w14:paraId="59E5D66E" w14:textId="77777777" w:rsidR="00AF64A6" w:rsidRPr="009E6DA8" w:rsidRDefault="00AF64A6" w:rsidP="00D25394">
            <w:pPr>
              <w:rPr>
                <w:color w:val="000000"/>
              </w:rPr>
            </w:pPr>
            <w:r w:rsidRPr="009E6DA8">
              <w:rPr>
                <w:color w:val="000000"/>
              </w:rPr>
              <w:t># Low Excursions</w:t>
            </w:r>
          </w:p>
        </w:tc>
        <w:tc>
          <w:tcPr>
            <w:tcW w:w="1493" w:type="dxa"/>
            <w:shd w:val="clear" w:color="auto" w:fill="auto"/>
            <w:noWrap/>
            <w:vAlign w:val="bottom"/>
            <w:hideMark/>
          </w:tcPr>
          <w:p w14:paraId="6160239C"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4042F5DB" w14:textId="77777777" w:rsidR="00AF64A6" w:rsidRPr="009E6DA8" w:rsidRDefault="00AF64A6" w:rsidP="00D25394">
            <w:pPr>
              <w:jc w:val="right"/>
              <w:rPr>
                <w:color w:val="000000"/>
              </w:rPr>
            </w:pPr>
            <w:r w:rsidRPr="009E6DA8">
              <w:rPr>
                <w:color w:val="000000"/>
              </w:rPr>
              <w:t>0</w:t>
            </w:r>
          </w:p>
        </w:tc>
      </w:tr>
      <w:tr w:rsidR="00AF64A6" w:rsidRPr="009E6DA8" w14:paraId="55ECA799" w14:textId="77777777" w:rsidTr="009E6DA8">
        <w:trPr>
          <w:trHeight w:val="320"/>
          <w:jc w:val="center"/>
        </w:trPr>
        <w:tc>
          <w:tcPr>
            <w:tcW w:w="2165" w:type="dxa"/>
            <w:shd w:val="clear" w:color="auto" w:fill="auto"/>
            <w:noWrap/>
            <w:vAlign w:val="bottom"/>
            <w:hideMark/>
          </w:tcPr>
          <w:p w14:paraId="7262E163" w14:textId="77777777" w:rsidR="00AF64A6" w:rsidRPr="009E6DA8" w:rsidRDefault="00AF64A6" w:rsidP="00D25394">
            <w:pPr>
              <w:rPr>
                <w:color w:val="000000"/>
              </w:rPr>
            </w:pPr>
            <w:r w:rsidRPr="009E6DA8">
              <w:rPr>
                <w:color w:val="000000"/>
              </w:rPr>
              <w:t>% Time Above 140</w:t>
            </w:r>
          </w:p>
        </w:tc>
        <w:tc>
          <w:tcPr>
            <w:tcW w:w="1493" w:type="dxa"/>
            <w:shd w:val="clear" w:color="auto" w:fill="auto"/>
            <w:noWrap/>
            <w:vAlign w:val="bottom"/>
            <w:hideMark/>
          </w:tcPr>
          <w:p w14:paraId="566D76EB" w14:textId="77777777" w:rsidR="00AF64A6" w:rsidRPr="009E6DA8" w:rsidRDefault="00AF64A6" w:rsidP="00D25394">
            <w:pPr>
              <w:jc w:val="right"/>
              <w:rPr>
                <w:color w:val="000000"/>
              </w:rPr>
            </w:pPr>
            <w:r w:rsidRPr="009E6DA8">
              <w:rPr>
                <w:color w:val="000000"/>
              </w:rPr>
              <w:t>24.85</w:t>
            </w:r>
          </w:p>
        </w:tc>
        <w:tc>
          <w:tcPr>
            <w:tcW w:w="703" w:type="dxa"/>
            <w:shd w:val="clear" w:color="auto" w:fill="auto"/>
            <w:noWrap/>
            <w:vAlign w:val="bottom"/>
            <w:hideMark/>
          </w:tcPr>
          <w:p w14:paraId="4077FB33" w14:textId="77777777" w:rsidR="00AF64A6" w:rsidRPr="009E6DA8" w:rsidRDefault="00AF64A6" w:rsidP="00D25394">
            <w:pPr>
              <w:jc w:val="right"/>
              <w:rPr>
                <w:color w:val="000000"/>
              </w:rPr>
            </w:pPr>
            <w:r w:rsidRPr="009E6DA8">
              <w:rPr>
                <w:color w:val="000000"/>
              </w:rPr>
              <w:t>24</w:t>
            </w:r>
          </w:p>
        </w:tc>
      </w:tr>
      <w:tr w:rsidR="00AF64A6" w:rsidRPr="009E6DA8" w14:paraId="2CADE307" w14:textId="77777777" w:rsidTr="009E6DA8">
        <w:trPr>
          <w:trHeight w:val="320"/>
          <w:jc w:val="center"/>
        </w:trPr>
        <w:tc>
          <w:tcPr>
            <w:tcW w:w="2165" w:type="dxa"/>
            <w:shd w:val="clear" w:color="auto" w:fill="auto"/>
            <w:noWrap/>
            <w:vAlign w:val="bottom"/>
            <w:hideMark/>
          </w:tcPr>
          <w:p w14:paraId="72E66AC7" w14:textId="77777777" w:rsidR="00AF64A6" w:rsidRPr="009E6DA8" w:rsidRDefault="00AF64A6" w:rsidP="00D25394">
            <w:pPr>
              <w:rPr>
                <w:color w:val="000000"/>
              </w:rPr>
            </w:pPr>
            <w:r w:rsidRPr="009E6DA8">
              <w:rPr>
                <w:color w:val="000000"/>
              </w:rPr>
              <w:t>% Time Below 60</w:t>
            </w:r>
          </w:p>
        </w:tc>
        <w:tc>
          <w:tcPr>
            <w:tcW w:w="1493" w:type="dxa"/>
            <w:shd w:val="clear" w:color="auto" w:fill="auto"/>
            <w:noWrap/>
            <w:vAlign w:val="bottom"/>
            <w:hideMark/>
          </w:tcPr>
          <w:p w14:paraId="0C9B381A" w14:textId="77777777" w:rsidR="00AF64A6" w:rsidRPr="009E6DA8" w:rsidRDefault="00AF64A6" w:rsidP="00D25394">
            <w:pPr>
              <w:jc w:val="right"/>
              <w:rPr>
                <w:color w:val="000000"/>
              </w:rPr>
            </w:pPr>
            <w:r w:rsidRPr="009E6DA8">
              <w:rPr>
                <w:color w:val="000000"/>
              </w:rPr>
              <w:t>0</w:t>
            </w:r>
          </w:p>
        </w:tc>
        <w:tc>
          <w:tcPr>
            <w:tcW w:w="703" w:type="dxa"/>
            <w:shd w:val="clear" w:color="auto" w:fill="auto"/>
            <w:noWrap/>
            <w:vAlign w:val="bottom"/>
            <w:hideMark/>
          </w:tcPr>
          <w:p w14:paraId="39C3EED3" w14:textId="77777777" w:rsidR="00AF64A6" w:rsidRPr="009E6DA8" w:rsidRDefault="00AF64A6" w:rsidP="00D25394">
            <w:pPr>
              <w:jc w:val="right"/>
              <w:rPr>
                <w:color w:val="000000"/>
              </w:rPr>
            </w:pPr>
            <w:r w:rsidRPr="009E6DA8">
              <w:rPr>
                <w:color w:val="000000"/>
              </w:rPr>
              <w:t>0</w:t>
            </w:r>
          </w:p>
        </w:tc>
      </w:tr>
    </w:tbl>
    <w:p w14:paraId="25EB5D3C" w14:textId="77777777" w:rsidR="00AF64A6" w:rsidRDefault="00AF64A6" w:rsidP="00AF64A6">
      <w:pPr>
        <w:pStyle w:val="ListParagraph"/>
        <w:spacing w:after="160" w:line="259" w:lineRule="auto"/>
      </w:pPr>
    </w:p>
    <w:p w14:paraId="51648A88" w14:textId="77777777" w:rsidR="00AF64A6" w:rsidRDefault="00AF64A6" w:rsidP="00AF64A6">
      <w:pPr>
        <w:pStyle w:val="ListParagraph"/>
        <w:numPr>
          <w:ilvl w:val="0"/>
          <w:numId w:val="1"/>
        </w:numPr>
        <w:spacing w:after="160" w:line="259" w:lineRule="auto"/>
      </w:pPr>
      <w:proofErr w:type="spellStart"/>
      <w:r>
        <w:t>Carelink</w:t>
      </w:r>
      <w:proofErr w:type="spellEnd"/>
      <w:r>
        <w:t xml:space="preserve"> 670G</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1AA4DAFF" w14:textId="77777777" w:rsidTr="00D25394">
        <w:trPr>
          <w:trHeight w:val="320"/>
          <w:jc w:val="center"/>
        </w:trPr>
        <w:tc>
          <w:tcPr>
            <w:tcW w:w="1980" w:type="dxa"/>
            <w:shd w:val="clear" w:color="auto" w:fill="auto"/>
            <w:noWrap/>
            <w:vAlign w:val="bottom"/>
            <w:hideMark/>
          </w:tcPr>
          <w:p w14:paraId="1923650A" w14:textId="77777777" w:rsidR="00AF64A6" w:rsidRPr="009E6DA8" w:rsidRDefault="00AF64A6" w:rsidP="00D25394">
            <w:pPr>
              <w:rPr>
                <w:sz w:val="20"/>
                <w:szCs w:val="20"/>
              </w:rPr>
            </w:pPr>
          </w:p>
        </w:tc>
        <w:tc>
          <w:tcPr>
            <w:tcW w:w="1460" w:type="dxa"/>
            <w:shd w:val="clear" w:color="auto" w:fill="auto"/>
            <w:noWrap/>
            <w:vAlign w:val="bottom"/>
            <w:hideMark/>
          </w:tcPr>
          <w:p w14:paraId="7DE7FE1B"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480C4AF8" w14:textId="77777777" w:rsidR="00AF64A6" w:rsidRPr="009E6DA8" w:rsidRDefault="00AF64A6" w:rsidP="00D25394">
            <w:pPr>
              <w:rPr>
                <w:color w:val="000000"/>
              </w:rPr>
            </w:pPr>
            <w:proofErr w:type="spellStart"/>
            <w:r w:rsidRPr="009E6DA8">
              <w:rPr>
                <w:color w:val="000000"/>
              </w:rPr>
              <w:t>Carelink</w:t>
            </w:r>
            <w:proofErr w:type="spellEnd"/>
            <w:r w:rsidRPr="009E6DA8">
              <w:rPr>
                <w:color w:val="000000"/>
              </w:rPr>
              <w:t xml:space="preserve"> 670G</w:t>
            </w:r>
          </w:p>
        </w:tc>
      </w:tr>
      <w:tr w:rsidR="00AF64A6" w:rsidRPr="009E6DA8" w14:paraId="0F1C5BF3" w14:textId="77777777" w:rsidTr="00D25394">
        <w:trPr>
          <w:trHeight w:val="320"/>
          <w:jc w:val="center"/>
        </w:trPr>
        <w:tc>
          <w:tcPr>
            <w:tcW w:w="1980" w:type="dxa"/>
            <w:shd w:val="clear" w:color="auto" w:fill="auto"/>
            <w:noWrap/>
            <w:vAlign w:val="bottom"/>
            <w:hideMark/>
          </w:tcPr>
          <w:p w14:paraId="41722661"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5337247D" w14:textId="15D170FC" w:rsidR="00AF64A6" w:rsidRPr="009E6DA8" w:rsidRDefault="00AF64A6" w:rsidP="009E6DA8">
            <w:pPr>
              <w:jc w:val="right"/>
              <w:rPr>
                <w:color w:val="000000"/>
              </w:rPr>
            </w:pPr>
            <w:r w:rsidRPr="009E6DA8">
              <w:rPr>
                <w:color w:val="000000"/>
              </w:rPr>
              <w:t>123.65</w:t>
            </w:r>
          </w:p>
        </w:tc>
        <w:tc>
          <w:tcPr>
            <w:tcW w:w="1500" w:type="dxa"/>
            <w:shd w:val="clear" w:color="auto" w:fill="auto"/>
            <w:noWrap/>
            <w:vAlign w:val="bottom"/>
            <w:hideMark/>
          </w:tcPr>
          <w:p w14:paraId="057FB3AB" w14:textId="77777777" w:rsidR="00AF64A6" w:rsidRPr="009E6DA8" w:rsidRDefault="00AF64A6" w:rsidP="00D25394">
            <w:pPr>
              <w:jc w:val="right"/>
              <w:rPr>
                <w:color w:val="000000"/>
              </w:rPr>
            </w:pPr>
            <w:r w:rsidRPr="009E6DA8">
              <w:rPr>
                <w:color w:val="000000"/>
              </w:rPr>
              <w:t>124</w:t>
            </w:r>
          </w:p>
        </w:tc>
      </w:tr>
      <w:tr w:rsidR="00AF64A6" w:rsidRPr="009E6DA8" w14:paraId="4DDCF966" w14:textId="77777777" w:rsidTr="00D25394">
        <w:trPr>
          <w:trHeight w:val="320"/>
          <w:jc w:val="center"/>
        </w:trPr>
        <w:tc>
          <w:tcPr>
            <w:tcW w:w="1980" w:type="dxa"/>
            <w:shd w:val="clear" w:color="auto" w:fill="auto"/>
            <w:noWrap/>
            <w:vAlign w:val="bottom"/>
            <w:hideMark/>
          </w:tcPr>
          <w:p w14:paraId="4E002EED"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78151608" w14:textId="1E32620A" w:rsidR="00AF64A6" w:rsidRPr="009E6DA8" w:rsidRDefault="00AF64A6" w:rsidP="009E6DA8">
            <w:pPr>
              <w:jc w:val="right"/>
              <w:rPr>
                <w:color w:val="000000"/>
              </w:rPr>
            </w:pPr>
            <w:r w:rsidRPr="009E6DA8">
              <w:rPr>
                <w:color w:val="000000"/>
              </w:rPr>
              <w:t>37.5</w:t>
            </w:r>
            <w:r w:rsidR="009E6DA8">
              <w:rPr>
                <w:color w:val="000000"/>
              </w:rPr>
              <w:t>3</w:t>
            </w:r>
          </w:p>
        </w:tc>
        <w:tc>
          <w:tcPr>
            <w:tcW w:w="1500" w:type="dxa"/>
            <w:shd w:val="clear" w:color="auto" w:fill="auto"/>
            <w:noWrap/>
            <w:vAlign w:val="bottom"/>
            <w:hideMark/>
          </w:tcPr>
          <w:p w14:paraId="5BFB2C3D" w14:textId="77777777" w:rsidR="00AF64A6" w:rsidRPr="009E6DA8" w:rsidRDefault="00AF64A6" w:rsidP="00D25394">
            <w:pPr>
              <w:jc w:val="right"/>
              <w:rPr>
                <w:color w:val="000000"/>
              </w:rPr>
            </w:pPr>
            <w:r w:rsidRPr="009E6DA8">
              <w:rPr>
                <w:color w:val="000000"/>
              </w:rPr>
              <w:t>38</w:t>
            </w:r>
          </w:p>
        </w:tc>
      </w:tr>
    </w:tbl>
    <w:p w14:paraId="3158A4B5" w14:textId="77777777" w:rsidR="00AF64A6" w:rsidRDefault="00AF64A6" w:rsidP="00AF64A6">
      <w:pPr>
        <w:pStyle w:val="ListParagraph"/>
        <w:spacing w:after="160" w:line="259" w:lineRule="auto"/>
      </w:pPr>
    </w:p>
    <w:p w14:paraId="30B387C0" w14:textId="77777777" w:rsidR="00AF64A6" w:rsidRDefault="00AF64A6" w:rsidP="00AF64A6">
      <w:pPr>
        <w:pStyle w:val="ListParagraph"/>
        <w:numPr>
          <w:ilvl w:val="0"/>
          <w:numId w:val="1"/>
        </w:numPr>
        <w:spacing w:after="160" w:line="259" w:lineRule="auto"/>
      </w:pPr>
      <w:r>
        <w:t>Dexcom Clarity</w:t>
      </w:r>
    </w:p>
    <w:tbl>
      <w:tblPr>
        <w:tblW w:w="4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60"/>
        <w:gridCol w:w="1500"/>
      </w:tblGrid>
      <w:tr w:rsidR="00AF64A6" w:rsidRPr="009E6DA8" w14:paraId="5AE450E1" w14:textId="77777777" w:rsidTr="00D25394">
        <w:trPr>
          <w:trHeight w:val="320"/>
          <w:jc w:val="center"/>
        </w:trPr>
        <w:tc>
          <w:tcPr>
            <w:tcW w:w="1980" w:type="dxa"/>
            <w:shd w:val="clear" w:color="auto" w:fill="auto"/>
            <w:noWrap/>
            <w:vAlign w:val="bottom"/>
            <w:hideMark/>
          </w:tcPr>
          <w:p w14:paraId="726B9BFA" w14:textId="77777777" w:rsidR="00AF64A6" w:rsidRPr="009E6DA8" w:rsidRDefault="00AF64A6" w:rsidP="00D25394">
            <w:pPr>
              <w:rPr>
                <w:sz w:val="20"/>
                <w:szCs w:val="20"/>
              </w:rPr>
            </w:pPr>
          </w:p>
        </w:tc>
        <w:tc>
          <w:tcPr>
            <w:tcW w:w="1460" w:type="dxa"/>
            <w:shd w:val="clear" w:color="auto" w:fill="auto"/>
            <w:noWrap/>
            <w:vAlign w:val="bottom"/>
            <w:hideMark/>
          </w:tcPr>
          <w:p w14:paraId="254BADBF" w14:textId="77777777" w:rsidR="00AF64A6" w:rsidRPr="009E6DA8" w:rsidRDefault="00AF64A6" w:rsidP="00D25394">
            <w:pPr>
              <w:rPr>
                <w:color w:val="000000"/>
              </w:rPr>
            </w:pPr>
            <w:proofErr w:type="spellStart"/>
            <w:r w:rsidRPr="009E6DA8">
              <w:rPr>
                <w:color w:val="000000"/>
              </w:rPr>
              <w:t>cgmanalysis</w:t>
            </w:r>
            <w:proofErr w:type="spellEnd"/>
          </w:p>
        </w:tc>
        <w:tc>
          <w:tcPr>
            <w:tcW w:w="1500" w:type="dxa"/>
            <w:shd w:val="clear" w:color="auto" w:fill="auto"/>
            <w:noWrap/>
            <w:vAlign w:val="bottom"/>
            <w:hideMark/>
          </w:tcPr>
          <w:p w14:paraId="63554FD4" w14:textId="77777777" w:rsidR="00AF64A6" w:rsidRPr="009E6DA8" w:rsidRDefault="00AF64A6" w:rsidP="00D25394">
            <w:pPr>
              <w:rPr>
                <w:color w:val="000000"/>
              </w:rPr>
            </w:pPr>
            <w:r w:rsidRPr="009E6DA8">
              <w:rPr>
                <w:color w:val="000000"/>
              </w:rPr>
              <w:t>Dexcom Clarity</w:t>
            </w:r>
          </w:p>
        </w:tc>
      </w:tr>
      <w:tr w:rsidR="00AF64A6" w:rsidRPr="009E6DA8" w14:paraId="0C5F4FB3" w14:textId="77777777" w:rsidTr="00D25394">
        <w:trPr>
          <w:trHeight w:val="320"/>
          <w:jc w:val="center"/>
        </w:trPr>
        <w:tc>
          <w:tcPr>
            <w:tcW w:w="1980" w:type="dxa"/>
            <w:shd w:val="clear" w:color="auto" w:fill="auto"/>
            <w:noWrap/>
            <w:vAlign w:val="bottom"/>
            <w:hideMark/>
          </w:tcPr>
          <w:p w14:paraId="03FFB1EA" w14:textId="77777777" w:rsidR="00AF64A6" w:rsidRPr="009E6DA8" w:rsidRDefault="00AF64A6" w:rsidP="00D25394">
            <w:pPr>
              <w:rPr>
                <w:color w:val="000000"/>
              </w:rPr>
            </w:pPr>
            <w:r w:rsidRPr="009E6DA8">
              <w:rPr>
                <w:color w:val="000000"/>
              </w:rPr>
              <w:t xml:space="preserve">Average </w:t>
            </w:r>
          </w:p>
        </w:tc>
        <w:tc>
          <w:tcPr>
            <w:tcW w:w="1460" w:type="dxa"/>
            <w:shd w:val="clear" w:color="auto" w:fill="auto"/>
            <w:noWrap/>
            <w:vAlign w:val="bottom"/>
            <w:hideMark/>
          </w:tcPr>
          <w:p w14:paraId="03592040" w14:textId="5FDDA5DD" w:rsidR="00AF64A6" w:rsidRPr="009E6DA8" w:rsidRDefault="00AF64A6" w:rsidP="009E6DA8">
            <w:pPr>
              <w:jc w:val="right"/>
              <w:rPr>
                <w:color w:val="000000"/>
              </w:rPr>
            </w:pPr>
            <w:r w:rsidRPr="009E6DA8">
              <w:rPr>
                <w:color w:val="000000"/>
              </w:rPr>
              <w:t>175.6</w:t>
            </w:r>
            <w:r w:rsidR="009E6DA8">
              <w:rPr>
                <w:color w:val="000000"/>
              </w:rPr>
              <w:t>8</w:t>
            </w:r>
          </w:p>
        </w:tc>
        <w:tc>
          <w:tcPr>
            <w:tcW w:w="1500" w:type="dxa"/>
            <w:shd w:val="clear" w:color="auto" w:fill="auto"/>
            <w:noWrap/>
            <w:vAlign w:val="bottom"/>
            <w:hideMark/>
          </w:tcPr>
          <w:p w14:paraId="0D36DA3F" w14:textId="77777777" w:rsidR="00AF64A6" w:rsidRPr="009E6DA8" w:rsidRDefault="00AF64A6" w:rsidP="00D25394">
            <w:pPr>
              <w:jc w:val="right"/>
              <w:rPr>
                <w:color w:val="000000"/>
              </w:rPr>
            </w:pPr>
            <w:r w:rsidRPr="009E6DA8">
              <w:rPr>
                <w:color w:val="000000"/>
              </w:rPr>
              <w:t>176</w:t>
            </w:r>
          </w:p>
        </w:tc>
      </w:tr>
      <w:tr w:rsidR="00AF64A6" w:rsidRPr="009E6DA8" w14:paraId="7A1E5BC8" w14:textId="77777777" w:rsidTr="00D25394">
        <w:trPr>
          <w:trHeight w:val="320"/>
          <w:jc w:val="center"/>
        </w:trPr>
        <w:tc>
          <w:tcPr>
            <w:tcW w:w="1980" w:type="dxa"/>
            <w:shd w:val="clear" w:color="auto" w:fill="auto"/>
            <w:noWrap/>
            <w:vAlign w:val="bottom"/>
            <w:hideMark/>
          </w:tcPr>
          <w:p w14:paraId="3F812AF8" w14:textId="77777777" w:rsidR="00AF64A6" w:rsidRPr="009E6DA8" w:rsidRDefault="00AF64A6" w:rsidP="00D25394">
            <w:pPr>
              <w:rPr>
                <w:color w:val="000000"/>
              </w:rPr>
            </w:pPr>
            <w:r w:rsidRPr="009E6DA8">
              <w:rPr>
                <w:color w:val="000000"/>
              </w:rPr>
              <w:t xml:space="preserve">Standard Dev </w:t>
            </w:r>
          </w:p>
        </w:tc>
        <w:tc>
          <w:tcPr>
            <w:tcW w:w="1460" w:type="dxa"/>
            <w:shd w:val="clear" w:color="auto" w:fill="auto"/>
            <w:noWrap/>
            <w:vAlign w:val="bottom"/>
            <w:hideMark/>
          </w:tcPr>
          <w:p w14:paraId="595A34A0" w14:textId="52EDB2C2" w:rsidR="00AF64A6" w:rsidRPr="009E6DA8" w:rsidRDefault="00AF64A6" w:rsidP="009E6DA8">
            <w:pPr>
              <w:jc w:val="right"/>
              <w:rPr>
                <w:color w:val="000000"/>
              </w:rPr>
            </w:pPr>
            <w:r w:rsidRPr="009E6DA8">
              <w:rPr>
                <w:color w:val="000000"/>
              </w:rPr>
              <w:t>67.</w:t>
            </w:r>
            <w:r w:rsidR="009E6DA8">
              <w:rPr>
                <w:color w:val="000000"/>
              </w:rPr>
              <w:t>10</w:t>
            </w:r>
          </w:p>
        </w:tc>
        <w:tc>
          <w:tcPr>
            <w:tcW w:w="1500" w:type="dxa"/>
            <w:shd w:val="clear" w:color="auto" w:fill="auto"/>
            <w:noWrap/>
            <w:vAlign w:val="bottom"/>
            <w:hideMark/>
          </w:tcPr>
          <w:p w14:paraId="74A1B15E" w14:textId="77777777" w:rsidR="00AF64A6" w:rsidRPr="009E6DA8" w:rsidRDefault="00AF64A6" w:rsidP="00D25394">
            <w:pPr>
              <w:jc w:val="right"/>
              <w:rPr>
                <w:color w:val="000000"/>
              </w:rPr>
            </w:pPr>
            <w:r w:rsidRPr="009E6DA8">
              <w:rPr>
                <w:color w:val="000000"/>
              </w:rPr>
              <w:t>68</w:t>
            </w:r>
          </w:p>
        </w:tc>
      </w:tr>
      <w:tr w:rsidR="00AF64A6" w:rsidRPr="009E6DA8" w14:paraId="6CC99312" w14:textId="77777777" w:rsidTr="00D25394">
        <w:trPr>
          <w:trHeight w:val="320"/>
          <w:jc w:val="center"/>
        </w:trPr>
        <w:tc>
          <w:tcPr>
            <w:tcW w:w="1980" w:type="dxa"/>
            <w:shd w:val="clear" w:color="auto" w:fill="auto"/>
            <w:noWrap/>
            <w:vAlign w:val="bottom"/>
            <w:hideMark/>
          </w:tcPr>
          <w:p w14:paraId="79B3F293" w14:textId="77777777" w:rsidR="00AF64A6" w:rsidRPr="009E6DA8" w:rsidRDefault="00AF64A6" w:rsidP="00D25394">
            <w:pPr>
              <w:rPr>
                <w:color w:val="000000"/>
              </w:rPr>
            </w:pPr>
            <w:r w:rsidRPr="009E6DA8">
              <w:rPr>
                <w:color w:val="000000"/>
              </w:rPr>
              <w:t>Time in Range</w:t>
            </w:r>
          </w:p>
        </w:tc>
        <w:tc>
          <w:tcPr>
            <w:tcW w:w="1460" w:type="dxa"/>
            <w:shd w:val="clear" w:color="auto" w:fill="auto"/>
            <w:noWrap/>
            <w:vAlign w:val="bottom"/>
            <w:hideMark/>
          </w:tcPr>
          <w:p w14:paraId="076DF967" w14:textId="4BB27675" w:rsidR="00AF64A6" w:rsidRPr="009E6DA8" w:rsidRDefault="009E6DA8" w:rsidP="009E6DA8">
            <w:pPr>
              <w:jc w:val="right"/>
              <w:rPr>
                <w:color w:val="000000"/>
              </w:rPr>
            </w:pPr>
            <w:r>
              <w:rPr>
                <w:color w:val="000000"/>
              </w:rPr>
              <w:t>55.6</w:t>
            </w:r>
            <w:r w:rsidR="00AF64A6" w:rsidRPr="009E6DA8">
              <w:rPr>
                <w:color w:val="000000"/>
              </w:rPr>
              <w:t>6</w:t>
            </w:r>
          </w:p>
        </w:tc>
        <w:tc>
          <w:tcPr>
            <w:tcW w:w="1500" w:type="dxa"/>
            <w:shd w:val="clear" w:color="auto" w:fill="auto"/>
            <w:noWrap/>
            <w:vAlign w:val="bottom"/>
            <w:hideMark/>
          </w:tcPr>
          <w:p w14:paraId="21058B9C" w14:textId="77777777" w:rsidR="00AF64A6" w:rsidRPr="009E6DA8" w:rsidRDefault="00AF64A6" w:rsidP="00D25394">
            <w:pPr>
              <w:jc w:val="right"/>
              <w:rPr>
                <w:color w:val="000000"/>
              </w:rPr>
            </w:pPr>
            <w:r w:rsidRPr="009E6DA8">
              <w:rPr>
                <w:color w:val="000000"/>
              </w:rPr>
              <w:t>56</w:t>
            </w:r>
          </w:p>
        </w:tc>
      </w:tr>
    </w:tbl>
    <w:p w14:paraId="0C1C0A9C" w14:textId="77777777" w:rsidR="00AF64A6" w:rsidRDefault="00AF64A6" w:rsidP="00AF64A6">
      <w:pPr>
        <w:pStyle w:val="ListParagraph"/>
        <w:spacing w:after="160" w:line="259" w:lineRule="auto"/>
      </w:pPr>
    </w:p>
    <w:p w14:paraId="2ACFB9E5" w14:textId="77777777" w:rsidR="00AF64A6" w:rsidRDefault="00AF64A6" w:rsidP="00AF64A6">
      <w:pPr>
        <w:pStyle w:val="ListParagraph"/>
        <w:numPr>
          <w:ilvl w:val="0"/>
          <w:numId w:val="1"/>
        </w:numPr>
        <w:spacing w:after="160" w:line="259" w:lineRule="auto"/>
      </w:pPr>
      <w:proofErr w:type="spellStart"/>
      <w:r>
        <w:t>Diasend</w:t>
      </w:r>
      <w:proofErr w:type="spellEnd"/>
    </w:p>
    <w:tbl>
      <w:tblPr>
        <w:tblW w:w="54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1476"/>
        <w:gridCol w:w="1963"/>
      </w:tblGrid>
      <w:tr w:rsidR="00AF64A6" w:rsidRPr="009E6DA8" w14:paraId="595E3E1E" w14:textId="77777777" w:rsidTr="009E6DA8">
        <w:trPr>
          <w:trHeight w:val="320"/>
          <w:jc w:val="center"/>
        </w:trPr>
        <w:tc>
          <w:tcPr>
            <w:tcW w:w="1980" w:type="dxa"/>
            <w:shd w:val="clear" w:color="auto" w:fill="auto"/>
            <w:noWrap/>
            <w:vAlign w:val="bottom"/>
            <w:hideMark/>
          </w:tcPr>
          <w:p w14:paraId="7E1B5B02" w14:textId="77777777" w:rsidR="00AF64A6" w:rsidRPr="009E6DA8" w:rsidRDefault="00AF64A6" w:rsidP="00D25394">
            <w:pPr>
              <w:rPr>
                <w:sz w:val="20"/>
                <w:szCs w:val="20"/>
              </w:rPr>
            </w:pPr>
          </w:p>
        </w:tc>
        <w:tc>
          <w:tcPr>
            <w:tcW w:w="1476" w:type="dxa"/>
            <w:shd w:val="clear" w:color="auto" w:fill="auto"/>
            <w:noWrap/>
            <w:vAlign w:val="bottom"/>
            <w:hideMark/>
          </w:tcPr>
          <w:p w14:paraId="7A7F4D3D" w14:textId="77777777" w:rsidR="00AF64A6" w:rsidRPr="009E6DA8" w:rsidRDefault="00AF64A6" w:rsidP="00D25394">
            <w:pPr>
              <w:rPr>
                <w:color w:val="000000"/>
              </w:rPr>
            </w:pPr>
            <w:proofErr w:type="spellStart"/>
            <w:r w:rsidRPr="009E6DA8">
              <w:rPr>
                <w:color w:val="000000"/>
              </w:rPr>
              <w:t>cgmanalysis</w:t>
            </w:r>
            <w:proofErr w:type="spellEnd"/>
          </w:p>
        </w:tc>
        <w:tc>
          <w:tcPr>
            <w:tcW w:w="1963" w:type="dxa"/>
            <w:shd w:val="clear" w:color="auto" w:fill="auto"/>
            <w:noWrap/>
            <w:vAlign w:val="bottom"/>
            <w:hideMark/>
          </w:tcPr>
          <w:p w14:paraId="00C3248F" w14:textId="77777777" w:rsidR="00AF64A6" w:rsidRPr="009E6DA8" w:rsidRDefault="00AF64A6" w:rsidP="00D25394">
            <w:pPr>
              <w:rPr>
                <w:color w:val="000000"/>
              </w:rPr>
            </w:pPr>
            <w:proofErr w:type="spellStart"/>
            <w:r w:rsidRPr="009E6DA8">
              <w:rPr>
                <w:color w:val="000000"/>
              </w:rPr>
              <w:t>Diasend</w:t>
            </w:r>
            <w:proofErr w:type="spellEnd"/>
          </w:p>
        </w:tc>
      </w:tr>
      <w:tr w:rsidR="00AF64A6" w:rsidRPr="009E6DA8" w14:paraId="02D3A7C4" w14:textId="77777777" w:rsidTr="009E6DA8">
        <w:trPr>
          <w:trHeight w:val="320"/>
          <w:jc w:val="center"/>
        </w:trPr>
        <w:tc>
          <w:tcPr>
            <w:tcW w:w="1980" w:type="dxa"/>
            <w:shd w:val="clear" w:color="auto" w:fill="auto"/>
            <w:noWrap/>
            <w:vAlign w:val="bottom"/>
            <w:hideMark/>
          </w:tcPr>
          <w:p w14:paraId="0F81D946" w14:textId="77777777" w:rsidR="00AF64A6" w:rsidRPr="009E6DA8" w:rsidRDefault="00AF64A6" w:rsidP="00D25394">
            <w:pPr>
              <w:rPr>
                <w:color w:val="000000"/>
              </w:rPr>
            </w:pPr>
            <w:r w:rsidRPr="009E6DA8">
              <w:rPr>
                <w:color w:val="000000"/>
              </w:rPr>
              <w:t xml:space="preserve"># Sensor Values </w:t>
            </w:r>
          </w:p>
        </w:tc>
        <w:tc>
          <w:tcPr>
            <w:tcW w:w="1476" w:type="dxa"/>
            <w:shd w:val="clear" w:color="auto" w:fill="auto"/>
            <w:noWrap/>
            <w:vAlign w:val="bottom"/>
            <w:hideMark/>
          </w:tcPr>
          <w:p w14:paraId="0378FF3E" w14:textId="77777777" w:rsidR="00AF64A6" w:rsidRPr="009E6DA8" w:rsidRDefault="00AF64A6" w:rsidP="00D25394">
            <w:pPr>
              <w:jc w:val="right"/>
              <w:rPr>
                <w:color w:val="000000"/>
              </w:rPr>
            </w:pPr>
            <w:r w:rsidRPr="009E6DA8">
              <w:rPr>
                <w:color w:val="000000"/>
              </w:rPr>
              <w:t>184</w:t>
            </w:r>
          </w:p>
        </w:tc>
        <w:tc>
          <w:tcPr>
            <w:tcW w:w="1963" w:type="dxa"/>
            <w:shd w:val="clear" w:color="auto" w:fill="auto"/>
            <w:noWrap/>
            <w:vAlign w:val="bottom"/>
            <w:hideMark/>
          </w:tcPr>
          <w:p w14:paraId="53E49276" w14:textId="77777777" w:rsidR="00AF64A6" w:rsidRPr="009E6DA8" w:rsidRDefault="00AF64A6" w:rsidP="00D25394">
            <w:pPr>
              <w:jc w:val="right"/>
              <w:rPr>
                <w:color w:val="000000"/>
              </w:rPr>
            </w:pPr>
            <w:r w:rsidRPr="009E6DA8">
              <w:rPr>
                <w:color w:val="000000"/>
              </w:rPr>
              <w:t>184</w:t>
            </w:r>
          </w:p>
        </w:tc>
      </w:tr>
      <w:tr w:rsidR="00AF64A6" w:rsidRPr="009E6DA8" w14:paraId="02346A72" w14:textId="77777777" w:rsidTr="009E6DA8">
        <w:trPr>
          <w:trHeight w:val="320"/>
          <w:jc w:val="center"/>
        </w:trPr>
        <w:tc>
          <w:tcPr>
            <w:tcW w:w="1980" w:type="dxa"/>
            <w:shd w:val="clear" w:color="auto" w:fill="auto"/>
            <w:noWrap/>
            <w:vAlign w:val="bottom"/>
            <w:hideMark/>
          </w:tcPr>
          <w:p w14:paraId="0CD7B717" w14:textId="77777777" w:rsidR="00AF64A6" w:rsidRPr="009E6DA8" w:rsidRDefault="00AF64A6" w:rsidP="00D25394">
            <w:pPr>
              <w:rPr>
                <w:color w:val="000000"/>
              </w:rPr>
            </w:pPr>
            <w:r w:rsidRPr="009E6DA8">
              <w:rPr>
                <w:color w:val="000000"/>
              </w:rPr>
              <w:t xml:space="preserve">Highest </w:t>
            </w:r>
          </w:p>
        </w:tc>
        <w:tc>
          <w:tcPr>
            <w:tcW w:w="1476" w:type="dxa"/>
            <w:shd w:val="clear" w:color="auto" w:fill="auto"/>
            <w:noWrap/>
            <w:vAlign w:val="bottom"/>
            <w:hideMark/>
          </w:tcPr>
          <w:p w14:paraId="4A979944" w14:textId="77777777" w:rsidR="00AF64A6" w:rsidRPr="009E6DA8" w:rsidRDefault="00AF64A6" w:rsidP="00D25394">
            <w:pPr>
              <w:jc w:val="right"/>
              <w:rPr>
                <w:color w:val="000000"/>
              </w:rPr>
            </w:pPr>
            <w:r w:rsidRPr="009E6DA8">
              <w:rPr>
                <w:color w:val="000000"/>
              </w:rPr>
              <w:t>411</w:t>
            </w:r>
          </w:p>
        </w:tc>
        <w:tc>
          <w:tcPr>
            <w:tcW w:w="1963" w:type="dxa"/>
            <w:shd w:val="clear" w:color="auto" w:fill="auto"/>
            <w:noWrap/>
            <w:vAlign w:val="bottom"/>
            <w:hideMark/>
          </w:tcPr>
          <w:p w14:paraId="34DFA11B" w14:textId="77777777" w:rsidR="00AF64A6" w:rsidRPr="009E6DA8" w:rsidRDefault="00AF64A6" w:rsidP="00D25394">
            <w:pPr>
              <w:jc w:val="right"/>
              <w:rPr>
                <w:color w:val="000000"/>
              </w:rPr>
            </w:pPr>
            <w:r w:rsidRPr="009E6DA8">
              <w:rPr>
                <w:color w:val="000000"/>
              </w:rPr>
              <w:t>411</w:t>
            </w:r>
          </w:p>
        </w:tc>
      </w:tr>
      <w:tr w:rsidR="00AF64A6" w:rsidRPr="009E6DA8" w14:paraId="6D5398E4" w14:textId="77777777" w:rsidTr="009E6DA8">
        <w:trPr>
          <w:trHeight w:val="320"/>
          <w:jc w:val="center"/>
        </w:trPr>
        <w:tc>
          <w:tcPr>
            <w:tcW w:w="1980" w:type="dxa"/>
            <w:shd w:val="clear" w:color="auto" w:fill="auto"/>
            <w:noWrap/>
            <w:vAlign w:val="bottom"/>
            <w:hideMark/>
          </w:tcPr>
          <w:p w14:paraId="2FE43E87" w14:textId="77777777" w:rsidR="00AF64A6" w:rsidRPr="009E6DA8" w:rsidRDefault="00AF64A6" w:rsidP="00D25394">
            <w:pPr>
              <w:rPr>
                <w:color w:val="000000"/>
              </w:rPr>
            </w:pPr>
            <w:r w:rsidRPr="009E6DA8">
              <w:rPr>
                <w:color w:val="000000"/>
              </w:rPr>
              <w:t xml:space="preserve">Lowest </w:t>
            </w:r>
          </w:p>
        </w:tc>
        <w:tc>
          <w:tcPr>
            <w:tcW w:w="1476" w:type="dxa"/>
            <w:shd w:val="clear" w:color="auto" w:fill="auto"/>
            <w:noWrap/>
            <w:vAlign w:val="bottom"/>
            <w:hideMark/>
          </w:tcPr>
          <w:p w14:paraId="623F93D7" w14:textId="77777777" w:rsidR="00AF64A6" w:rsidRPr="009E6DA8" w:rsidRDefault="00AF64A6" w:rsidP="00D25394">
            <w:pPr>
              <w:jc w:val="right"/>
              <w:rPr>
                <w:color w:val="000000"/>
              </w:rPr>
            </w:pPr>
            <w:r w:rsidRPr="009E6DA8">
              <w:rPr>
                <w:color w:val="000000"/>
              </w:rPr>
              <w:t>54</w:t>
            </w:r>
          </w:p>
        </w:tc>
        <w:tc>
          <w:tcPr>
            <w:tcW w:w="1963" w:type="dxa"/>
            <w:shd w:val="clear" w:color="auto" w:fill="auto"/>
            <w:noWrap/>
            <w:vAlign w:val="bottom"/>
            <w:hideMark/>
          </w:tcPr>
          <w:p w14:paraId="3C1784EF" w14:textId="77777777" w:rsidR="00AF64A6" w:rsidRPr="009E6DA8" w:rsidRDefault="00AF64A6" w:rsidP="00D25394">
            <w:pPr>
              <w:jc w:val="right"/>
              <w:rPr>
                <w:color w:val="000000"/>
              </w:rPr>
            </w:pPr>
            <w:r w:rsidRPr="009E6DA8">
              <w:rPr>
                <w:color w:val="000000"/>
              </w:rPr>
              <w:t>54</w:t>
            </w:r>
          </w:p>
        </w:tc>
      </w:tr>
      <w:tr w:rsidR="00AF64A6" w:rsidRPr="009E6DA8" w14:paraId="1094DFF8" w14:textId="77777777" w:rsidTr="009E6DA8">
        <w:trPr>
          <w:trHeight w:val="320"/>
          <w:jc w:val="center"/>
        </w:trPr>
        <w:tc>
          <w:tcPr>
            <w:tcW w:w="1980" w:type="dxa"/>
            <w:shd w:val="clear" w:color="auto" w:fill="auto"/>
            <w:noWrap/>
            <w:vAlign w:val="bottom"/>
            <w:hideMark/>
          </w:tcPr>
          <w:p w14:paraId="3B1D5B63" w14:textId="77777777" w:rsidR="00AF64A6" w:rsidRPr="009E6DA8" w:rsidRDefault="00AF64A6" w:rsidP="00D25394">
            <w:pPr>
              <w:rPr>
                <w:color w:val="000000"/>
              </w:rPr>
            </w:pPr>
            <w:r w:rsidRPr="009E6DA8">
              <w:rPr>
                <w:color w:val="000000"/>
              </w:rPr>
              <w:t xml:space="preserve">Average </w:t>
            </w:r>
          </w:p>
        </w:tc>
        <w:tc>
          <w:tcPr>
            <w:tcW w:w="1476" w:type="dxa"/>
            <w:shd w:val="clear" w:color="auto" w:fill="auto"/>
            <w:noWrap/>
            <w:vAlign w:val="bottom"/>
            <w:hideMark/>
          </w:tcPr>
          <w:p w14:paraId="7047C8D7" w14:textId="32DD5A64" w:rsidR="00AF64A6" w:rsidRPr="009E6DA8" w:rsidRDefault="00AF64A6" w:rsidP="009E6DA8">
            <w:pPr>
              <w:jc w:val="right"/>
              <w:rPr>
                <w:color w:val="000000"/>
              </w:rPr>
            </w:pPr>
            <w:r w:rsidRPr="009E6DA8">
              <w:rPr>
                <w:color w:val="000000"/>
              </w:rPr>
              <w:t>193.2</w:t>
            </w:r>
            <w:r w:rsidR="009E6DA8">
              <w:rPr>
                <w:color w:val="000000"/>
              </w:rPr>
              <w:t>3</w:t>
            </w:r>
          </w:p>
        </w:tc>
        <w:tc>
          <w:tcPr>
            <w:tcW w:w="1963" w:type="dxa"/>
            <w:shd w:val="clear" w:color="auto" w:fill="auto"/>
            <w:noWrap/>
            <w:vAlign w:val="bottom"/>
            <w:hideMark/>
          </w:tcPr>
          <w:p w14:paraId="0CF0E52E" w14:textId="77777777" w:rsidR="00AF64A6" w:rsidRPr="009E6DA8" w:rsidRDefault="00AF64A6" w:rsidP="00D25394">
            <w:pPr>
              <w:jc w:val="right"/>
              <w:rPr>
                <w:color w:val="000000"/>
              </w:rPr>
            </w:pPr>
            <w:r w:rsidRPr="009E6DA8">
              <w:rPr>
                <w:color w:val="000000"/>
              </w:rPr>
              <w:t>193</w:t>
            </w:r>
          </w:p>
        </w:tc>
      </w:tr>
      <w:tr w:rsidR="00AF64A6" w:rsidRPr="009E6DA8" w14:paraId="23BE9F10" w14:textId="77777777" w:rsidTr="009E6DA8">
        <w:trPr>
          <w:trHeight w:val="320"/>
          <w:jc w:val="center"/>
        </w:trPr>
        <w:tc>
          <w:tcPr>
            <w:tcW w:w="1980" w:type="dxa"/>
            <w:shd w:val="clear" w:color="auto" w:fill="auto"/>
            <w:noWrap/>
            <w:vAlign w:val="bottom"/>
            <w:hideMark/>
          </w:tcPr>
          <w:p w14:paraId="3A60E0CC" w14:textId="77777777" w:rsidR="00AF64A6" w:rsidRPr="009E6DA8" w:rsidRDefault="00AF64A6" w:rsidP="00D25394">
            <w:pPr>
              <w:rPr>
                <w:color w:val="000000"/>
              </w:rPr>
            </w:pPr>
            <w:r w:rsidRPr="009E6DA8">
              <w:rPr>
                <w:color w:val="000000"/>
              </w:rPr>
              <w:lastRenderedPageBreak/>
              <w:t xml:space="preserve">Standard Dev </w:t>
            </w:r>
          </w:p>
        </w:tc>
        <w:tc>
          <w:tcPr>
            <w:tcW w:w="1476" w:type="dxa"/>
            <w:shd w:val="clear" w:color="auto" w:fill="auto"/>
            <w:noWrap/>
            <w:vAlign w:val="bottom"/>
            <w:hideMark/>
          </w:tcPr>
          <w:p w14:paraId="319CB253" w14:textId="0A741037" w:rsidR="00AF64A6" w:rsidRPr="009E6DA8" w:rsidRDefault="009E6DA8" w:rsidP="009E6DA8">
            <w:pPr>
              <w:jc w:val="right"/>
              <w:rPr>
                <w:color w:val="000000"/>
              </w:rPr>
            </w:pPr>
            <w:r>
              <w:rPr>
                <w:color w:val="000000"/>
              </w:rPr>
              <w:t>89.67</w:t>
            </w:r>
          </w:p>
        </w:tc>
        <w:tc>
          <w:tcPr>
            <w:tcW w:w="1963" w:type="dxa"/>
            <w:shd w:val="clear" w:color="auto" w:fill="auto"/>
            <w:noWrap/>
            <w:vAlign w:val="bottom"/>
            <w:hideMark/>
          </w:tcPr>
          <w:p w14:paraId="6371E72D" w14:textId="77777777" w:rsidR="00AF64A6" w:rsidRPr="009E6DA8" w:rsidRDefault="00AF64A6" w:rsidP="00D25394">
            <w:pPr>
              <w:jc w:val="right"/>
              <w:rPr>
                <w:color w:val="000000"/>
              </w:rPr>
            </w:pPr>
            <w:r w:rsidRPr="009E6DA8">
              <w:rPr>
                <w:color w:val="000000"/>
              </w:rPr>
              <w:t>89</w:t>
            </w:r>
          </w:p>
        </w:tc>
      </w:tr>
      <w:tr w:rsidR="00AF64A6" w:rsidRPr="009E6DA8" w14:paraId="155EAE28" w14:textId="77777777" w:rsidTr="009E6DA8">
        <w:trPr>
          <w:trHeight w:val="320"/>
          <w:jc w:val="center"/>
        </w:trPr>
        <w:tc>
          <w:tcPr>
            <w:tcW w:w="1980" w:type="dxa"/>
            <w:shd w:val="clear" w:color="auto" w:fill="auto"/>
            <w:noWrap/>
            <w:vAlign w:val="bottom"/>
            <w:hideMark/>
          </w:tcPr>
          <w:p w14:paraId="62E8EA00" w14:textId="77777777" w:rsidR="00AF64A6" w:rsidRPr="009E6DA8" w:rsidRDefault="00AF64A6" w:rsidP="00D25394">
            <w:pPr>
              <w:rPr>
                <w:color w:val="000000"/>
              </w:rPr>
            </w:pPr>
            <w:r w:rsidRPr="009E6DA8">
              <w:rPr>
                <w:color w:val="000000"/>
              </w:rPr>
              <w:t>Values above 200</w:t>
            </w:r>
          </w:p>
        </w:tc>
        <w:tc>
          <w:tcPr>
            <w:tcW w:w="1476" w:type="dxa"/>
            <w:shd w:val="clear" w:color="auto" w:fill="auto"/>
            <w:noWrap/>
            <w:vAlign w:val="bottom"/>
            <w:hideMark/>
          </w:tcPr>
          <w:p w14:paraId="1C65DCE4" w14:textId="41551337" w:rsidR="00AF64A6" w:rsidRPr="009E6DA8" w:rsidRDefault="00AF64A6" w:rsidP="009E6DA8">
            <w:pPr>
              <w:jc w:val="right"/>
              <w:rPr>
                <w:color w:val="000000"/>
              </w:rPr>
            </w:pPr>
            <w:r w:rsidRPr="009E6DA8">
              <w:rPr>
                <w:color w:val="000000"/>
              </w:rPr>
              <w:t>44.5</w:t>
            </w:r>
            <w:r w:rsidR="009E6DA8">
              <w:rPr>
                <w:color w:val="000000"/>
              </w:rPr>
              <w:t>7%</w:t>
            </w:r>
          </w:p>
        </w:tc>
        <w:tc>
          <w:tcPr>
            <w:tcW w:w="1963" w:type="dxa"/>
            <w:shd w:val="clear" w:color="auto" w:fill="auto"/>
            <w:noWrap/>
            <w:vAlign w:val="bottom"/>
            <w:hideMark/>
          </w:tcPr>
          <w:p w14:paraId="0AD7D6F8" w14:textId="50DB9AE3" w:rsidR="00AF64A6" w:rsidRPr="009E6DA8" w:rsidRDefault="009E6DA8" w:rsidP="009E6DA8">
            <w:pPr>
              <w:jc w:val="right"/>
              <w:rPr>
                <w:color w:val="000000"/>
              </w:rPr>
            </w:pPr>
            <w:r>
              <w:rPr>
                <w:color w:val="000000"/>
              </w:rPr>
              <w:t>44.57%</w:t>
            </w:r>
          </w:p>
        </w:tc>
      </w:tr>
    </w:tbl>
    <w:p w14:paraId="6C4BE1A3" w14:textId="77777777" w:rsidR="00AF64A6" w:rsidRDefault="00AF64A6" w:rsidP="00AF64A6">
      <w:pPr>
        <w:spacing w:after="160" w:line="259" w:lineRule="auto"/>
      </w:pPr>
    </w:p>
    <w:p w14:paraId="149D1817" w14:textId="6E16410A" w:rsidR="00E23F5C" w:rsidRPr="007638BD" w:rsidRDefault="00E23F5C" w:rsidP="00562E02">
      <w:pPr>
        <w:spacing w:line="480" w:lineRule="auto"/>
        <w:ind w:firstLine="720"/>
      </w:pPr>
      <w:r w:rsidRPr="00771A4F">
        <w:rPr>
          <w:b/>
        </w:rPr>
        <w:t>Fig</w:t>
      </w:r>
      <w:r w:rsidR="00EE605D">
        <w:rPr>
          <w:b/>
        </w:rPr>
        <w:t>s</w:t>
      </w:r>
      <w:r w:rsidRPr="00771A4F">
        <w:rPr>
          <w:b/>
        </w:rPr>
        <w:t xml:space="preserve"> 4</w:t>
      </w:r>
      <w:r w:rsidR="00EE605D">
        <w:rPr>
          <w:b/>
        </w:rPr>
        <w:t>a-d</w:t>
      </w:r>
      <w:r>
        <w:t xml:space="preserve"> show </w:t>
      </w:r>
      <w:r w:rsidR="00B3380E">
        <w:t xml:space="preserve">the </w:t>
      </w:r>
      <w:r w:rsidR="00EE605D">
        <w:t xml:space="preserve">comparisons of the </w:t>
      </w:r>
      <w:r w:rsidR="00B3380E">
        <w:t>graphical output</w:t>
      </w:r>
      <w:r w:rsidR="00EE605D">
        <w:t>s</w:t>
      </w:r>
      <w:r w:rsidR="00B3380E">
        <w:t xml:space="preserve"> </w:t>
      </w:r>
      <w:r w:rsidR="00EE605D">
        <w:t>produced by the</w:t>
      </w:r>
      <w:r w:rsidR="00B3380E">
        <w:t xml:space="preserve"> proprietary software and the </w:t>
      </w:r>
      <w:proofErr w:type="spellStart"/>
      <w:r w:rsidR="00B3380E">
        <w:t>cgmanalysis</w:t>
      </w:r>
      <w:proofErr w:type="spellEnd"/>
      <w:r w:rsidR="00B3380E">
        <w:t xml:space="preserve"> package. </w:t>
      </w:r>
      <w:r w:rsidR="00EE605D">
        <w:t xml:space="preserve">In the graphs produced by the </w:t>
      </w:r>
      <w:proofErr w:type="spellStart"/>
      <w:r w:rsidR="00EE605D">
        <w:t>cgmanalysis</w:t>
      </w:r>
      <w:proofErr w:type="spellEnd"/>
      <w:r w:rsidR="00EE605D">
        <w:t xml:space="preserve"> package, g</w:t>
      </w:r>
      <w:r w:rsidR="003B6592">
        <w:t>lycemic patterns at each hour of the day are clearly visible and match the CGM device outputs well</w:t>
      </w:r>
      <w:r w:rsidR="00EE605D">
        <w:t xml:space="preserve">.  However, </w:t>
      </w:r>
      <w:r w:rsidR="003B6592">
        <w:t>some of the proprietary software appear to apply different smoothing algorithms</w:t>
      </w:r>
      <w:r w:rsidR="00EE605D">
        <w:t xml:space="preserve">, resulting in slightly different patterns </w:t>
      </w:r>
      <w:r w:rsidR="00864B17">
        <w:t>across</w:t>
      </w:r>
      <w:r w:rsidR="00EE605D">
        <w:t xml:space="preserve"> time</w:t>
      </w:r>
      <w:r w:rsidR="003B6592">
        <w:t xml:space="preserve">. </w:t>
      </w:r>
    </w:p>
    <w:p w14:paraId="0C39C33C" w14:textId="3B692C5F" w:rsidR="00AF64A6" w:rsidRPr="00066BF5" w:rsidRDefault="00AF64A6" w:rsidP="00AF64A6">
      <w:pPr>
        <w:pStyle w:val="NormalWeb"/>
        <w:rPr>
          <w:b/>
        </w:rPr>
      </w:pPr>
      <w:r>
        <w:rPr>
          <w:b/>
        </w:rPr>
        <w:t>Fig 4a: “</w:t>
      </w:r>
      <w:proofErr w:type="spellStart"/>
      <w:r>
        <w:rPr>
          <w:b/>
        </w:rPr>
        <w:t>cgmanalysis</w:t>
      </w:r>
      <w:proofErr w:type="spellEnd"/>
      <w:r>
        <w:rPr>
          <w:b/>
        </w:rPr>
        <w:t>” Package Plots Compared to iPro 2 Daily Overlay</w:t>
      </w:r>
    </w:p>
    <w:p w14:paraId="1F037F49" w14:textId="4813AF19" w:rsidR="00AF64A6" w:rsidRDefault="00AF64A6" w:rsidP="00AF64A6">
      <w:r w:rsidRPr="004C1945">
        <w:t>Clockwise from top left: Aggregate Daily Overlay (Tukey Smoothing), Aggregate Daily Overlay (Loess Smoothing), iPro 2 Daily Overlay</w:t>
      </w:r>
    </w:p>
    <w:p w14:paraId="363125DA" w14:textId="6504C695" w:rsidR="00873FBD" w:rsidRDefault="00873FBD" w:rsidP="00AF64A6"/>
    <w:p w14:paraId="1D00E6D7" w14:textId="50ECAF5E" w:rsidR="00873FBD" w:rsidRDefault="00873FBD" w:rsidP="00873FBD">
      <w:pPr>
        <w:spacing w:after="160" w:line="259" w:lineRule="auto"/>
        <w:rPr>
          <w:b/>
        </w:rPr>
      </w:pPr>
      <w:r>
        <w:rPr>
          <w:b/>
        </w:rPr>
        <w:t>Fig 4a Tukey AGP (Top Left) Legend</w:t>
      </w:r>
    </w:p>
    <w:p w14:paraId="0669FBF8" w14:textId="6139B9E0" w:rsidR="00AF64A6" w:rsidRDefault="00AF64A6" w:rsidP="00AF64A6">
      <w:r>
        <w:rPr>
          <w:noProof/>
        </w:rPr>
        <w:drawing>
          <wp:inline distT="0" distB="0" distL="0" distR="0" wp14:anchorId="7E9CB2CB" wp14:editId="78D0212D">
            <wp:extent cx="1262477" cy="1572692"/>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_comp (dragged).pdf"/>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262477" cy="1572692"/>
                    </a:xfrm>
                    <a:prstGeom prst="rect">
                      <a:avLst/>
                    </a:prstGeom>
                    <a:ln>
                      <a:noFill/>
                    </a:ln>
                    <a:extLst>
                      <a:ext uri="{53640926-AAD7-44D8-BBD7-CCE9431645EC}">
                        <a14:shadowObscured xmlns:a14="http://schemas.microsoft.com/office/drawing/2010/main"/>
                      </a:ext>
                    </a:extLst>
                  </pic:spPr>
                </pic:pic>
              </a:graphicData>
            </a:graphic>
          </wp:inline>
        </w:drawing>
      </w:r>
    </w:p>
    <w:p w14:paraId="0ADB5EB3" w14:textId="77777777" w:rsidR="00AF64A6" w:rsidRDefault="00AF64A6" w:rsidP="00AF64A6"/>
    <w:p w14:paraId="246E96F5" w14:textId="525B094F" w:rsidR="00AF64A6" w:rsidRPr="002C1BFA" w:rsidRDefault="00AF64A6" w:rsidP="00AF64A6">
      <w:pPr>
        <w:shd w:val="clear" w:color="auto" w:fill="FFFFFF"/>
        <w:rPr>
          <w:b/>
        </w:rPr>
      </w:pPr>
      <w:r>
        <w:rPr>
          <w:b/>
        </w:rPr>
        <w:t>Fig 4b: “</w:t>
      </w:r>
      <w:proofErr w:type="spellStart"/>
      <w:r>
        <w:rPr>
          <w:b/>
        </w:rPr>
        <w:t>cgmanalysis</w:t>
      </w:r>
      <w:proofErr w:type="spellEnd"/>
      <w:r>
        <w:rPr>
          <w:b/>
        </w:rPr>
        <w:t xml:space="preserve">” Package Plots Compared to </w:t>
      </w:r>
      <w:proofErr w:type="spellStart"/>
      <w:r>
        <w:rPr>
          <w:b/>
        </w:rPr>
        <w:t>Carelink</w:t>
      </w:r>
      <w:proofErr w:type="spellEnd"/>
      <w:r>
        <w:rPr>
          <w:b/>
        </w:rPr>
        <w:t xml:space="preserve"> 670G Daily Overlay</w:t>
      </w:r>
    </w:p>
    <w:p w14:paraId="41A1FCA3" w14:textId="77777777" w:rsidR="00AF64A6" w:rsidRDefault="00AF64A6" w:rsidP="00AF64A6"/>
    <w:p w14:paraId="7E65C590" w14:textId="77777777" w:rsidR="00AF64A6" w:rsidRDefault="00AF64A6" w:rsidP="00AF64A6">
      <w:r w:rsidRPr="004C1945">
        <w:t xml:space="preserve">Clockwise from top left: Aggregate Daily Overlay (Tukey Smoothing), Aggregate Daily Overlay (Loess Smoothing), </w:t>
      </w:r>
      <w:proofErr w:type="spellStart"/>
      <w:r>
        <w:t>Carelink</w:t>
      </w:r>
      <w:proofErr w:type="spellEnd"/>
      <w:r>
        <w:t xml:space="preserve"> 670G</w:t>
      </w:r>
      <w:r w:rsidRPr="004C1945">
        <w:t xml:space="preserve"> Daily Overlay</w:t>
      </w:r>
    </w:p>
    <w:p w14:paraId="2159290A" w14:textId="666D4970" w:rsidR="00AF64A6" w:rsidRDefault="00AF64A6" w:rsidP="00873FBD"/>
    <w:p w14:paraId="14D1A735" w14:textId="139044B0" w:rsidR="00873FBD" w:rsidRDefault="00873FBD" w:rsidP="00873FBD">
      <w:pPr>
        <w:spacing w:after="160" w:line="259" w:lineRule="auto"/>
        <w:rPr>
          <w:b/>
        </w:rPr>
      </w:pPr>
      <w:r>
        <w:rPr>
          <w:b/>
        </w:rPr>
        <w:t>Fig 4b Tukey AGP (Top Left) Legend</w:t>
      </w:r>
    </w:p>
    <w:p w14:paraId="4A085A38" w14:textId="77777777" w:rsidR="00873FBD" w:rsidRDefault="00873FBD" w:rsidP="00873FBD">
      <w:pPr>
        <w:spacing w:after="160" w:line="259" w:lineRule="auto"/>
        <w:rPr>
          <w:b/>
        </w:rPr>
      </w:pPr>
      <w:r>
        <w:rPr>
          <w:noProof/>
        </w:rPr>
        <w:lastRenderedPageBreak/>
        <w:drawing>
          <wp:inline distT="0" distB="0" distL="0" distR="0" wp14:anchorId="3D79F880" wp14:editId="79A552E9">
            <wp:extent cx="1371632" cy="170866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GP_Tukey.pdf"/>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371632" cy="1708669"/>
                    </a:xfrm>
                    <a:prstGeom prst="rect">
                      <a:avLst/>
                    </a:prstGeom>
                    <a:ln>
                      <a:noFill/>
                    </a:ln>
                    <a:extLst>
                      <a:ext uri="{53640926-AAD7-44D8-BBD7-CCE9431645EC}">
                        <a14:shadowObscured xmlns:a14="http://schemas.microsoft.com/office/drawing/2010/main"/>
                      </a:ext>
                    </a:extLst>
                  </pic:spPr>
                </pic:pic>
              </a:graphicData>
            </a:graphic>
          </wp:inline>
        </w:drawing>
      </w:r>
    </w:p>
    <w:p w14:paraId="6FEB5371" w14:textId="77777777" w:rsidR="00873FBD" w:rsidRDefault="00873FBD" w:rsidP="00873FBD"/>
    <w:p w14:paraId="748824B2" w14:textId="33E31441" w:rsidR="00AF64A6" w:rsidRPr="002C1BFA" w:rsidRDefault="00AF64A6" w:rsidP="00AF64A6">
      <w:pPr>
        <w:shd w:val="clear" w:color="auto" w:fill="FFFFFF"/>
        <w:rPr>
          <w:b/>
        </w:rPr>
      </w:pPr>
      <w:r>
        <w:rPr>
          <w:b/>
        </w:rPr>
        <w:t>Fig 4c: “</w:t>
      </w:r>
      <w:proofErr w:type="spellStart"/>
      <w:r>
        <w:rPr>
          <w:b/>
        </w:rPr>
        <w:t>cgmanalysis</w:t>
      </w:r>
      <w:proofErr w:type="spellEnd"/>
      <w:r>
        <w:rPr>
          <w:b/>
        </w:rPr>
        <w:t>” Package Plots Compared to Dexcom Clarity Daily Overlay</w:t>
      </w:r>
    </w:p>
    <w:p w14:paraId="25F4A61E" w14:textId="77777777" w:rsidR="00AF64A6" w:rsidRDefault="00AF64A6" w:rsidP="00AF64A6"/>
    <w:p w14:paraId="3595A4A4" w14:textId="77777777" w:rsidR="00AF64A6" w:rsidRDefault="00AF64A6" w:rsidP="00AF64A6">
      <w:r w:rsidRPr="004C1945">
        <w:t xml:space="preserve">Clockwise from top left: Aggregate Daily Overlay (Tukey Smoothing), Aggregate Daily Overlay (Loess Smoothing), </w:t>
      </w:r>
      <w:r>
        <w:t>Dexcom</w:t>
      </w:r>
      <w:r w:rsidRPr="004C1945">
        <w:t xml:space="preserve"> Daily Overlay</w:t>
      </w:r>
    </w:p>
    <w:p w14:paraId="3BB1985F" w14:textId="77777777" w:rsidR="00873FBD" w:rsidRDefault="00873FBD" w:rsidP="00873FBD">
      <w:pPr>
        <w:spacing w:after="160" w:line="259" w:lineRule="auto"/>
        <w:rPr>
          <w:b/>
        </w:rPr>
      </w:pPr>
    </w:p>
    <w:p w14:paraId="0B5B1BDE" w14:textId="463FB3FD" w:rsidR="00873FBD" w:rsidRDefault="00873FBD" w:rsidP="00873FBD">
      <w:pPr>
        <w:spacing w:after="160" w:line="259" w:lineRule="auto"/>
        <w:rPr>
          <w:b/>
        </w:rPr>
      </w:pPr>
      <w:r>
        <w:rPr>
          <w:b/>
        </w:rPr>
        <w:t>Fig 4c Tukey AGP (Top Left) Legend</w:t>
      </w:r>
    </w:p>
    <w:p w14:paraId="4148D5E3" w14:textId="77777777" w:rsidR="00873FBD" w:rsidRDefault="00873FBD" w:rsidP="00873FBD">
      <w:pPr>
        <w:spacing w:after="160" w:line="259" w:lineRule="auto"/>
        <w:rPr>
          <w:b/>
        </w:rPr>
      </w:pPr>
      <w:r>
        <w:rPr>
          <w:noProof/>
        </w:rPr>
        <w:drawing>
          <wp:inline distT="0" distB="0" distL="0" distR="0" wp14:anchorId="22422ED2" wp14:editId="6E24323B">
            <wp:extent cx="1299155" cy="16183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P_Tukey.pdf"/>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299155" cy="1618383"/>
                    </a:xfrm>
                    <a:prstGeom prst="rect">
                      <a:avLst/>
                    </a:prstGeom>
                    <a:ln>
                      <a:noFill/>
                    </a:ln>
                    <a:extLst>
                      <a:ext uri="{53640926-AAD7-44D8-BBD7-CCE9431645EC}">
                        <a14:shadowObscured xmlns:a14="http://schemas.microsoft.com/office/drawing/2010/main"/>
                      </a:ext>
                    </a:extLst>
                  </pic:spPr>
                </pic:pic>
              </a:graphicData>
            </a:graphic>
          </wp:inline>
        </w:drawing>
      </w:r>
    </w:p>
    <w:p w14:paraId="42840C86" w14:textId="2F9F94A6" w:rsidR="00873FBD" w:rsidRDefault="00873FBD" w:rsidP="00873FBD">
      <w:pPr>
        <w:spacing w:after="160" w:line="259" w:lineRule="auto"/>
        <w:rPr>
          <w:b/>
        </w:rPr>
      </w:pPr>
      <w:r>
        <w:rPr>
          <w:b/>
        </w:rPr>
        <w:t>Fig 4c Dexcom Clarity (Bottom) Legend</w:t>
      </w:r>
    </w:p>
    <w:p w14:paraId="5EE149D8" w14:textId="77777777" w:rsidR="00873FBD" w:rsidRDefault="00873FBD" w:rsidP="00873FBD">
      <w:pPr>
        <w:spacing w:after="160" w:line="259" w:lineRule="auto"/>
        <w:rPr>
          <w:b/>
        </w:rPr>
      </w:pPr>
      <w:r>
        <w:rPr>
          <w:noProof/>
        </w:rPr>
        <w:drawing>
          <wp:inline distT="0" distB="0" distL="0" distR="0" wp14:anchorId="03DAC328" wp14:editId="7A7D8748">
            <wp:extent cx="1145332" cy="1773356"/>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11-19 at 2.54.51 PM.png"/>
                    <pic:cNvPicPr/>
                  </pic:nvPicPr>
                  <pic:blipFill rotWithShape="1">
                    <a:blip r:embed="rId24" cstate="print">
                      <a:extLst>
                        <a:ext uri="{28A0092B-C50C-407E-A947-70E740481C1C}">
                          <a14:useLocalDpi xmlns:a14="http://schemas.microsoft.com/office/drawing/2010/main" val="0"/>
                        </a:ext>
                      </a:extLst>
                    </a:blip>
                    <a:srcRect l="85150" t="8441" b="21889"/>
                    <a:stretch/>
                  </pic:blipFill>
                  <pic:spPr bwMode="auto">
                    <a:xfrm>
                      <a:off x="0" y="0"/>
                      <a:ext cx="1146196" cy="1774693"/>
                    </a:xfrm>
                    <a:prstGeom prst="rect">
                      <a:avLst/>
                    </a:prstGeom>
                    <a:ln>
                      <a:noFill/>
                    </a:ln>
                    <a:extLst>
                      <a:ext uri="{53640926-AAD7-44D8-BBD7-CCE9431645EC}">
                        <a14:shadowObscured xmlns:a14="http://schemas.microsoft.com/office/drawing/2010/main"/>
                      </a:ext>
                    </a:extLst>
                  </pic:spPr>
                </pic:pic>
              </a:graphicData>
            </a:graphic>
          </wp:inline>
        </w:drawing>
      </w:r>
    </w:p>
    <w:p w14:paraId="757E153C" w14:textId="660AEC27" w:rsidR="00873FBD" w:rsidRDefault="00873FBD" w:rsidP="00873FBD">
      <w:pPr>
        <w:spacing w:after="160" w:line="259" w:lineRule="auto"/>
        <w:rPr>
          <w:b/>
        </w:rPr>
      </w:pPr>
      <w:r>
        <w:rPr>
          <w:b/>
        </w:rPr>
        <w:t>Fig 4d Tukey AGP (Top Left) Legend</w:t>
      </w:r>
    </w:p>
    <w:p w14:paraId="01019C02" w14:textId="77777777" w:rsidR="00873FBD" w:rsidRDefault="00873FBD" w:rsidP="00873FBD">
      <w:pPr>
        <w:spacing w:after="160" w:line="259" w:lineRule="auto"/>
        <w:rPr>
          <w:b/>
        </w:rPr>
      </w:pPr>
      <w:r>
        <w:rPr>
          <w:noProof/>
        </w:rPr>
        <w:lastRenderedPageBreak/>
        <w:drawing>
          <wp:inline distT="0" distB="0" distL="0" distR="0" wp14:anchorId="35CA99EC" wp14:editId="23A617AD">
            <wp:extent cx="932178" cy="11612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GP_Tukey.pdf"/>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932178" cy="1161233"/>
                    </a:xfrm>
                    <a:prstGeom prst="rect">
                      <a:avLst/>
                    </a:prstGeom>
                    <a:ln>
                      <a:noFill/>
                    </a:ln>
                    <a:extLst>
                      <a:ext uri="{53640926-AAD7-44D8-BBD7-CCE9431645EC}">
                        <a14:shadowObscured xmlns:a14="http://schemas.microsoft.com/office/drawing/2010/main"/>
                      </a:ext>
                    </a:extLst>
                  </pic:spPr>
                </pic:pic>
              </a:graphicData>
            </a:graphic>
          </wp:inline>
        </w:drawing>
      </w:r>
    </w:p>
    <w:p w14:paraId="40E3CEDA" w14:textId="774DA2EE" w:rsidR="00873FBD" w:rsidRDefault="00873FBD" w:rsidP="00873FBD">
      <w:pPr>
        <w:spacing w:after="160" w:line="259" w:lineRule="auto"/>
        <w:rPr>
          <w:b/>
        </w:rPr>
      </w:pPr>
      <w:r>
        <w:rPr>
          <w:b/>
        </w:rPr>
        <w:t>Fig 4d Tukey AGP (Bottom) Legend</w:t>
      </w:r>
    </w:p>
    <w:p w14:paraId="7E835184" w14:textId="77777777" w:rsidR="00873FBD" w:rsidRPr="00B14DFC" w:rsidRDefault="00873FBD" w:rsidP="00873FBD">
      <w:pPr>
        <w:spacing w:after="160" w:line="259" w:lineRule="auto"/>
        <w:rPr>
          <w:b/>
        </w:rPr>
      </w:pPr>
      <w:r>
        <w:rPr>
          <w:noProof/>
        </w:rPr>
        <w:drawing>
          <wp:inline distT="0" distB="0" distL="0" distR="0" wp14:anchorId="0EDB2A5E" wp14:editId="08F523E8">
            <wp:extent cx="5943600" cy="25089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11-19 at 3.07.51 PM.png"/>
                    <pic:cNvPicPr/>
                  </pic:nvPicPr>
                  <pic:blipFill rotWithShape="1">
                    <a:blip r:embed="rId26">
                      <a:extLst>
                        <a:ext uri="{28A0092B-C50C-407E-A947-70E740481C1C}">
                          <a14:useLocalDpi xmlns:a14="http://schemas.microsoft.com/office/drawing/2010/main" val="0"/>
                        </a:ext>
                      </a:extLst>
                    </a:blip>
                    <a:srcRect t="87193" b="2646"/>
                    <a:stretch/>
                  </pic:blipFill>
                  <pic:spPr bwMode="auto">
                    <a:xfrm>
                      <a:off x="0" y="0"/>
                      <a:ext cx="5943600" cy="250892"/>
                    </a:xfrm>
                    <a:prstGeom prst="rect">
                      <a:avLst/>
                    </a:prstGeom>
                    <a:ln>
                      <a:noFill/>
                    </a:ln>
                    <a:extLst>
                      <a:ext uri="{53640926-AAD7-44D8-BBD7-CCE9431645EC}">
                        <a14:shadowObscured xmlns:a14="http://schemas.microsoft.com/office/drawing/2010/main"/>
                      </a:ext>
                    </a:extLst>
                  </pic:spPr>
                </pic:pic>
              </a:graphicData>
            </a:graphic>
          </wp:inline>
        </w:drawing>
      </w:r>
    </w:p>
    <w:p w14:paraId="026D565A" w14:textId="77777777" w:rsidR="00873FBD" w:rsidRDefault="00873FBD" w:rsidP="00AF64A6"/>
    <w:p w14:paraId="6CBD6B54" w14:textId="41C30A16" w:rsidR="00AF64A6" w:rsidRDefault="00AF64A6" w:rsidP="00AF64A6">
      <w:pPr>
        <w:shd w:val="clear" w:color="auto" w:fill="FFFFFF"/>
        <w:rPr>
          <w:b/>
        </w:rPr>
      </w:pPr>
      <w:r>
        <w:rPr>
          <w:b/>
        </w:rPr>
        <w:t>Fig 4d: “</w:t>
      </w:r>
      <w:proofErr w:type="spellStart"/>
      <w:r>
        <w:rPr>
          <w:b/>
        </w:rPr>
        <w:t>cgmanalysis</w:t>
      </w:r>
      <w:proofErr w:type="spellEnd"/>
      <w:r>
        <w:rPr>
          <w:b/>
        </w:rPr>
        <w:t xml:space="preserve">” Package Plots Compared to </w:t>
      </w:r>
      <w:proofErr w:type="spellStart"/>
      <w:r>
        <w:rPr>
          <w:b/>
        </w:rPr>
        <w:t>Diasend</w:t>
      </w:r>
      <w:proofErr w:type="spellEnd"/>
      <w:r>
        <w:rPr>
          <w:b/>
        </w:rPr>
        <w:t xml:space="preserve"> Daily Overlay</w:t>
      </w:r>
    </w:p>
    <w:p w14:paraId="39CB5F9D" w14:textId="77777777" w:rsidR="00AF64A6" w:rsidRDefault="00AF64A6" w:rsidP="00AF64A6"/>
    <w:p w14:paraId="4A1FEBAB" w14:textId="77777777" w:rsidR="00AF64A6" w:rsidRDefault="00AF64A6" w:rsidP="00AF64A6">
      <w:r w:rsidRPr="004C1945">
        <w:t xml:space="preserve">Clockwise from top left: Aggregate Daily Overlay (Tukey Smoothing), Aggregate Daily Overlay (Loess Smoothing), </w:t>
      </w:r>
      <w:proofErr w:type="spellStart"/>
      <w:r>
        <w:t>Diasend</w:t>
      </w:r>
      <w:proofErr w:type="spellEnd"/>
      <w:r w:rsidRPr="004C1945">
        <w:t xml:space="preserve"> Daily Overlay</w:t>
      </w:r>
    </w:p>
    <w:p w14:paraId="15F0CEB9" w14:textId="52373BA4" w:rsidR="004D41B6" w:rsidRDefault="004D41B6" w:rsidP="00160792">
      <w:pPr>
        <w:spacing w:line="480" w:lineRule="auto"/>
      </w:pPr>
    </w:p>
    <w:p w14:paraId="2BF7D167" w14:textId="541431DF" w:rsidR="004D41B6" w:rsidRPr="00333673" w:rsidRDefault="006F15B4" w:rsidP="00160792">
      <w:pPr>
        <w:spacing w:line="480" w:lineRule="auto"/>
        <w:rPr>
          <w:b/>
          <w:sz w:val="36"/>
          <w:szCs w:val="36"/>
        </w:rPr>
      </w:pPr>
      <w:r w:rsidRPr="00333673">
        <w:rPr>
          <w:b/>
          <w:sz w:val="36"/>
          <w:szCs w:val="36"/>
        </w:rPr>
        <w:t>Discussion</w:t>
      </w:r>
    </w:p>
    <w:p w14:paraId="22FC2C16" w14:textId="2DE6AE08" w:rsidR="001A495F" w:rsidRDefault="00F22567" w:rsidP="001A495F">
      <w:pPr>
        <w:spacing w:line="480" w:lineRule="auto"/>
        <w:ind w:firstLine="720"/>
      </w:pPr>
      <w:r>
        <w:t xml:space="preserve">The summary variables produced by the </w:t>
      </w:r>
      <w:proofErr w:type="spellStart"/>
      <w:r>
        <w:t>cgmanalysis</w:t>
      </w:r>
      <w:proofErr w:type="spellEnd"/>
      <w:r>
        <w:t xml:space="preserve"> package match those from the proprietary software</w:t>
      </w:r>
      <w:r w:rsidR="0042648E">
        <w:t xml:space="preserve"> for all platforms assesse</w:t>
      </w:r>
      <w:r w:rsidR="00803F34">
        <w:t>d</w:t>
      </w:r>
      <w:r>
        <w:t xml:space="preserve">, and differences </w:t>
      </w:r>
      <w:r w:rsidR="0091422C">
        <w:t xml:space="preserve">are </w:t>
      </w:r>
      <w:r>
        <w:t xml:space="preserve">mainly </w:t>
      </w:r>
      <w:r w:rsidR="00803F34">
        <w:t xml:space="preserve">due </w:t>
      </w:r>
      <w:r>
        <w:t xml:space="preserve">to rounding </w:t>
      </w:r>
      <w:r w:rsidR="0091422C">
        <w:t>discrepancies</w:t>
      </w:r>
      <w:r>
        <w:t xml:space="preserve">.  </w:t>
      </w:r>
      <w:r w:rsidR="0091422C">
        <w:t xml:space="preserve">Compared to </w:t>
      </w:r>
      <w:r>
        <w:t>the iPro 2, the number of high excursions differ</w:t>
      </w:r>
      <w:r w:rsidR="0091422C">
        <w:t>ed</w:t>
      </w:r>
      <w:r>
        <w:t xml:space="preserve"> by 1.  </w:t>
      </w:r>
      <w:r w:rsidR="001A495F">
        <w:t xml:space="preserve">Without access to the iPro algorithms </w:t>
      </w:r>
      <w:r w:rsidR="0091422C">
        <w:t xml:space="preserve">we are unable </w:t>
      </w:r>
      <w:r w:rsidR="001A495F">
        <w:t>to determine why these counts d</w:t>
      </w:r>
      <w:r w:rsidR="0091422C">
        <w:t>isagree</w:t>
      </w:r>
      <w:r w:rsidR="001A495F">
        <w:t xml:space="preserve">, but the difference is </w:t>
      </w:r>
      <w:r w:rsidR="00803F34">
        <w:t xml:space="preserve">not </w:t>
      </w:r>
      <w:r w:rsidR="001A495F">
        <w:t xml:space="preserve">likely </w:t>
      </w:r>
      <w:r w:rsidR="0091422C">
        <w:t xml:space="preserve">of </w:t>
      </w:r>
      <w:r w:rsidR="001A495F">
        <w:t>clinical significan</w:t>
      </w:r>
      <w:r w:rsidR="0091422C">
        <w:t>ce</w:t>
      </w:r>
      <w:r w:rsidR="001A495F">
        <w:t xml:space="preserve">. </w:t>
      </w:r>
      <w:r w:rsidR="00864B17">
        <w:t>T</w:t>
      </w:r>
      <w:r>
        <w:t xml:space="preserve">he graphical outputs from the </w:t>
      </w:r>
      <w:proofErr w:type="spellStart"/>
      <w:r>
        <w:t>cgmanalysis</w:t>
      </w:r>
      <w:proofErr w:type="spellEnd"/>
      <w:r>
        <w:t xml:space="preserve"> package are</w:t>
      </w:r>
      <w:r w:rsidR="00864B17">
        <w:t xml:space="preserve"> similar</w:t>
      </w:r>
      <w:r>
        <w:t xml:space="preserve"> to the CGM device output in terms of the glycemic patterns by hour of day, although there are small differences, likely due different smoothing algorithms.  </w:t>
      </w:r>
    </w:p>
    <w:p w14:paraId="7D665024" w14:textId="157F350A" w:rsidR="00E0660F" w:rsidRDefault="000F5DBB" w:rsidP="00E05CF5">
      <w:pPr>
        <w:spacing w:line="480" w:lineRule="auto"/>
        <w:ind w:firstLine="720"/>
      </w:pPr>
      <w:r>
        <w:tab/>
      </w:r>
      <w:r w:rsidR="00E0660F">
        <w:t xml:space="preserve">There are several limitations to our comparison of the </w:t>
      </w:r>
      <w:proofErr w:type="spellStart"/>
      <w:r w:rsidR="00E0660F">
        <w:t>cgmanalysis</w:t>
      </w:r>
      <w:proofErr w:type="spellEnd"/>
      <w:r w:rsidR="00E0660F">
        <w:t xml:space="preserve"> package to the proprietary software output.  </w:t>
      </w:r>
      <w:r w:rsidR="00982742">
        <w:t xml:space="preserve">CGM devices only calculate a few summary variables, and </w:t>
      </w:r>
      <w:r w:rsidR="001E21A5">
        <w:t xml:space="preserve">accordingly </w:t>
      </w:r>
      <w:r w:rsidR="00982742">
        <w:t>it is difficult to test this package</w:t>
      </w:r>
      <w:r w:rsidR="00940DC7">
        <w:t xml:space="preserve"> </w:t>
      </w:r>
      <w:r w:rsidR="00A05F29">
        <w:t>cohesively</w:t>
      </w:r>
      <w:r w:rsidR="00940DC7">
        <w:t xml:space="preserve">. Also, gold standard </w:t>
      </w:r>
      <w:r w:rsidR="0042648E">
        <w:t xml:space="preserve">calculations </w:t>
      </w:r>
      <w:r w:rsidR="00940DC7">
        <w:t xml:space="preserve">do not exist for many of these </w:t>
      </w:r>
      <w:r w:rsidR="00A05F29">
        <w:t xml:space="preserve">variables, which makes verifying our </w:t>
      </w:r>
      <w:r w:rsidR="00E0660F">
        <w:t xml:space="preserve">results </w:t>
      </w:r>
      <w:r w:rsidR="00A05F29">
        <w:t xml:space="preserve">difficult. </w:t>
      </w:r>
      <w:r w:rsidR="0024641A">
        <w:t xml:space="preserve">We hope that by making this package freely available and open source, these limitations will be minimized </w:t>
      </w:r>
      <w:r w:rsidR="001371F0">
        <w:t>through widespread</w:t>
      </w:r>
      <w:r w:rsidR="00032E38">
        <w:t xml:space="preserve"> testing</w:t>
      </w:r>
      <w:r w:rsidR="001371F0">
        <w:t>.</w:t>
      </w:r>
      <w:r w:rsidR="00032E38">
        <w:t xml:space="preserve"> </w:t>
      </w:r>
      <w:r w:rsidR="007B5E28">
        <w:t xml:space="preserve">Perhaps the greatest </w:t>
      </w:r>
      <w:r w:rsidR="00E0660F">
        <w:t xml:space="preserve">limitation to the software itself </w:t>
      </w:r>
      <w:r w:rsidR="007B5E28">
        <w:t xml:space="preserve">is the </w:t>
      </w:r>
      <w:r w:rsidR="00E773A1">
        <w:t>lack of a</w:t>
      </w:r>
      <w:r w:rsidR="00BA2B08">
        <w:t xml:space="preserve">n </w:t>
      </w:r>
      <w:r w:rsidR="00BA2B08">
        <w:lastRenderedPageBreak/>
        <w:t>easy to use</w:t>
      </w:r>
      <w:r w:rsidR="00E773A1">
        <w:t xml:space="preserve"> graphical user interface (GUI), which may </w:t>
      </w:r>
      <w:r w:rsidR="00BA2B08">
        <w:t xml:space="preserve">prevent </w:t>
      </w:r>
      <w:r w:rsidR="00517C35">
        <w:t xml:space="preserve">its use by </w:t>
      </w:r>
      <w:r w:rsidR="0061676B">
        <w:t xml:space="preserve">clinicians with limited programming experience. </w:t>
      </w:r>
      <w:r w:rsidR="001F16FE">
        <w:t xml:space="preserve">We have </w:t>
      </w:r>
      <w:r w:rsidR="00B31FCF">
        <w:t>include</w:t>
      </w:r>
      <w:r w:rsidR="005752FB">
        <w:t>d</w:t>
      </w:r>
      <w:r w:rsidR="00B31FCF">
        <w:t xml:space="preserve"> detailed documentation</w:t>
      </w:r>
      <w:r w:rsidR="005752FB">
        <w:t xml:space="preserve"> in the CRAN package,</w:t>
      </w:r>
      <w:r w:rsidR="00B31FCF">
        <w:t xml:space="preserve"> as well as a new-user guide on GitHub, but </w:t>
      </w:r>
      <w:r w:rsidR="009C2542">
        <w:t xml:space="preserve">using the package still requires enough technical knowledge that it may be inaccessible to </w:t>
      </w:r>
      <w:r w:rsidR="00E0660F">
        <w:t>some</w:t>
      </w:r>
      <w:r w:rsidR="00004FAC">
        <w:t xml:space="preserve"> users</w:t>
      </w:r>
      <w:r w:rsidR="009C2542">
        <w:t>.</w:t>
      </w:r>
      <w:r w:rsidR="00BA7D33">
        <w:t xml:space="preserve"> </w:t>
      </w:r>
      <w:del w:id="204" w:author="Vigers, Timothy" w:date="2019-09-04T10:50:00Z">
        <w:r w:rsidR="00EC7EAE" w:rsidDel="008A7349">
          <w:fldChar w:fldCharType="begin"/>
        </w:r>
        <w:r w:rsidR="00EC7EAE" w:rsidDel="008A7349">
          <w:delInstrText xml:space="preserve"> ADDIN EN.CITE &lt;EndNote&gt;&lt;Cite&gt;&lt;Author&gt;Chang&lt;/Author&gt;&lt;Year&gt;2017&lt;/Year&gt;&lt;RecNum&gt;90&lt;/RecNum&gt;&lt;DisplayText&gt;[15]&lt;/DisplayText&gt;&lt;record&gt;&lt;rec-number&gt;90&lt;/rec-number&gt;&lt;foreign-keys&gt;&lt;key app="EN" db-id="wfd22ffs3wtw9aesd28paaw4xwsds0z25v99" timestamp="1567001348" guid="639cbf0d-f9c9-48eb-be94-5fece67cfb40"&gt;90&lt;/key&gt;&lt;/foreign-keys&gt;&lt;ref-type name="Journal Article"&gt;17&lt;/ref-type&gt;&lt;contributors&gt;&lt;authors&gt;&lt;author&gt;Chang, Winston&lt;/author&gt;&lt;author&gt;Cheng, Joe&lt;/author&gt;&lt;author&gt;Allaire, JJ&lt;/author&gt;&lt;author&gt;Xie, Yihui&lt;/author&gt;&lt;author&gt;McPherson, Jonathan&lt;/author&gt;&lt;/authors&gt;&lt;/contributors&gt;&lt;titles&gt;&lt;title&gt;Shiny: web application framework for R&lt;/title&gt;&lt;secondary-title&gt;R package version&lt;/secondary-title&gt;&lt;/titles&gt;&lt;periodical&gt;&lt;full-title&gt;R package version&lt;/full-title&gt;&lt;/periodical&gt;&lt;volume&gt;1&lt;/volume&gt;&lt;number&gt;5&lt;/number&gt;&lt;dates&gt;&lt;year&gt;2017&lt;/year&gt;&lt;/dates&gt;&lt;urls&gt;&lt;/urls&gt;&lt;/record&gt;&lt;/Cite&gt;&lt;/EndNote&gt;</w:delInstrText>
        </w:r>
        <w:r w:rsidR="00EC7EAE" w:rsidDel="008A7349">
          <w:fldChar w:fldCharType="separate"/>
        </w:r>
        <w:r w:rsidR="00EC7EAE" w:rsidDel="008A7349">
          <w:rPr>
            <w:noProof/>
          </w:rPr>
          <w:delText>[15]</w:delText>
        </w:r>
        <w:r w:rsidR="00EC7EAE" w:rsidDel="008A7349">
          <w:fldChar w:fldCharType="end"/>
        </w:r>
      </w:del>
      <w:r w:rsidR="00E0660F">
        <w:t>None of the authors are software engineers, and the package is undoubtedly less efficient than it could be. Again, we hope that the free and open source nature will contribute significantly to improving the code over time, both as a result of outside contributions and our own planned updates.</w:t>
      </w:r>
    </w:p>
    <w:p w14:paraId="730072B7" w14:textId="77F6B543" w:rsidR="00462612" w:rsidRPr="00516C80" w:rsidDel="00616E77" w:rsidRDefault="00E0660F" w:rsidP="00577DEF">
      <w:pPr>
        <w:spacing w:line="480" w:lineRule="auto"/>
        <w:ind w:firstLine="720"/>
        <w:rPr>
          <w:del w:id="205" w:author="Vigers, Timothy" w:date="2019-08-27T15:26:00Z"/>
        </w:rPr>
      </w:pPr>
      <w:r>
        <w:t>In conclusion, o</w:t>
      </w:r>
      <w:r w:rsidR="001C1C37">
        <w:t xml:space="preserve">ur </w:t>
      </w:r>
      <w:r w:rsidR="004564CA">
        <w:t xml:space="preserve">software </w:t>
      </w:r>
      <w:r w:rsidR="001C1C37">
        <w:t>provide</w:t>
      </w:r>
      <w:r w:rsidR="004564CA">
        <w:t>s</w:t>
      </w:r>
      <w:r w:rsidR="001C1C37">
        <w:t xml:space="preserve"> a standardized</w:t>
      </w:r>
      <w:r w:rsidR="004564CA">
        <w:t>, free, open-source</w:t>
      </w:r>
      <w:r w:rsidR="001C1C37">
        <w:t xml:space="preserve"> approach to </w:t>
      </w:r>
      <w:r w:rsidR="004564CA">
        <w:t xml:space="preserve">manage and </w:t>
      </w:r>
      <w:r w:rsidR="001C1C37">
        <w:t xml:space="preserve">analyze CGM data, </w:t>
      </w:r>
      <w:r w:rsidR="00326F1D">
        <w:t>enabling sharing of data across technology platforms</w:t>
      </w:r>
      <w:r w:rsidR="001C1C37">
        <w:t>, collaboration between research groups, and more effective use of the growing pool of CGM data. The advantage of using R functions rather than licensed statistical software, or a web-based or desktop application, is that R is freely available and open source. Clinicians or investigators can alter the code according to their needs and anyone can contribute to the development of the program, as CGM research and technology advance</w:t>
      </w:r>
      <w:r>
        <w:t>.</w:t>
      </w:r>
      <w:r w:rsidR="001C1C37">
        <w:t xml:space="preserve"> </w:t>
      </w:r>
      <w:r w:rsidR="0075189B">
        <w:t xml:space="preserve"> </w:t>
      </w:r>
      <w:r w:rsidR="00516C80">
        <w:t xml:space="preserve"> </w:t>
      </w:r>
    </w:p>
    <w:p w14:paraId="7A273151" w14:textId="4C9BF02E" w:rsidR="00577DEF" w:rsidDel="00616E77" w:rsidRDefault="00577DEF" w:rsidP="00313C6E">
      <w:pPr>
        <w:spacing w:after="160" w:line="259" w:lineRule="auto"/>
        <w:rPr>
          <w:del w:id="206" w:author="Vigers, Timothy" w:date="2019-08-27T15:26:00Z"/>
        </w:rPr>
      </w:pPr>
    </w:p>
    <w:p w14:paraId="268056F1" w14:textId="468CE634" w:rsidR="00577DEF" w:rsidDel="00616E77" w:rsidRDefault="00A711AA" w:rsidP="00485743">
      <w:pPr>
        <w:spacing w:after="160" w:line="259" w:lineRule="auto"/>
        <w:rPr>
          <w:del w:id="207" w:author="Vigers, Timothy" w:date="2019-08-27T15:26:00Z"/>
        </w:rPr>
      </w:pPr>
      <w:del w:id="208" w:author="Vigers, Timothy" w:date="2019-08-27T15:26:00Z">
        <w:r w:rsidDel="00616E77">
          <w:br w:type="page"/>
        </w:r>
      </w:del>
    </w:p>
    <w:p w14:paraId="325490B4" w14:textId="236810AB" w:rsidR="00333673" w:rsidRPr="00333673" w:rsidDel="00616E77" w:rsidRDefault="00333673">
      <w:pPr>
        <w:pStyle w:val="EndNoteBibliography"/>
        <w:rPr>
          <w:del w:id="209" w:author="Vigers, Timothy" w:date="2019-08-27T15:26:00Z"/>
          <w:b/>
          <w:sz w:val="36"/>
          <w:szCs w:val="36"/>
        </w:rPr>
        <w:pPrChange w:id="210" w:author="Vigers, Timothy" w:date="2019-08-27T15:26:00Z">
          <w:pPr>
            <w:pStyle w:val="EndNoteBibliography"/>
            <w:ind w:left="720" w:hanging="720"/>
          </w:pPr>
        </w:pPrChange>
      </w:pPr>
      <w:del w:id="211" w:author="Vigers, Timothy" w:date="2019-08-27T15:26:00Z">
        <w:r w:rsidRPr="00333673" w:rsidDel="00616E77">
          <w:rPr>
            <w:b/>
            <w:sz w:val="36"/>
            <w:szCs w:val="36"/>
          </w:rPr>
          <w:delText>References</w:delText>
        </w:r>
      </w:del>
    </w:p>
    <w:p w14:paraId="476519AB" w14:textId="07427E91" w:rsidR="00333673" w:rsidDel="00616E77" w:rsidRDefault="00333673" w:rsidP="005D7211">
      <w:pPr>
        <w:shd w:val="clear" w:color="auto" w:fill="FFFFFF"/>
        <w:rPr>
          <w:del w:id="212" w:author="Vigers, Timothy" w:date="2019-08-27T15:26:00Z"/>
          <w:rFonts w:eastAsiaTheme="minorHAnsi"/>
          <w:noProof/>
        </w:rPr>
      </w:pPr>
    </w:p>
    <w:p w14:paraId="3DD6B207" w14:textId="7CF9AAA7" w:rsidR="00B30454" w:rsidRPr="00B30454" w:rsidDel="00A21BB3" w:rsidRDefault="00A0324A">
      <w:pPr>
        <w:pStyle w:val="EndNoteBibliography"/>
        <w:rPr>
          <w:del w:id="213" w:author="Vigers, Timothy" w:date="2019-08-27T15:26:00Z"/>
        </w:rPr>
        <w:pPrChange w:id="214" w:author="Vigers, Timothy" w:date="2019-08-27T15:26:00Z">
          <w:pPr>
            <w:pStyle w:val="EndNoteBibliography"/>
            <w:ind w:left="720" w:hanging="720"/>
          </w:pPr>
        </w:pPrChange>
      </w:pPr>
      <w:del w:id="215" w:author="Vigers, Timothy" w:date="2019-08-27T15:26:00Z">
        <w:r w:rsidDel="00A21BB3">
          <w:fldChar w:fldCharType="begin"/>
        </w:r>
        <w:r w:rsidDel="00A21BB3">
          <w:delInstrText xml:space="preserve"> ADDIN EN.REFLIST </w:delInstrText>
        </w:r>
        <w:r w:rsidDel="00A21BB3">
          <w:fldChar w:fldCharType="separate"/>
        </w:r>
        <w:r w:rsidR="00B30454" w:rsidRPr="00B30454" w:rsidDel="00A21BB3">
          <w:delText>1.</w:delText>
        </w:r>
        <w:r w:rsidR="00B30454" w:rsidRPr="00B30454" w:rsidDel="00A21BB3">
          <w:tab/>
          <w:delText xml:space="preserve">Nathan, D.M., et al., </w:delText>
        </w:r>
        <w:r w:rsidR="00B30454" w:rsidRPr="00B30454" w:rsidDel="00A21BB3">
          <w:rPr>
            <w:i/>
          </w:rPr>
          <w:delText>Translating the A1C assay into estimated average glucose values.</w:delText>
        </w:r>
        <w:r w:rsidR="00B30454" w:rsidRPr="00B30454" w:rsidDel="00A21BB3">
          <w:delText xml:space="preserve"> Diabetes Care, 2008. </w:delText>
        </w:r>
        <w:r w:rsidR="00B30454" w:rsidRPr="00B30454" w:rsidDel="00A21BB3">
          <w:rPr>
            <w:b/>
          </w:rPr>
          <w:delText>31</w:delText>
        </w:r>
        <w:r w:rsidR="00B30454" w:rsidRPr="00B30454" w:rsidDel="00A21BB3">
          <w:delText>(8): p. 1473-8.</w:delText>
        </w:r>
      </w:del>
    </w:p>
    <w:p w14:paraId="413C61A5" w14:textId="77777777" w:rsidR="00301F27" w:rsidRDefault="00A0324A" w:rsidP="00616E77">
      <w:pPr>
        <w:spacing w:line="480" w:lineRule="auto"/>
        <w:ind w:firstLine="720"/>
      </w:pPr>
      <w:del w:id="216" w:author="Vigers, Timothy" w:date="2019-08-27T15:26:00Z">
        <w:r w:rsidDel="00A21BB3">
          <w:fldChar w:fldCharType="end"/>
        </w:r>
      </w:del>
      <w:r w:rsidR="004D53D7">
        <w:fldChar w:fldCharType="begin"/>
      </w:r>
      <w:r w:rsidR="004D53D7">
        <w:instrText xml:space="preserve"> ADDIN </w:instrText>
      </w:r>
      <w:r w:rsidR="004D53D7">
        <w:fldChar w:fldCharType="end"/>
      </w:r>
    </w:p>
    <w:p w14:paraId="35C264AD" w14:textId="68F03076" w:rsidR="00904EB1" w:rsidRDefault="00904EB1">
      <w:pPr>
        <w:spacing w:after="160" w:line="259" w:lineRule="auto"/>
        <w:rPr>
          <w:ins w:id="217" w:author="Vigers, Timothy" w:date="2019-08-27T15:45:00Z"/>
        </w:rPr>
      </w:pPr>
      <w:ins w:id="218" w:author="Vigers, Timothy" w:date="2019-08-27T15:45:00Z">
        <w:r>
          <w:br w:type="page"/>
        </w:r>
      </w:ins>
    </w:p>
    <w:p w14:paraId="61801900" w14:textId="30092F94" w:rsidR="00301F27" w:rsidRPr="00904EB1" w:rsidRDefault="00904EB1">
      <w:pPr>
        <w:spacing w:line="480" w:lineRule="auto"/>
        <w:rPr>
          <w:b/>
          <w:bCs/>
          <w:rPrChange w:id="219" w:author="Vigers, Timothy" w:date="2019-08-27T15:46:00Z">
            <w:rPr/>
          </w:rPrChange>
        </w:rPr>
        <w:pPrChange w:id="220" w:author="Vigers, Timothy" w:date="2019-08-27T15:45:00Z">
          <w:pPr>
            <w:spacing w:line="480" w:lineRule="auto"/>
            <w:ind w:firstLine="720"/>
          </w:pPr>
        </w:pPrChange>
      </w:pPr>
      <w:ins w:id="221" w:author="Vigers, Timothy" w:date="2019-08-27T15:46:00Z">
        <w:r>
          <w:rPr>
            <w:b/>
            <w:bCs/>
          </w:rPr>
          <w:lastRenderedPageBreak/>
          <w:t>References</w:t>
        </w:r>
      </w:ins>
    </w:p>
    <w:p w14:paraId="3CE879AE" w14:textId="77777777" w:rsidR="00EC7EAE" w:rsidRPr="00EC7EAE" w:rsidRDefault="00301F27" w:rsidP="00EC7EAE">
      <w:pPr>
        <w:pStyle w:val="EndNoteBibliography"/>
        <w:ind w:left="720" w:hanging="720"/>
      </w:pPr>
      <w:r>
        <w:fldChar w:fldCharType="begin"/>
      </w:r>
      <w:r>
        <w:instrText xml:space="preserve"> ADDIN EN.REFLIST </w:instrText>
      </w:r>
      <w:r>
        <w:fldChar w:fldCharType="separate"/>
      </w:r>
      <w:r w:rsidR="00EC7EAE" w:rsidRPr="00EC7EAE">
        <w:t>1.</w:t>
      </w:r>
      <w:r w:rsidR="00EC7EAE" w:rsidRPr="00EC7EAE">
        <w:tab/>
        <w:t xml:space="preserve">DeSalvo, D.J., et al., </w:t>
      </w:r>
      <w:r w:rsidR="00EC7EAE" w:rsidRPr="00EC7EAE">
        <w:rPr>
          <w:i/>
        </w:rPr>
        <w:t>Continuous glucose monitoring and glycemic control among youth with type 1 diabetes: International comparison from the T1D Exchange and DPV Initiative.</w:t>
      </w:r>
      <w:r w:rsidR="00EC7EAE" w:rsidRPr="00EC7EAE">
        <w:t xml:space="preserve"> Pediatric Diabetes, 2018. </w:t>
      </w:r>
      <w:r w:rsidR="00EC7EAE" w:rsidRPr="00EC7EAE">
        <w:rPr>
          <w:b/>
        </w:rPr>
        <w:t>19</w:t>
      </w:r>
      <w:r w:rsidR="00EC7EAE" w:rsidRPr="00EC7EAE">
        <w:t>(7): p. 1271-1275.</w:t>
      </w:r>
    </w:p>
    <w:p w14:paraId="020E9C3B" w14:textId="77777777" w:rsidR="00EC7EAE" w:rsidRPr="00EC7EAE" w:rsidRDefault="00EC7EAE" w:rsidP="00EC7EAE">
      <w:pPr>
        <w:pStyle w:val="EndNoteBibliography"/>
        <w:ind w:left="720" w:hanging="720"/>
      </w:pPr>
      <w:r w:rsidRPr="00EC7EAE">
        <w:t>2.</w:t>
      </w:r>
      <w:r w:rsidRPr="00EC7EAE">
        <w:tab/>
        <w:t xml:space="preserve">Beck, R.W., et al., </w:t>
      </w:r>
      <w:r w:rsidRPr="00EC7EAE">
        <w:rPr>
          <w:i/>
        </w:rPr>
        <w:t>Validation of Time in Range as an Outcome Measure for Diabetes Clinical Trials.</w:t>
      </w:r>
      <w:r w:rsidRPr="00EC7EAE">
        <w:t xml:space="preserve"> Diabetes Care, 2019. </w:t>
      </w:r>
      <w:r w:rsidRPr="00EC7EAE">
        <w:rPr>
          <w:b/>
        </w:rPr>
        <w:t>42</w:t>
      </w:r>
      <w:r w:rsidRPr="00EC7EAE">
        <w:t>(3): p. 400-405.</w:t>
      </w:r>
    </w:p>
    <w:p w14:paraId="12CD9740" w14:textId="77777777" w:rsidR="00EC7EAE" w:rsidRPr="00EC7EAE" w:rsidRDefault="00EC7EAE" w:rsidP="00EC7EAE">
      <w:pPr>
        <w:pStyle w:val="EndNoteBibliography"/>
        <w:ind w:left="720" w:hanging="720"/>
      </w:pPr>
      <w:r w:rsidRPr="00EC7EAE">
        <w:t>3.</w:t>
      </w:r>
      <w:r w:rsidRPr="00EC7EAE">
        <w:tab/>
        <w:t xml:space="preserve">Bergenstal, R.M., et al., </w:t>
      </w:r>
      <w:r w:rsidRPr="00EC7EAE">
        <w:rPr>
          <w:i/>
        </w:rPr>
        <w:t>Glucose Management Indicator (GMI): A New Term for Estimating A1C From Continuous Glucose Monitoring.</w:t>
      </w:r>
      <w:r w:rsidRPr="00EC7EAE">
        <w:t xml:space="preserve"> Diabetes Care, 2018. </w:t>
      </w:r>
      <w:r w:rsidRPr="00EC7EAE">
        <w:rPr>
          <w:b/>
        </w:rPr>
        <w:t>41</w:t>
      </w:r>
      <w:r w:rsidRPr="00EC7EAE">
        <w:t>(11): p. 2275-2280.</w:t>
      </w:r>
    </w:p>
    <w:p w14:paraId="79E4370B" w14:textId="77777777" w:rsidR="00EC7EAE" w:rsidRPr="00EC7EAE" w:rsidRDefault="00EC7EAE" w:rsidP="00EC7EAE">
      <w:pPr>
        <w:pStyle w:val="EndNoteBibliography"/>
        <w:ind w:left="720" w:hanging="720"/>
      </w:pPr>
      <w:r w:rsidRPr="00EC7EAE">
        <w:t>4.</w:t>
      </w:r>
      <w:r w:rsidRPr="00EC7EAE">
        <w:tab/>
        <w:t xml:space="preserve">Hernandez, T.L. and L.A. Barbour, </w:t>
      </w:r>
      <w:r w:rsidRPr="00EC7EAE">
        <w:rPr>
          <w:i/>
        </w:rPr>
        <w:t>A standard approach to continuous glucose monitor data in pregnancy for the study of fetal growth and infant outcomes.</w:t>
      </w:r>
      <w:r w:rsidRPr="00EC7EAE">
        <w:t xml:space="preserve"> Diabetes Technol Ther, 2013. </w:t>
      </w:r>
      <w:r w:rsidRPr="00EC7EAE">
        <w:rPr>
          <w:b/>
        </w:rPr>
        <w:t>15</w:t>
      </w:r>
      <w:r w:rsidRPr="00EC7EAE">
        <w:t>(2): p. 172-9.</w:t>
      </w:r>
    </w:p>
    <w:p w14:paraId="04ECCEAB" w14:textId="77777777" w:rsidR="00EC7EAE" w:rsidRPr="00EC7EAE" w:rsidRDefault="00EC7EAE" w:rsidP="00EC7EAE">
      <w:pPr>
        <w:pStyle w:val="EndNoteBibliography"/>
        <w:ind w:left="720" w:hanging="720"/>
      </w:pPr>
      <w:r w:rsidRPr="00EC7EAE">
        <w:t>5.</w:t>
      </w:r>
      <w:r w:rsidRPr="00EC7EAE">
        <w:tab/>
        <w:t xml:space="preserve">Hill, N.R., et al., </w:t>
      </w:r>
      <w:r w:rsidRPr="00EC7EAE">
        <w:rPr>
          <w:i/>
        </w:rPr>
        <w:t>Normal reference range for mean tissue glucose and glycemic variability derived from continuous glucose monitoring for subjects without diabetes in different ethnic groups.</w:t>
      </w:r>
      <w:r w:rsidRPr="00EC7EAE">
        <w:t xml:space="preserve"> Diabetes Technol Ther, 2011. </w:t>
      </w:r>
      <w:r w:rsidRPr="00EC7EAE">
        <w:rPr>
          <w:b/>
        </w:rPr>
        <w:t>13</w:t>
      </w:r>
      <w:r w:rsidRPr="00EC7EAE">
        <w:t>(9): p. 921-8.</w:t>
      </w:r>
    </w:p>
    <w:p w14:paraId="599C1F59" w14:textId="77777777" w:rsidR="00EC7EAE" w:rsidRPr="00EC7EAE" w:rsidRDefault="00EC7EAE" w:rsidP="00EC7EAE">
      <w:pPr>
        <w:pStyle w:val="EndNoteBibliography"/>
        <w:ind w:left="720" w:hanging="720"/>
      </w:pPr>
      <w:r w:rsidRPr="00EC7EAE">
        <w:t>6.</w:t>
      </w:r>
      <w:r w:rsidRPr="00EC7EAE">
        <w:tab/>
        <w:t xml:space="preserve">Sechterberger, M.K., Y.M. Luijf, and J.H. Devries, </w:t>
      </w:r>
      <w:r w:rsidRPr="00EC7EAE">
        <w:rPr>
          <w:i/>
        </w:rPr>
        <w:t>Poor agreement of computerized calculators for mean amplitude of glycemic excursions.</w:t>
      </w:r>
      <w:r w:rsidRPr="00EC7EAE">
        <w:t xml:space="preserve"> Diabetes Technol Ther, 2014. </w:t>
      </w:r>
      <w:r w:rsidRPr="00EC7EAE">
        <w:rPr>
          <w:b/>
        </w:rPr>
        <w:t>16</w:t>
      </w:r>
      <w:r w:rsidRPr="00EC7EAE">
        <w:t>(2): p. 72-5.</w:t>
      </w:r>
    </w:p>
    <w:p w14:paraId="04B01F1B" w14:textId="77777777" w:rsidR="00EC7EAE" w:rsidRPr="00EC7EAE" w:rsidRDefault="00EC7EAE" w:rsidP="00EC7EAE">
      <w:pPr>
        <w:pStyle w:val="EndNoteBibliography"/>
        <w:ind w:left="720" w:hanging="720"/>
      </w:pPr>
      <w:r w:rsidRPr="00EC7EAE">
        <w:t>7.</w:t>
      </w:r>
      <w:r w:rsidRPr="00EC7EAE">
        <w:tab/>
        <w:t xml:space="preserve">Zhang, X.D., Z. Zhang, and D. Wang, </w:t>
      </w:r>
      <w:r w:rsidRPr="00EC7EAE">
        <w:rPr>
          <w:i/>
        </w:rPr>
        <w:t>CGManalyzer: an R package for analyzing continuous glucose monitoring studies.</w:t>
      </w:r>
      <w:r w:rsidRPr="00EC7EAE">
        <w:t xml:space="preserve"> Bioinformatics, 2018. </w:t>
      </w:r>
      <w:r w:rsidRPr="00EC7EAE">
        <w:rPr>
          <w:b/>
        </w:rPr>
        <w:t>34</w:t>
      </w:r>
      <w:r w:rsidRPr="00EC7EAE">
        <w:t>(9): p. 1609-1611.</w:t>
      </w:r>
    </w:p>
    <w:p w14:paraId="40681693" w14:textId="77777777" w:rsidR="00EC7EAE" w:rsidRPr="00EC7EAE" w:rsidRDefault="00EC7EAE" w:rsidP="00EC7EAE">
      <w:pPr>
        <w:pStyle w:val="EndNoteBibliography"/>
        <w:ind w:left="720" w:hanging="720"/>
      </w:pPr>
      <w:r w:rsidRPr="00EC7EAE">
        <w:t>8.</w:t>
      </w:r>
      <w:r w:rsidRPr="00EC7EAE">
        <w:tab/>
        <w:t xml:space="preserve">Danne, T., et al., </w:t>
      </w:r>
      <w:r w:rsidRPr="00EC7EAE">
        <w:rPr>
          <w:i/>
        </w:rPr>
        <w:t>International Consensus on Use of Continuous Glucose Monitoring.</w:t>
      </w:r>
      <w:r w:rsidRPr="00EC7EAE">
        <w:t xml:space="preserve"> Diabetes Care, 2017. </w:t>
      </w:r>
      <w:r w:rsidRPr="00EC7EAE">
        <w:rPr>
          <w:b/>
        </w:rPr>
        <w:t>40</w:t>
      </w:r>
      <w:r w:rsidRPr="00EC7EAE">
        <w:t>(12): p. 1631-1640.</w:t>
      </w:r>
    </w:p>
    <w:p w14:paraId="2FC8BFF4" w14:textId="77777777" w:rsidR="00EC7EAE" w:rsidRPr="00EC7EAE" w:rsidRDefault="00EC7EAE" w:rsidP="00EC7EAE">
      <w:pPr>
        <w:pStyle w:val="EndNoteBibliography"/>
        <w:ind w:left="720" w:hanging="720"/>
      </w:pPr>
      <w:r w:rsidRPr="00EC7EAE">
        <w:t>9.</w:t>
      </w:r>
      <w:r w:rsidRPr="00EC7EAE">
        <w:tab/>
        <w:t xml:space="preserve">Baghurst, P.A., </w:t>
      </w:r>
      <w:r w:rsidRPr="00EC7EAE">
        <w:rPr>
          <w:i/>
        </w:rPr>
        <w:t>Calculating the mean amplitude of glycemic excursion from continuous glucose monitoring data: an automated algorithm.</w:t>
      </w:r>
      <w:r w:rsidRPr="00EC7EAE">
        <w:t xml:space="preserve"> Diabetes Technol Ther, 2011. </w:t>
      </w:r>
      <w:r w:rsidRPr="00EC7EAE">
        <w:rPr>
          <w:b/>
        </w:rPr>
        <w:t>13</w:t>
      </w:r>
      <w:r w:rsidRPr="00EC7EAE">
        <w:t>(3): p. 296-302.</w:t>
      </w:r>
    </w:p>
    <w:p w14:paraId="1BF0A831" w14:textId="77777777" w:rsidR="00EC7EAE" w:rsidRPr="00EC7EAE" w:rsidRDefault="00EC7EAE" w:rsidP="00EC7EAE">
      <w:pPr>
        <w:pStyle w:val="EndNoteBibliography"/>
        <w:ind w:left="720" w:hanging="720"/>
      </w:pPr>
      <w:r w:rsidRPr="00EC7EAE">
        <w:t>10.</w:t>
      </w:r>
      <w:r w:rsidRPr="00EC7EAE">
        <w:tab/>
        <w:t xml:space="preserve">Harris, P.A., et al., </w:t>
      </w:r>
      <w:r w:rsidRPr="00EC7EAE">
        <w:rPr>
          <w:i/>
        </w:rPr>
        <w:t>Research electronic data capture (REDCap)--a metadata-driven methodology and workflow process for providing translational research informatics support.</w:t>
      </w:r>
      <w:r w:rsidRPr="00EC7EAE">
        <w:t xml:space="preserve"> J Biomed Inform, 2009. </w:t>
      </w:r>
      <w:r w:rsidRPr="00EC7EAE">
        <w:rPr>
          <w:b/>
        </w:rPr>
        <w:t>42</w:t>
      </w:r>
      <w:r w:rsidRPr="00EC7EAE">
        <w:t>(2): p. 377-81.</w:t>
      </w:r>
    </w:p>
    <w:p w14:paraId="62D1905D" w14:textId="77777777" w:rsidR="00EC7EAE" w:rsidRPr="00EC7EAE" w:rsidRDefault="00EC7EAE" w:rsidP="00EC7EAE">
      <w:pPr>
        <w:pStyle w:val="EndNoteBibliography"/>
        <w:ind w:left="720" w:hanging="720"/>
      </w:pPr>
      <w:r w:rsidRPr="00EC7EAE">
        <w:t>11.</w:t>
      </w:r>
      <w:r w:rsidRPr="00EC7EAE">
        <w:tab/>
        <w:t xml:space="preserve">Tukey, J.W., </w:t>
      </w:r>
      <w:r w:rsidRPr="00EC7EAE">
        <w:rPr>
          <w:i/>
        </w:rPr>
        <w:t>Exploratory data analysis</w:t>
      </w:r>
      <w:r w:rsidRPr="00EC7EAE">
        <w:t>. First edition, [2020 edition]. ed. Pearson modern classic. 2020, Hoboken, New Jersey: Pearson.</w:t>
      </w:r>
    </w:p>
    <w:p w14:paraId="0C4BE762" w14:textId="77777777" w:rsidR="00EC7EAE" w:rsidRPr="00EC7EAE" w:rsidRDefault="00EC7EAE" w:rsidP="00EC7EAE">
      <w:pPr>
        <w:pStyle w:val="EndNoteBibliography"/>
        <w:ind w:left="720" w:hanging="720"/>
      </w:pPr>
      <w:r w:rsidRPr="00EC7EAE">
        <w:t>12.</w:t>
      </w:r>
      <w:r w:rsidRPr="00EC7EAE">
        <w:tab/>
        <w:t xml:space="preserve">Chambers, J.M. and T. Hastie, </w:t>
      </w:r>
      <w:r w:rsidRPr="00EC7EAE">
        <w:rPr>
          <w:i/>
        </w:rPr>
        <w:t>Statistical models in S</w:t>
      </w:r>
      <w:r w:rsidRPr="00EC7EAE">
        <w:t>. 1992, Chapman &amp; Hall/CRC: Boca Raton, Fla.</w:t>
      </w:r>
    </w:p>
    <w:p w14:paraId="11AF6639" w14:textId="77777777" w:rsidR="00EC7EAE" w:rsidRPr="00EC7EAE" w:rsidRDefault="00EC7EAE" w:rsidP="00EC7EAE">
      <w:pPr>
        <w:pStyle w:val="EndNoteBibliography"/>
        <w:ind w:left="720" w:hanging="720"/>
      </w:pPr>
      <w:r w:rsidRPr="00EC7EAE">
        <w:t>13.</w:t>
      </w:r>
      <w:r w:rsidRPr="00EC7EAE">
        <w:tab/>
        <w:t xml:space="preserve">Wood, S.N., </w:t>
      </w:r>
      <w:r w:rsidRPr="00EC7EAE">
        <w:rPr>
          <w:i/>
        </w:rPr>
        <w:t>mgcv: GAMs and generalized ridge regression for R.</w:t>
      </w:r>
      <w:r w:rsidRPr="00EC7EAE">
        <w:t xml:space="preserve"> R news, 2001. </w:t>
      </w:r>
      <w:r w:rsidRPr="00EC7EAE">
        <w:rPr>
          <w:b/>
        </w:rPr>
        <w:t>1</w:t>
      </w:r>
      <w:r w:rsidRPr="00EC7EAE">
        <w:t>(2): p. 20-25.</w:t>
      </w:r>
    </w:p>
    <w:p w14:paraId="41EAF162" w14:textId="77777777" w:rsidR="00EC7EAE" w:rsidRPr="00EC7EAE" w:rsidDel="00ED648F" w:rsidRDefault="00EC7EAE" w:rsidP="00EC7EAE">
      <w:pPr>
        <w:pStyle w:val="EndNoteBibliography"/>
        <w:ind w:left="720" w:hanging="720"/>
        <w:rPr>
          <w:del w:id="222" w:author="Vigers, Timothy" w:date="2019-09-04T11:17:00Z"/>
        </w:rPr>
      </w:pPr>
      <w:r w:rsidRPr="00EC7EAE">
        <w:t>14.</w:t>
      </w:r>
      <w:r w:rsidRPr="00EC7EAE">
        <w:tab/>
        <w:t xml:space="preserve">O'Sullivan, F., B.S. Yandell, and W.J. Raynor, </w:t>
      </w:r>
      <w:r w:rsidRPr="00EC7EAE">
        <w:rPr>
          <w:i/>
        </w:rPr>
        <w:t>Automatic Smoothing of Regression Functions in Generalized Linear Models.</w:t>
      </w:r>
      <w:r w:rsidRPr="00EC7EAE">
        <w:t xml:space="preserve"> Journal of the American Statistical Association, 1986. </w:t>
      </w:r>
      <w:r w:rsidRPr="00EC7EAE">
        <w:rPr>
          <w:b/>
        </w:rPr>
        <w:t>81</w:t>
      </w:r>
      <w:r w:rsidRPr="00EC7EAE">
        <w:t>(393): p. 96-103.</w:t>
      </w:r>
      <w:bookmarkStart w:id="223" w:name="_GoBack"/>
      <w:bookmarkEnd w:id="223"/>
    </w:p>
    <w:p w14:paraId="0D68CF48" w14:textId="77777777" w:rsidR="00EC7EAE" w:rsidRPr="00EC7EAE" w:rsidRDefault="00EC7EAE" w:rsidP="00ED648F">
      <w:pPr>
        <w:pStyle w:val="EndNoteBibliography"/>
        <w:ind w:left="720" w:hanging="720"/>
        <w:pPrChange w:id="224" w:author="Vigers, Timothy" w:date="2019-09-04T11:17:00Z">
          <w:pPr>
            <w:pStyle w:val="EndNoteBibliography"/>
            <w:ind w:left="720" w:hanging="720"/>
          </w:pPr>
        </w:pPrChange>
      </w:pPr>
      <w:del w:id="225" w:author="Vigers, Timothy" w:date="2019-09-04T11:16:00Z">
        <w:r w:rsidRPr="00EC7EAE" w:rsidDel="00ED648F">
          <w:delText>15.</w:delText>
        </w:r>
        <w:r w:rsidRPr="00EC7EAE" w:rsidDel="00ED648F">
          <w:tab/>
          <w:delText xml:space="preserve">Chang, W., et al., </w:delText>
        </w:r>
        <w:r w:rsidRPr="00EC7EAE" w:rsidDel="00ED648F">
          <w:rPr>
            <w:i/>
          </w:rPr>
          <w:delText>Shiny: web application framework for R.</w:delText>
        </w:r>
        <w:r w:rsidRPr="00EC7EAE" w:rsidDel="00ED648F">
          <w:delText xml:space="preserve"> R package version, 2017. </w:delText>
        </w:r>
        <w:r w:rsidRPr="00EC7EAE" w:rsidDel="00ED648F">
          <w:rPr>
            <w:b/>
          </w:rPr>
          <w:delText>1</w:delText>
        </w:r>
        <w:r w:rsidRPr="00EC7EAE" w:rsidDel="00ED648F">
          <w:delText>(5).</w:delText>
        </w:r>
      </w:del>
    </w:p>
    <w:p w14:paraId="4CD6546E" w14:textId="652A7FD8" w:rsidR="0015663E" w:rsidRDefault="00301F27">
      <w:pPr>
        <w:spacing w:line="480" w:lineRule="auto"/>
        <w:ind w:firstLine="720"/>
        <w:pPrChange w:id="226" w:author="Vigers, Timothy" w:date="2019-08-27T15:26:00Z">
          <w:pPr>
            <w:shd w:val="clear" w:color="auto" w:fill="FFFFFF"/>
          </w:pPr>
        </w:pPrChange>
      </w:pPr>
      <w:r>
        <w:fldChar w:fldCharType="end"/>
      </w:r>
    </w:p>
    <w:sectPr w:rsidR="0015663E" w:rsidSect="00120344">
      <w:footerReference w:type="even" r:id="rId27"/>
      <w:footerReference w:type="default" r:id="rId28"/>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983FD" w14:textId="77777777" w:rsidR="00955D8C" w:rsidRDefault="00955D8C">
      <w:r>
        <w:separator/>
      </w:r>
    </w:p>
  </w:endnote>
  <w:endnote w:type="continuationSeparator" w:id="0">
    <w:p w14:paraId="61E19618" w14:textId="77777777" w:rsidR="00955D8C" w:rsidRDefault="00955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CC854" w14:textId="77777777" w:rsidR="00D25394" w:rsidRDefault="00D25394" w:rsidP="00EE605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B1E20AC" w14:textId="77777777" w:rsidR="00D25394" w:rsidRDefault="00D25394" w:rsidP="00EE60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DC530" w14:textId="79D42801" w:rsidR="00D25394" w:rsidRPr="00D12359" w:rsidRDefault="00D25394">
    <w:pPr>
      <w:pStyle w:val="Footer"/>
      <w:jc w:val="center"/>
      <w:rPr>
        <w:color w:val="000000" w:themeColor="text1"/>
      </w:rPr>
    </w:pPr>
    <w:r w:rsidRPr="00D12359">
      <w:rPr>
        <w:color w:val="000000" w:themeColor="text1"/>
      </w:rPr>
      <w:t xml:space="preserve">Page </w:t>
    </w:r>
    <w:r w:rsidRPr="00D12359">
      <w:rPr>
        <w:color w:val="000000" w:themeColor="text1"/>
      </w:rPr>
      <w:fldChar w:fldCharType="begin"/>
    </w:r>
    <w:r w:rsidRPr="00D12359">
      <w:rPr>
        <w:color w:val="000000" w:themeColor="text1"/>
      </w:rPr>
      <w:instrText xml:space="preserve"> PAGE  \* Arabic  \* MERGEFORMAT </w:instrText>
    </w:r>
    <w:r w:rsidRPr="00D12359">
      <w:rPr>
        <w:color w:val="000000" w:themeColor="text1"/>
      </w:rPr>
      <w:fldChar w:fldCharType="separate"/>
    </w:r>
    <w:r w:rsidR="00B525C2">
      <w:rPr>
        <w:noProof/>
        <w:color w:val="000000" w:themeColor="text1"/>
      </w:rPr>
      <w:t>14</w:t>
    </w:r>
    <w:r w:rsidRPr="00D12359">
      <w:rPr>
        <w:color w:val="000000" w:themeColor="text1"/>
      </w:rPr>
      <w:fldChar w:fldCharType="end"/>
    </w:r>
    <w:r w:rsidRPr="00D12359">
      <w:rPr>
        <w:color w:val="000000" w:themeColor="text1"/>
      </w:rPr>
      <w:t xml:space="preserve"> of </w:t>
    </w:r>
    <w:r w:rsidRPr="00D12359">
      <w:rPr>
        <w:color w:val="000000" w:themeColor="text1"/>
      </w:rPr>
      <w:fldChar w:fldCharType="begin"/>
    </w:r>
    <w:r w:rsidRPr="00D12359">
      <w:rPr>
        <w:color w:val="000000" w:themeColor="text1"/>
      </w:rPr>
      <w:instrText xml:space="preserve"> NUMPAGES  \* Arabic  \* MERGEFORMAT </w:instrText>
    </w:r>
    <w:r w:rsidRPr="00D12359">
      <w:rPr>
        <w:color w:val="000000" w:themeColor="text1"/>
      </w:rPr>
      <w:fldChar w:fldCharType="separate"/>
    </w:r>
    <w:r w:rsidR="00B525C2">
      <w:rPr>
        <w:noProof/>
        <w:color w:val="000000" w:themeColor="text1"/>
      </w:rPr>
      <w:t>17</w:t>
    </w:r>
    <w:r w:rsidRPr="00D12359">
      <w:rPr>
        <w:color w:val="000000" w:themeColor="text1"/>
      </w:rPr>
      <w:fldChar w:fldCharType="end"/>
    </w:r>
  </w:p>
  <w:p w14:paraId="45E293E2" w14:textId="77777777" w:rsidR="00D25394" w:rsidRPr="00D12359" w:rsidRDefault="00D25394" w:rsidP="00EE605D">
    <w:pPr>
      <w:pStyle w:val="Footer"/>
      <w:ind w:right="360"/>
      <w:rPr>
        <w:color w:val="000000" w:themeColor="tex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5AD77" w14:textId="77777777" w:rsidR="00955D8C" w:rsidRDefault="00955D8C">
      <w:r>
        <w:separator/>
      </w:r>
    </w:p>
  </w:footnote>
  <w:footnote w:type="continuationSeparator" w:id="0">
    <w:p w14:paraId="48340808" w14:textId="77777777" w:rsidR="00955D8C" w:rsidRDefault="00955D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B0D92"/>
    <w:multiLevelType w:val="hybridMultilevel"/>
    <w:tmpl w:val="6CEE8114"/>
    <w:lvl w:ilvl="0" w:tplc="7B4A634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igers, Timothy">
    <w15:presenceInfo w15:providerId="AD" w15:userId="S::timothy.vigers@cuanschutz.edu::5e0642bd-2453-4b61-8af9-2e86e8ba5ec4"/>
  </w15:person>
  <w15:person w15:author="Pyle, Laura L">
    <w15:presenceInfo w15:providerId="AD" w15:userId="S-1-5-21-3931225680-1871015619-2963001510-1651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fd22ffs3wtw9aesd28paaw4xwsds0z25v99&quot;&gt;My EndNote Library&lt;record-ids&gt;&lt;item&gt;2&lt;/item&gt;&lt;item&gt;3&lt;/item&gt;&lt;item&gt;18&lt;/item&gt;&lt;item&gt;22&lt;/item&gt;&lt;item&gt;30&lt;/item&gt;&lt;item&gt;39&lt;/item&gt;&lt;item&gt;43&lt;/item&gt;&lt;item&gt;60&lt;/item&gt;&lt;item&gt;83&lt;/item&gt;&lt;item&gt;84&lt;/item&gt;&lt;item&gt;85&lt;/item&gt;&lt;item&gt;86&lt;/item&gt;&lt;item&gt;87&lt;/item&gt;&lt;item&gt;89&lt;/item&gt;&lt;item&gt;90&lt;/item&gt;&lt;/record-ids&gt;&lt;/item&gt;&lt;/Libraries&gt;"/>
  </w:docVars>
  <w:rsids>
    <w:rsidRoot w:val="00393394"/>
    <w:rsid w:val="00000DDC"/>
    <w:rsid w:val="00001326"/>
    <w:rsid w:val="00004FAC"/>
    <w:rsid w:val="00010869"/>
    <w:rsid w:val="00015940"/>
    <w:rsid w:val="00016CEB"/>
    <w:rsid w:val="00023F68"/>
    <w:rsid w:val="00032E38"/>
    <w:rsid w:val="00035074"/>
    <w:rsid w:val="0003687A"/>
    <w:rsid w:val="00040057"/>
    <w:rsid w:val="000402E6"/>
    <w:rsid w:val="00044A2F"/>
    <w:rsid w:val="00050C2E"/>
    <w:rsid w:val="00051BBE"/>
    <w:rsid w:val="000552CC"/>
    <w:rsid w:val="000568F7"/>
    <w:rsid w:val="000574BD"/>
    <w:rsid w:val="00066BF5"/>
    <w:rsid w:val="00073A40"/>
    <w:rsid w:val="000750C3"/>
    <w:rsid w:val="00083471"/>
    <w:rsid w:val="00084992"/>
    <w:rsid w:val="000861A9"/>
    <w:rsid w:val="00087792"/>
    <w:rsid w:val="000925D1"/>
    <w:rsid w:val="000A4489"/>
    <w:rsid w:val="000A6706"/>
    <w:rsid w:val="000A7039"/>
    <w:rsid w:val="000B0050"/>
    <w:rsid w:val="000B0EA2"/>
    <w:rsid w:val="000B3B9E"/>
    <w:rsid w:val="000B49BE"/>
    <w:rsid w:val="000C04CE"/>
    <w:rsid w:val="000C2FBD"/>
    <w:rsid w:val="000C706C"/>
    <w:rsid w:val="000C710D"/>
    <w:rsid w:val="000E0259"/>
    <w:rsid w:val="000E0A0D"/>
    <w:rsid w:val="000E221B"/>
    <w:rsid w:val="000E6F43"/>
    <w:rsid w:val="000F04AF"/>
    <w:rsid w:val="000F1E87"/>
    <w:rsid w:val="000F1EAC"/>
    <w:rsid w:val="000F5DBB"/>
    <w:rsid w:val="00104024"/>
    <w:rsid w:val="00104F09"/>
    <w:rsid w:val="001070B8"/>
    <w:rsid w:val="001079C7"/>
    <w:rsid w:val="00116380"/>
    <w:rsid w:val="00120344"/>
    <w:rsid w:val="001222CE"/>
    <w:rsid w:val="001245BA"/>
    <w:rsid w:val="00133117"/>
    <w:rsid w:val="00135A2D"/>
    <w:rsid w:val="00136910"/>
    <w:rsid w:val="001371F0"/>
    <w:rsid w:val="001373DF"/>
    <w:rsid w:val="00137A29"/>
    <w:rsid w:val="001473F3"/>
    <w:rsid w:val="001475A7"/>
    <w:rsid w:val="00156574"/>
    <w:rsid w:val="0015663E"/>
    <w:rsid w:val="001576FA"/>
    <w:rsid w:val="00160792"/>
    <w:rsid w:val="001613DF"/>
    <w:rsid w:val="00165B76"/>
    <w:rsid w:val="00166AA7"/>
    <w:rsid w:val="00173B31"/>
    <w:rsid w:val="00176B76"/>
    <w:rsid w:val="001779D6"/>
    <w:rsid w:val="00184CCE"/>
    <w:rsid w:val="001A495F"/>
    <w:rsid w:val="001B14DB"/>
    <w:rsid w:val="001B18B8"/>
    <w:rsid w:val="001B2695"/>
    <w:rsid w:val="001B7F9F"/>
    <w:rsid w:val="001C1C37"/>
    <w:rsid w:val="001C666A"/>
    <w:rsid w:val="001D70A0"/>
    <w:rsid w:val="001E06D5"/>
    <w:rsid w:val="001E21A5"/>
    <w:rsid w:val="001E6BC2"/>
    <w:rsid w:val="001E6D60"/>
    <w:rsid w:val="001E6EAE"/>
    <w:rsid w:val="001F16FE"/>
    <w:rsid w:val="001F1753"/>
    <w:rsid w:val="001F512A"/>
    <w:rsid w:val="001F5228"/>
    <w:rsid w:val="001F692B"/>
    <w:rsid w:val="002008D0"/>
    <w:rsid w:val="00201CA6"/>
    <w:rsid w:val="00202C10"/>
    <w:rsid w:val="002032EA"/>
    <w:rsid w:val="002058BE"/>
    <w:rsid w:val="00215FBA"/>
    <w:rsid w:val="0021608B"/>
    <w:rsid w:val="00217B25"/>
    <w:rsid w:val="002224B5"/>
    <w:rsid w:val="0022552D"/>
    <w:rsid w:val="00225CDB"/>
    <w:rsid w:val="00227BD3"/>
    <w:rsid w:val="0023115C"/>
    <w:rsid w:val="0024641A"/>
    <w:rsid w:val="00247903"/>
    <w:rsid w:val="00257AA6"/>
    <w:rsid w:val="00260B17"/>
    <w:rsid w:val="00262A92"/>
    <w:rsid w:val="00263669"/>
    <w:rsid w:val="00266B62"/>
    <w:rsid w:val="002727B2"/>
    <w:rsid w:val="00274BC5"/>
    <w:rsid w:val="00276705"/>
    <w:rsid w:val="00280245"/>
    <w:rsid w:val="002829FF"/>
    <w:rsid w:val="00284760"/>
    <w:rsid w:val="00285A2D"/>
    <w:rsid w:val="00290512"/>
    <w:rsid w:val="002931E9"/>
    <w:rsid w:val="0029394D"/>
    <w:rsid w:val="00294C35"/>
    <w:rsid w:val="002976E5"/>
    <w:rsid w:val="002A6FE6"/>
    <w:rsid w:val="002A723F"/>
    <w:rsid w:val="002B11AB"/>
    <w:rsid w:val="002B4076"/>
    <w:rsid w:val="002B5AFB"/>
    <w:rsid w:val="002C1BFA"/>
    <w:rsid w:val="002D014D"/>
    <w:rsid w:val="002D01AA"/>
    <w:rsid w:val="002D0EE6"/>
    <w:rsid w:val="002D3024"/>
    <w:rsid w:val="002D42D8"/>
    <w:rsid w:val="002D7A47"/>
    <w:rsid w:val="002E371A"/>
    <w:rsid w:val="002E4068"/>
    <w:rsid w:val="002E57B5"/>
    <w:rsid w:val="002E695D"/>
    <w:rsid w:val="002F3D20"/>
    <w:rsid w:val="002F54B0"/>
    <w:rsid w:val="002F5A2C"/>
    <w:rsid w:val="002F6F8A"/>
    <w:rsid w:val="00301B4E"/>
    <w:rsid w:val="00301F27"/>
    <w:rsid w:val="00303470"/>
    <w:rsid w:val="00303FE1"/>
    <w:rsid w:val="00313C6E"/>
    <w:rsid w:val="00315868"/>
    <w:rsid w:val="0031735C"/>
    <w:rsid w:val="00324B50"/>
    <w:rsid w:val="00324E61"/>
    <w:rsid w:val="003256ED"/>
    <w:rsid w:val="003269AD"/>
    <w:rsid w:val="00326F1D"/>
    <w:rsid w:val="00327C32"/>
    <w:rsid w:val="003300F1"/>
    <w:rsid w:val="00331C9B"/>
    <w:rsid w:val="00333673"/>
    <w:rsid w:val="00334C37"/>
    <w:rsid w:val="00336275"/>
    <w:rsid w:val="00337F4A"/>
    <w:rsid w:val="00343FFD"/>
    <w:rsid w:val="00354330"/>
    <w:rsid w:val="0036271F"/>
    <w:rsid w:val="00371BDB"/>
    <w:rsid w:val="00372788"/>
    <w:rsid w:val="003737CC"/>
    <w:rsid w:val="00376FA9"/>
    <w:rsid w:val="00380446"/>
    <w:rsid w:val="00384C72"/>
    <w:rsid w:val="0038512E"/>
    <w:rsid w:val="00386576"/>
    <w:rsid w:val="00386F4C"/>
    <w:rsid w:val="00390BF6"/>
    <w:rsid w:val="00393394"/>
    <w:rsid w:val="003945A5"/>
    <w:rsid w:val="003B6592"/>
    <w:rsid w:val="003B6784"/>
    <w:rsid w:val="003B796A"/>
    <w:rsid w:val="003C31C4"/>
    <w:rsid w:val="003C5590"/>
    <w:rsid w:val="003D6343"/>
    <w:rsid w:val="003E4A44"/>
    <w:rsid w:val="003E5F2B"/>
    <w:rsid w:val="003E7AFF"/>
    <w:rsid w:val="003F26AC"/>
    <w:rsid w:val="003F3B87"/>
    <w:rsid w:val="00405DFC"/>
    <w:rsid w:val="004123B3"/>
    <w:rsid w:val="00413D0A"/>
    <w:rsid w:val="004152CF"/>
    <w:rsid w:val="0042433A"/>
    <w:rsid w:val="004260DE"/>
    <w:rsid w:val="0042648E"/>
    <w:rsid w:val="004311E0"/>
    <w:rsid w:val="004326F0"/>
    <w:rsid w:val="00433F72"/>
    <w:rsid w:val="004364F4"/>
    <w:rsid w:val="00445D73"/>
    <w:rsid w:val="00446BFE"/>
    <w:rsid w:val="00454240"/>
    <w:rsid w:val="00454933"/>
    <w:rsid w:val="004554A8"/>
    <w:rsid w:val="004564CA"/>
    <w:rsid w:val="00456535"/>
    <w:rsid w:val="00456993"/>
    <w:rsid w:val="00461E3C"/>
    <w:rsid w:val="00462612"/>
    <w:rsid w:val="00472C34"/>
    <w:rsid w:val="00474B70"/>
    <w:rsid w:val="00485743"/>
    <w:rsid w:val="004872BB"/>
    <w:rsid w:val="00490AC0"/>
    <w:rsid w:val="004917C8"/>
    <w:rsid w:val="0049530F"/>
    <w:rsid w:val="00496018"/>
    <w:rsid w:val="0049614C"/>
    <w:rsid w:val="004977AB"/>
    <w:rsid w:val="004A01C8"/>
    <w:rsid w:val="004A1686"/>
    <w:rsid w:val="004A5720"/>
    <w:rsid w:val="004A5C2E"/>
    <w:rsid w:val="004A6477"/>
    <w:rsid w:val="004A71BF"/>
    <w:rsid w:val="004A7FD5"/>
    <w:rsid w:val="004B0236"/>
    <w:rsid w:val="004B2AFE"/>
    <w:rsid w:val="004B416B"/>
    <w:rsid w:val="004B63CA"/>
    <w:rsid w:val="004B7FC5"/>
    <w:rsid w:val="004C238A"/>
    <w:rsid w:val="004C354E"/>
    <w:rsid w:val="004C4C84"/>
    <w:rsid w:val="004C536E"/>
    <w:rsid w:val="004C53BF"/>
    <w:rsid w:val="004C626D"/>
    <w:rsid w:val="004C6E67"/>
    <w:rsid w:val="004D2C06"/>
    <w:rsid w:val="004D41B6"/>
    <w:rsid w:val="004D53D7"/>
    <w:rsid w:val="004E3200"/>
    <w:rsid w:val="004F131F"/>
    <w:rsid w:val="004F292D"/>
    <w:rsid w:val="004F304D"/>
    <w:rsid w:val="004F7663"/>
    <w:rsid w:val="00502FC3"/>
    <w:rsid w:val="00507D22"/>
    <w:rsid w:val="0051315B"/>
    <w:rsid w:val="0051358C"/>
    <w:rsid w:val="00514489"/>
    <w:rsid w:val="00516C80"/>
    <w:rsid w:val="005179F4"/>
    <w:rsid w:val="00517C35"/>
    <w:rsid w:val="00517DAD"/>
    <w:rsid w:val="00520BEA"/>
    <w:rsid w:val="0052401D"/>
    <w:rsid w:val="0053242C"/>
    <w:rsid w:val="00541F08"/>
    <w:rsid w:val="00542179"/>
    <w:rsid w:val="00547A5E"/>
    <w:rsid w:val="005502DD"/>
    <w:rsid w:val="00551827"/>
    <w:rsid w:val="0055234B"/>
    <w:rsid w:val="00552ED3"/>
    <w:rsid w:val="00562E02"/>
    <w:rsid w:val="0056596B"/>
    <w:rsid w:val="00571139"/>
    <w:rsid w:val="005752FB"/>
    <w:rsid w:val="00577DEF"/>
    <w:rsid w:val="00582AC2"/>
    <w:rsid w:val="00582B21"/>
    <w:rsid w:val="005833F7"/>
    <w:rsid w:val="005858DF"/>
    <w:rsid w:val="0058649C"/>
    <w:rsid w:val="005875E8"/>
    <w:rsid w:val="00591D1E"/>
    <w:rsid w:val="00592FD9"/>
    <w:rsid w:val="00593994"/>
    <w:rsid w:val="00595C66"/>
    <w:rsid w:val="00596DE1"/>
    <w:rsid w:val="005B1A7B"/>
    <w:rsid w:val="005B2E8E"/>
    <w:rsid w:val="005B53D9"/>
    <w:rsid w:val="005C1660"/>
    <w:rsid w:val="005C18F1"/>
    <w:rsid w:val="005C5B6E"/>
    <w:rsid w:val="005D02A9"/>
    <w:rsid w:val="005D14F5"/>
    <w:rsid w:val="005D5792"/>
    <w:rsid w:val="005D7211"/>
    <w:rsid w:val="005E03A5"/>
    <w:rsid w:val="005E35CA"/>
    <w:rsid w:val="005E48AD"/>
    <w:rsid w:val="005F164D"/>
    <w:rsid w:val="005F6444"/>
    <w:rsid w:val="005F741C"/>
    <w:rsid w:val="0060568F"/>
    <w:rsid w:val="00607176"/>
    <w:rsid w:val="0061166E"/>
    <w:rsid w:val="0061376F"/>
    <w:rsid w:val="0061676B"/>
    <w:rsid w:val="00616E77"/>
    <w:rsid w:val="006176F3"/>
    <w:rsid w:val="00617B6F"/>
    <w:rsid w:val="00621A52"/>
    <w:rsid w:val="006229F9"/>
    <w:rsid w:val="00622E89"/>
    <w:rsid w:val="006262AA"/>
    <w:rsid w:val="00633378"/>
    <w:rsid w:val="006358C1"/>
    <w:rsid w:val="0063632B"/>
    <w:rsid w:val="00636342"/>
    <w:rsid w:val="00637437"/>
    <w:rsid w:val="00651186"/>
    <w:rsid w:val="00653495"/>
    <w:rsid w:val="006619EE"/>
    <w:rsid w:val="00661B8A"/>
    <w:rsid w:val="00663834"/>
    <w:rsid w:val="00666793"/>
    <w:rsid w:val="0067291A"/>
    <w:rsid w:val="00672D72"/>
    <w:rsid w:val="006871F5"/>
    <w:rsid w:val="00687752"/>
    <w:rsid w:val="00690C84"/>
    <w:rsid w:val="00691060"/>
    <w:rsid w:val="006919C9"/>
    <w:rsid w:val="006923FF"/>
    <w:rsid w:val="0069322C"/>
    <w:rsid w:val="00694CDB"/>
    <w:rsid w:val="006956B8"/>
    <w:rsid w:val="00695DC7"/>
    <w:rsid w:val="006A12A4"/>
    <w:rsid w:val="006A1E85"/>
    <w:rsid w:val="006A56FB"/>
    <w:rsid w:val="006B242B"/>
    <w:rsid w:val="006B2437"/>
    <w:rsid w:val="006B7A2A"/>
    <w:rsid w:val="006C1C8D"/>
    <w:rsid w:val="006C2503"/>
    <w:rsid w:val="006D159E"/>
    <w:rsid w:val="006D1AC2"/>
    <w:rsid w:val="006D1E0C"/>
    <w:rsid w:val="006D2AB0"/>
    <w:rsid w:val="006E28C0"/>
    <w:rsid w:val="006E4CC0"/>
    <w:rsid w:val="006F09BF"/>
    <w:rsid w:val="006F15B4"/>
    <w:rsid w:val="006F501F"/>
    <w:rsid w:val="0070098B"/>
    <w:rsid w:val="007222E2"/>
    <w:rsid w:val="007317E7"/>
    <w:rsid w:val="00733ADF"/>
    <w:rsid w:val="00735C60"/>
    <w:rsid w:val="007362D6"/>
    <w:rsid w:val="007472A9"/>
    <w:rsid w:val="0075189B"/>
    <w:rsid w:val="00752E88"/>
    <w:rsid w:val="00753DA3"/>
    <w:rsid w:val="007566BD"/>
    <w:rsid w:val="007638BD"/>
    <w:rsid w:val="00770DB8"/>
    <w:rsid w:val="00771A4F"/>
    <w:rsid w:val="00771AC9"/>
    <w:rsid w:val="0077629F"/>
    <w:rsid w:val="007762F9"/>
    <w:rsid w:val="00777D26"/>
    <w:rsid w:val="00783615"/>
    <w:rsid w:val="00784613"/>
    <w:rsid w:val="0078669E"/>
    <w:rsid w:val="00791E1A"/>
    <w:rsid w:val="00795FD7"/>
    <w:rsid w:val="00796393"/>
    <w:rsid w:val="00796680"/>
    <w:rsid w:val="007A0A24"/>
    <w:rsid w:val="007A4FA0"/>
    <w:rsid w:val="007B0267"/>
    <w:rsid w:val="007B5E28"/>
    <w:rsid w:val="007B6182"/>
    <w:rsid w:val="007B73DE"/>
    <w:rsid w:val="007C24E9"/>
    <w:rsid w:val="007C2915"/>
    <w:rsid w:val="007C39A1"/>
    <w:rsid w:val="007C3B2C"/>
    <w:rsid w:val="007C70D5"/>
    <w:rsid w:val="007D0289"/>
    <w:rsid w:val="007E1A0E"/>
    <w:rsid w:val="007E3598"/>
    <w:rsid w:val="007E631E"/>
    <w:rsid w:val="007E7960"/>
    <w:rsid w:val="007F1D3F"/>
    <w:rsid w:val="007F49D3"/>
    <w:rsid w:val="007F4A52"/>
    <w:rsid w:val="0080161C"/>
    <w:rsid w:val="00803F34"/>
    <w:rsid w:val="00807CBE"/>
    <w:rsid w:val="0081011C"/>
    <w:rsid w:val="008109D1"/>
    <w:rsid w:val="0081399F"/>
    <w:rsid w:val="00815483"/>
    <w:rsid w:val="00815F59"/>
    <w:rsid w:val="0081776C"/>
    <w:rsid w:val="00824079"/>
    <w:rsid w:val="00825E36"/>
    <w:rsid w:val="00826488"/>
    <w:rsid w:val="008315C2"/>
    <w:rsid w:val="008426CF"/>
    <w:rsid w:val="00842B6F"/>
    <w:rsid w:val="00850701"/>
    <w:rsid w:val="0086015F"/>
    <w:rsid w:val="00863E4A"/>
    <w:rsid w:val="00864B17"/>
    <w:rsid w:val="00866BD0"/>
    <w:rsid w:val="00871C28"/>
    <w:rsid w:val="00871E71"/>
    <w:rsid w:val="00873D81"/>
    <w:rsid w:val="00873FBD"/>
    <w:rsid w:val="008870AA"/>
    <w:rsid w:val="00890D9E"/>
    <w:rsid w:val="0089408F"/>
    <w:rsid w:val="008943C9"/>
    <w:rsid w:val="008A1171"/>
    <w:rsid w:val="008A7349"/>
    <w:rsid w:val="008B0F78"/>
    <w:rsid w:val="008C2D53"/>
    <w:rsid w:val="008C71B9"/>
    <w:rsid w:val="008D0E1A"/>
    <w:rsid w:val="008D7485"/>
    <w:rsid w:val="008E6E1D"/>
    <w:rsid w:val="008F042B"/>
    <w:rsid w:val="008F2151"/>
    <w:rsid w:val="008F3F69"/>
    <w:rsid w:val="008F4058"/>
    <w:rsid w:val="008F41B5"/>
    <w:rsid w:val="008F4589"/>
    <w:rsid w:val="008F50D7"/>
    <w:rsid w:val="00901640"/>
    <w:rsid w:val="00902288"/>
    <w:rsid w:val="00904EB1"/>
    <w:rsid w:val="00910075"/>
    <w:rsid w:val="0091422C"/>
    <w:rsid w:val="0093079B"/>
    <w:rsid w:val="0093293D"/>
    <w:rsid w:val="00935305"/>
    <w:rsid w:val="00936CCA"/>
    <w:rsid w:val="00937E6B"/>
    <w:rsid w:val="009403BF"/>
    <w:rsid w:val="00940DC7"/>
    <w:rsid w:val="0094120E"/>
    <w:rsid w:val="00945BE5"/>
    <w:rsid w:val="00945BFC"/>
    <w:rsid w:val="0095304B"/>
    <w:rsid w:val="00955D8C"/>
    <w:rsid w:val="00961C4F"/>
    <w:rsid w:val="00962731"/>
    <w:rsid w:val="00966BAF"/>
    <w:rsid w:val="009733F3"/>
    <w:rsid w:val="009762B6"/>
    <w:rsid w:val="00982341"/>
    <w:rsid w:val="00982742"/>
    <w:rsid w:val="009828F4"/>
    <w:rsid w:val="00984414"/>
    <w:rsid w:val="0098473F"/>
    <w:rsid w:val="009853A5"/>
    <w:rsid w:val="009869EA"/>
    <w:rsid w:val="00987F1C"/>
    <w:rsid w:val="009910E6"/>
    <w:rsid w:val="00993E26"/>
    <w:rsid w:val="00994969"/>
    <w:rsid w:val="00995931"/>
    <w:rsid w:val="0099724D"/>
    <w:rsid w:val="009A1F44"/>
    <w:rsid w:val="009A58F5"/>
    <w:rsid w:val="009A622F"/>
    <w:rsid w:val="009A7CF9"/>
    <w:rsid w:val="009C2542"/>
    <w:rsid w:val="009C48BF"/>
    <w:rsid w:val="009D07B8"/>
    <w:rsid w:val="009D37D1"/>
    <w:rsid w:val="009E1EFF"/>
    <w:rsid w:val="009E238C"/>
    <w:rsid w:val="009E3A3C"/>
    <w:rsid w:val="009E6DA8"/>
    <w:rsid w:val="00A0324A"/>
    <w:rsid w:val="00A0485B"/>
    <w:rsid w:val="00A05F29"/>
    <w:rsid w:val="00A14366"/>
    <w:rsid w:val="00A155B4"/>
    <w:rsid w:val="00A15A77"/>
    <w:rsid w:val="00A21BB3"/>
    <w:rsid w:val="00A22D42"/>
    <w:rsid w:val="00A2407C"/>
    <w:rsid w:val="00A304DD"/>
    <w:rsid w:val="00A35872"/>
    <w:rsid w:val="00A35D71"/>
    <w:rsid w:val="00A403D3"/>
    <w:rsid w:val="00A422C8"/>
    <w:rsid w:val="00A50B52"/>
    <w:rsid w:val="00A50FF8"/>
    <w:rsid w:val="00A53DBF"/>
    <w:rsid w:val="00A55ED2"/>
    <w:rsid w:val="00A67DE7"/>
    <w:rsid w:val="00A711AA"/>
    <w:rsid w:val="00A736BD"/>
    <w:rsid w:val="00A82ED9"/>
    <w:rsid w:val="00A83255"/>
    <w:rsid w:val="00A870B4"/>
    <w:rsid w:val="00A9025F"/>
    <w:rsid w:val="00A92F08"/>
    <w:rsid w:val="00AA1753"/>
    <w:rsid w:val="00AA7E12"/>
    <w:rsid w:val="00AB4382"/>
    <w:rsid w:val="00AB62B0"/>
    <w:rsid w:val="00AB7678"/>
    <w:rsid w:val="00AC0000"/>
    <w:rsid w:val="00AC4729"/>
    <w:rsid w:val="00AC5CD9"/>
    <w:rsid w:val="00AC635B"/>
    <w:rsid w:val="00AD1692"/>
    <w:rsid w:val="00AD2BC4"/>
    <w:rsid w:val="00AD5D26"/>
    <w:rsid w:val="00AD6F44"/>
    <w:rsid w:val="00AD7CB0"/>
    <w:rsid w:val="00AE031A"/>
    <w:rsid w:val="00AE0BA9"/>
    <w:rsid w:val="00AE36C0"/>
    <w:rsid w:val="00AE3EEF"/>
    <w:rsid w:val="00AE60B2"/>
    <w:rsid w:val="00AE7CB2"/>
    <w:rsid w:val="00AF08CB"/>
    <w:rsid w:val="00AF64A6"/>
    <w:rsid w:val="00AF7AD6"/>
    <w:rsid w:val="00B17E33"/>
    <w:rsid w:val="00B24019"/>
    <w:rsid w:val="00B27BD7"/>
    <w:rsid w:val="00B27C6E"/>
    <w:rsid w:val="00B30454"/>
    <w:rsid w:val="00B31FCF"/>
    <w:rsid w:val="00B3380E"/>
    <w:rsid w:val="00B3522E"/>
    <w:rsid w:val="00B40768"/>
    <w:rsid w:val="00B525C2"/>
    <w:rsid w:val="00B534EE"/>
    <w:rsid w:val="00B548E3"/>
    <w:rsid w:val="00B6096B"/>
    <w:rsid w:val="00B614B7"/>
    <w:rsid w:val="00B6517A"/>
    <w:rsid w:val="00B71AAB"/>
    <w:rsid w:val="00B77C40"/>
    <w:rsid w:val="00B8044F"/>
    <w:rsid w:val="00B81C54"/>
    <w:rsid w:val="00B8565A"/>
    <w:rsid w:val="00B90CC7"/>
    <w:rsid w:val="00B915AF"/>
    <w:rsid w:val="00B91E7F"/>
    <w:rsid w:val="00BA129A"/>
    <w:rsid w:val="00BA2B08"/>
    <w:rsid w:val="00BA2BAF"/>
    <w:rsid w:val="00BA68CF"/>
    <w:rsid w:val="00BA6AE5"/>
    <w:rsid w:val="00BA7D33"/>
    <w:rsid w:val="00BB4767"/>
    <w:rsid w:val="00BB57DC"/>
    <w:rsid w:val="00BB5AB6"/>
    <w:rsid w:val="00BB5DFE"/>
    <w:rsid w:val="00BB69EE"/>
    <w:rsid w:val="00BB7728"/>
    <w:rsid w:val="00BB7B0B"/>
    <w:rsid w:val="00BC03F3"/>
    <w:rsid w:val="00BC4410"/>
    <w:rsid w:val="00BC5E72"/>
    <w:rsid w:val="00BD04AF"/>
    <w:rsid w:val="00BD14FE"/>
    <w:rsid w:val="00BD1B21"/>
    <w:rsid w:val="00BD2001"/>
    <w:rsid w:val="00BD4CEA"/>
    <w:rsid w:val="00BD6295"/>
    <w:rsid w:val="00BD68CD"/>
    <w:rsid w:val="00BD7FD9"/>
    <w:rsid w:val="00BE0274"/>
    <w:rsid w:val="00BE0B3E"/>
    <w:rsid w:val="00BE6406"/>
    <w:rsid w:val="00BE7BD5"/>
    <w:rsid w:val="00BE7DFD"/>
    <w:rsid w:val="00BF075E"/>
    <w:rsid w:val="00BF46CF"/>
    <w:rsid w:val="00BF5278"/>
    <w:rsid w:val="00BF68A9"/>
    <w:rsid w:val="00BF7700"/>
    <w:rsid w:val="00C02965"/>
    <w:rsid w:val="00C0508F"/>
    <w:rsid w:val="00C0585D"/>
    <w:rsid w:val="00C10B2C"/>
    <w:rsid w:val="00C10E49"/>
    <w:rsid w:val="00C12657"/>
    <w:rsid w:val="00C12DBD"/>
    <w:rsid w:val="00C17F74"/>
    <w:rsid w:val="00C20550"/>
    <w:rsid w:val="00C207BB"/>
    <w:rsid w:val="00C21B88"/>
    <w:rsid w:val="00C23091"/>
    <w:rsid w:val="00C23607"/>
    <w:rsid w:val="00C308F1"/>
    <w:rsid w:val="00C31EA0"/>
    <w:rsid w:val="00C32191"/>
    <w:rsid w:val="00C34F29"/>
    <w:rsid w:val="00C40120"/>
    <w:rsid w:val="00C40AE9"/>
    <w:rsid w:val="00C41E20"/>
    <w:rsid w:val="00C430BE"/>
    <w:rsid w:val="00C43276"/>
    <w:rsid w:val="00C46708"/>
    <w:rsid w:val="00C47526"/>
    <w:rsid w:val="00C50F19"/>
    <w:rsid w:val="00C5745C"/>
    <w:rsid w:val="00C80501"/>
    <w:rsid w:val="00C81B94"/>
    <w:rsid w:val="00C93BDF"/>
    <w:rsid w:val="00C95E90"/>
    <w:rsid w:val="00CA504A"/>
    <w:rsid w:val="00CB5896"/>
    <w:rsid w:val="00CC0D54"/>
    <w:rsid w:val="00CC1AE3"/>
    <w:rsid w:val="00CC3CA4"/>
    <w:rsid w:val="00CD2999"/>
    <w:rsid w:val="00CD2DFC"/>
    <w:rsid w:val="00CD7E5D"/>
    <w:rsid w:val="00CE35F7"/>
    <w:rsid w:val="00CF1257"/>
    <w:rsid w:val="00CF1B4F"/>
    <w:rsid w:val="00CF4207"/>
    <w:rsid w:val="00D00441"/>
    <w:rsid w:val="00D02C80"/>
    <w:rsid w:val="00D03D68"/>
    <w:rsid w:val="00D041DD"/>
    <w:rsid w:val="00D05493"/>
    <w:rsid w:val="00D066DC"/>
    <w:rsid w:val="00D077CB"/>
    <w:rsid w:val="00D15583"/>
    <w:rsid w:val="00D25394"/>
    <w:rsid w:val="00D301E0"/>
    <w:rsid w:val="00D379F5"/>
    <w:rsid w:val="00D43D12"/>
    <w:rsid w:val="00D43FEA"/>
    <w:rsid w:val="00D45D4F"/>
    <w:rsid w:val="00D52C12"/>
    <w:rsid w:val="00D55A32"/>
    <w:rsid w:val="00D57B93"/>
    <w:rsid w:val="00D65E60"/>
    <w:rsid w:val="00D702A8"/>
    <w:rsid w:val="00D83025"/>
    <w:rsid w:val="00D90563"/>
    <w:rsid w:val="00D90DBF"/>
    <w:rsid w:val="00D9154B"/>
    <w:rsid w:val="00D91B97"/>
    <w:rsid w:val="00D9285D"/>
    <w:rsid w:val="00D96248"/>
    <w:rsid w:val="00D96AA6"/>
    <w:rsid w:val="00D979B9"/>
    <w:rsid w:val="00DA1641"/>
    <w:rsid w:val="00DA17CC"/>
    <w:rsid w:val="00DA3159"/>
    <w:rsid w:val="00DB3FC5"/>
    <w:rsid w:val="00DB4713"/>
    <w:rsid w:val="00DB5656"/>
    <w:rsid w:val="00DB5CE5"/>
    <w:rsid w:val="00DB6F6F"/>
    <w:rsid w:val="00DB705E"/>
    <w:rsid w:val="00DB78B1"/>
    <w:rsid w:val="00DC15CA"/>
    <w:rsid w:val="00DD0C00"/>
    <w:rsid w:val="00DD1034"/>
    <w:rsid w:val="00DD7C32"/>
    <w:rsid w:val="00DE2A9F"/>
    <w:rsid w:val="00DE5262"/>
    <w:rsid w:val="00DE7DB4"/>
    <w:rsid w:val="00DF0ED9"/>
    <w:rsid w:val="00E01518"/>
    <w:rsid w:val="00E0182A"/>
    <w:rsid w:val="00E04E22"/>
    <w:rsid w:val="00E05CF5"/>
    <w:rsid w:val="00E0660F"/>
    <w:rsid w:val="00E14F11"/>
    <w:rsid w:val="00E1757C"/>
    <w:rsid w:val="00E21C2E"/>
    <w:rsid w:val="00E23F5C"/>
    <w:rsid w:val="00E3008D"/>
    <w:rsid w:val="00E31370"/>
    <w:rsid w:val="00E34573"/>
    <w:rsid w:val="00E350CB"/>
    <w:rsid w:val="00E35378"/>
    <w:rsid w:val="00E406DE"/>
    <w:rsid w:val="00E429D6"/>
    <w:rsid w:val="00E51911"/>
    <w:rsid w:val="00E63EBA"/>
    <w:rsid w:val="00E65E99"/>
    <w:rsid w:val="00E66342"/>
    <w:rsid w:val="00E70975"/>
    <w:rsid w:val="00E70BE7"/>
    <w:rsid w:val="00E7282F"/>
    <w:rsid w:val="00E7428A"/>
    <w:rsid w:val="00E76789"/>
    <w:rsid w:val="00E773A1"/>
    <w:rsid w:val="00E77D7D"/>
    <w:rsid w:val="00E87B5D"/>
    <w:rsid w:val="00E96A32"/>
    <w:rsid w:val="00E97FC7"/>
    <w:rsid w:val="00EA3594"/>
    <w:rsid w:val="00EA7057"/>
    <w:rsid w:val="00EB37DB"/>
    <w:rsid w:val="00EC7D8F"/>
    <w:rsid w:val="00EC7EAE"/>
    <w:rsid w:val="00ED490E"/>
    <w:rsid w:val="00ED648F"/>
    <w:rsid w:val="00ED7E06"/>
    <w:rsid w:val="00EE5C82"/>
    <w:rsid w:val="00EE605D"/>
    <w:rsid w:val="00EE663C"/>
    <w:rsid w:val="00EE70DF"/>
    <w:rsid w:val="00EF30CC"/>
    <w:rsid w:val="00EF6222"/>
    <w:rsid w:val="00F1172C"/>
    <w:rsid w:val="00F17DC0"/>
    <w:rsid w:val="00F22567"/>
    <w:rsid w:val="00F37D27"/>
    <w:rsid w:val="00F413DF"/>
    <w:rsid w:val="00F42EED"/>
    <w:rsid w:val="00F46924"/>
    <w:rsid w:val="00F52313"/>
    <w:rsid w:val="00F54558"/>
    <w:rsid w:val="00F5468E"/>
    <w:rsid w:val="00F54F6D"/>
    <w:rsid w:val="00F619BD"/>
    <w:rsid w:val="00F6393E"/>
    <w:rsid w:val="00F64834"/>
    <w:rsid w:val="00F72E2F"/>
    <w:rsid w:val="00F73AF3"/>
    <w:rsid w:val="00F75A20"/>
    <w:rsid w:val="00F80DB9"/>
    <w:rsid w:val="00F81992"/>
    <w:rsid w:val="00F83B12"/>
    <w:rsid w:val="00F85FCD"/>
    <w:rsid w:val="00F924D7"/>
    <w:rsid w:val="00F93389"/>
    <w:rsid w:val="00F94491"/>
    <w:rsid w:val="00FA38BD"/>
    <w:rsid w:val="00FA4400"/>
    <w:rsid w:val="00FA4E2B"/>
    <w:rsid w:val="00FA57A9"/>
    <w:rsid w:val="00FA5B07"/>
    <w:rsid w:val="00FA5DAB"/>
    <w:rsid w:val="00FA71EE"/>
    <w:rsid w:val="00FB06CF"/>
    <w:rsid w:val="00FB2C94"/>
    <w:rsid w:val="00FB5BD5"/>
    <w:rsid w:val="00FB67B0"/>
    <w:rsid w:val="00FB7DE7"/>
    <w:rsid w:val="00FC1DF5"/>
    <w:rsid w:val="00FC3B76"/>
    <w:rsid w:val="00FC5C49"/>
    <w:rsid w:val="00FC7790"/>
    <w:rsid w:val="00FD2276"/>
    <w:rsid w:val="00FD29AF"/>
    <w:rsid w:val="00FD6BFD"/>
    <w:rsid w:val="00FE4CB5"/>
    <w:rsid w:val="00FE51BD"/>
    <w:rsid w:val="00FE60D3"/>
    <w:rsid w:val="00FE6B10"/>
    <w:rsid w:val="00FF0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DA736A"/>
  <w15:chartTrackingRefBased/>
  <w15:docId w15:val="{C6DB7627-B83E-44F4-B26E-B421E7417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74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394"/>
    <w:rPr>
      <w:color w:val="0563C1" w:themeColor="hyperlink"/>
      <w:u w:val="single"/>
    </w:rPr>
  </w:style>
  <w:style w:type="paragraph" w:styleId="Footer">
    <w:name w:val="footer"/>
    <w:basedOn w:val="Normal"/>
    <w:link w:val="FooterChar"/>
    <w:uiPriority w:val="99"/>
    <w:unhideWhenUsed/>
    <w:rsid w:val="00393394"/>
    <w:pPr>
      <w:tabs>
        <w:tab w:val="center" w:pos="4680"/>
        <w:tab w:val="right" w:pos="9360"/>
      </w:tabs>
    </w:pPr>
    <w:rPr>
      <w:rFonts w:eastAsiaTheme="minorHAnsi"/>
    </w:rPr>
  </w:style>
  <w:style w:type="character" w:customStyle="1" w:styleId="FooterChar">
    <w:name w:val="Footer Char"/>
    <w:basedOn w:val="DefaultParagraphFont"/>
    <w:link w:val="Footer"/>
    <w:uiPriority w:val="99"/>
    <w:rsid w:val="00393394"/>
    <w:rPr>
      <w:rFonts w:ascii="Times New Roman" w:hAnsi="Times New Roman" w:cs="Times New Roman"/>
      <w:sz w:val="24"/>
      <w:szCs w:val="24"/>
    </w:rPr>
  </w:style>
  <w:style w:type="character" w:styleId="PageNumber">
    <w:name w:val="page number"/>
    <w:basedOn w:val="DefaultParagraphFont"/>
    <w:uiPriority w:val="99"/>
    <w:semiHidden/>
    <w:unhideWhenUsed/>
    <w:rsid w:val="00393394"/>
  </w:style>
  <w:style w:type="paragraph" w:customStyle="1" w:styleId="EndNoteBibliographyTitle">
    <w:name w:val="EndNote Bibliography Title"/>
    <w:basedOn w:val="Normal"/>
    <w:link w:val="EndNoteBibliographyTitleChar"/>
    <w:rsid w:val="00490AC0"/>
    <w:pPr>
      <w:jc w:val="center"/>
    </w:pPr>
    <w:rPr>
      <w:rFonts w:eastAsiaTheme="minorHAnsi"/>
      <w:noProof/>
    </w:rPr>
  </w:style>
  <w:style w:type="character" w:customStyle="1" w:styleId="EndNoteBibliographyTitleChar">
    <w:name w:val="EndNote Bibliography Title Char"/>
    <w:basedOn w:val="DefaultParagraphFont"/>
    <w:link w:val="EndNoteBibliographyTitle"/>
    <w:rsid w:val="00490AC0"/>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490AC0"/>
    <w:rPr>
      <w:rFonts w:eastAsiaTheme="minorHAnsi"/>
      <w:noProof/>
    </w:rPr>
  </w:style>
  <w:style w:type="character" w:customStyle="1" w:styleId="EndNoteBibliographyChar">
    <w:name w:val="EndNote Bibliography Char"/>
    <w:basedOn w:val="DefaultParagraphFont"/>
    <w:link w:val="EndNoteBibliography"/>
    <w:rsid w:val="00490AC0"/>
    <w:rPr>
      <w:rFonts w:ascii="Times New Roman" w:hAnsi="Times New Roman" w:cs="Times New Roman"/>
      <w:noProof/>
      <w:sz w:val="24"/>
      <w:szCs w:val="24"/>
    </w:rPr>
  </w:style>
  <w:style w:type="character" w:customStyle="1" w:styleId="UnresolvedMention1">
    <w:name w:val="Unresolved Mention1"/>
    <w:basedOn w:val="DefaultParagraphFont"/>
    <w:uiPriority w:val="99"/>
    <w:semiHidden/>
    <w:unhideWhenUsed/>
    <w:rsid w:val="00454240"/>
    <w:rPr>
      <w:color w:val="605E5C"/>
      <w:shd w:val="clear" w:color="auto" w:fill="E1DFDD"/>
    </w:rPr>
  </w:style>
  <w:style w:type="table" w:styleId="TableGrid">
    <w:name w:val="Table Grid"/>
    <w:basedOn w:val="TableNormal"/>
    <w:uiPriority w:val="39"/>
    <w:rsid w:val="007F1D3F"/>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66BF5"/>
    <w:pPr>
      <w:spacing w:before="100" w:beforeAutospacing="1" w:after="100" w:afterAutospacing="1"/>
    </w:pPr>
  </w:style>
  <w:style w:type="character" w:styleId="CommentReference">
    <w:name w:val="annotation reference"/>
    <w:basedOn w:val="DefaultParagraphFont"/>
    <w:uiPriority w:val="99"/>
    <w:semiHidden/>
    <w:unhideWhenUsed/>
    <w:rsid w:val="00C43276"/>
    <w:rPr>
      <w:sz w:val="16"/>
      <w:szCs w:val="16"/>
    </w:rPr>
  </w:style>
  <w:style w:type="paragraph" w:styleId="CommentText">
    <w:name w:val="annotation text"/>
    <w:basedOn w:val="Normal"/>
    <w:link w:val="CommentTextChar"/>
    <w:uiPriority w:val="99"/>
    <w:semiHidden/>
    <w:unhideWhenUsed/>
    <w:rsid w:val="00C43276"/>
    <w:rPr>
      <w:rFonts w:eastAsiaTheme="minorHAnsi"/>
      <w:sz w:val="20"/>
      <w:szCs w:val="20"/>
    </w:rPr>
  </w:style>
  <w:style w:type="character" w:customStyle="1" w:styleId="CommentTextChar">
    <w:name w:val="Comment Text Char"/>
    <w:basedOn w:val="DefaultParagraphFont"/>
    <w:link w:val="CommentText"/>
    <w:uiPriority w:val="99"/>
    <w:semiHidden/>
    <w:rsid w:val="00C4327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3276"/>
    <w:rPr>
      <w:b/>
      <w:bCs/>
    </w:rPr>
  </w:style>
  <w:style w:type="character" w:customStyle="1" w:styleId="CommentSubjectChar">
    <w:name w:val="Comment Subject Char"/>
    <w:basedOn w:val="CommentTextChar"/>
    <w:link w:val="CommentSubject"/>
    <w:uiPriority w:val="99"/>
    <w:semiHidden/>
    <w:rsid w:val="00C43276"/>
    <w:rPr>
      <w:rFonts w:ascii="Times New Roman" w:hAnsi="Times New Roman" w:cs="Times New Roman"/>
      <w:b/>
      <w:bCs/>
      <w:sz w:val="20"/>
      <w:szCs w:val="20"/>
    </w:rPr>
  </w:style>
  <w:style w:type="paragraph" w:styleId="BalloonText">
    <w:name w:val="Balloon Text"/>
    <w:basedOn w:val="Normal"/>
    <w:link w:val="BalloonTextChar"/>
    <w:uiPriority w:val="99"/>
    <w:semiHidden/>
    <w:unhideWhenUsed/>
    <w:rsid w:val="00C43276"/>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C43276"/>
    <w:rPr>
      <w:rFonts w:ascii="Segoe UI" w:hAnsi="Segoe UI" w:cs="Segoe UI"/>
      <w:sz w:val="18"/>
      <w:szCs w:val="18"/>
    </w:rPr>
  </w:style>
  <w:style w:type="character" w:styleId="FollowedHyperlink">
    <w:name w:val="FollowedHyperlink"/>
    <w:basedOn w:val="DefaultParagraphFont"/>
    <w:uiPriority w:val="99"/>
    <w:semiHidden/>
    <w:unhideWhenUsed/>
    <w:rsid w:val="0031735C"/>
    <w:rPr>
      <w:color w:val="954F72" w:themeColor="followedHyperlink"/>
      <w:u w:val="single"/>
    </w:rPr>
  </w:style>
  <w:style w:type="paragraph" w:styleId="ListParagraph">
    <w:name w:val="List Paragraph"/>
    <w:basedOn w:val="Normal"/>
    <w:uiPriority w:val="34"/>
    <w:qFormat/>
    <w:rsid w:val="00E406DE"/>
    <w:pPr>
      <w:ind w:left="720"/>
      <w:contextualSpacing/>
    </w:pPr>
  </w:style>
  <w:style w:type="paragraph" w:styleId="Revision">
    <w:name w:val="Revision"/>
    <w:hidden/>
    <w:uiPriority w:val="99"/>
    <w:semiHidden/>
    <w:rsid w:val="008870AA"/>
    <w:pPr>
      <w:spacing w:after="0"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577DEF"/>
    <w:rPr>
      <w:color w:val="605E5C"/>
      <w:shd w:val="clear" w:color="auto" w:fill="E1DFDD"/>
    </w:rPr>
  </w:style>
  <w:style w:type="paragraph" w:styleId="FootnoteText">
    <w:name w:val="footnote text"/>
    <w:basedOn w:val="Normal"/>
    <w:link w:val="FootnoteTextChar"/>
    <w:uiPriority w:val="99"/>
    <w:semiHidden/>
    <w:unhideWhenUsed/>
    <w:rsid w:val="00BF5278"/>
    <w:rPr>
      <w:sz w:val="20"/>
      <w:szCs w:val="20"/>
    </w:rPr>
  </w:style>
  <w:style w:type="character" w:customStyle="1" w:styleId="FootnoteTextChar">
    <w:name w:val="Footnote Text Char"/>
    <w:basedOn w:val="DefaultParagraphFont"/>
    <w:link w:val="FootnoteText"/>
    <w:uiPriority w:val="99"/>
    <w:semiHidden/>
    <w:rsid w:val="00BF5278"/>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BF5278"/>
    <w:rPr>
      <w:vertAlign w:val="superscript"/>
    </w:rPr>
  </w:style>
  <w:style w:type="character" w:styleId="Strong">
    <w:name w:val="Strong"/>
    <w:basedOn w:val="DefaultParagraphFont"/>
    <w:uiPriority w:val="22"/>
    <w:qFormat/>
    <w:rsid w:val="0070098B"/>
    <w:rPr>
      <w:b/>
      <w:bCs/>
    </w:rPr>
  </w:style>
  <w:style w:type="character" w:styleId="Emphasis">
    <w:name w:val="Emphasis"/>
    <w:basedOn w:val="DefaultParagraphFont"/>
    <w:uiPriority w:val="20"/>
    <w:qFormat/>
    <w:rsid w:val="0070098B"/>
    <w:rPr>
      <w:i/>
      <w:iCs/>
    </w:rPr>
  </w:style>
  <w:style w:type="character" w:styleId="LineNumber">
    <w:name w:val="line number"/>
    <w:basedOn w:val="DefaultParagraphFont"/>
    <w:uiPriority w:val="99"/>
    <w:semiHidden/>
    <w:unhideWhenUsed/>
    <w:rsid w:val="00016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07627">
      <w:bodyDiv w:val="1"/>
      <w:marLeft w:val="0"/>
      <w:marRight w:val="0"/>
      <w:marTop w:val="0"/>
      <w:marBottom w:val="0"/>
      <w:divBdr>
        <w:top w:val="none" w:sz="0" w:space="0" w:color="auto"/>
        <w:left w:val="none" w:sz="0" w:space="0" w:color="auto"/>
        <w:bottom w:val="none" w:sz="0" w:space="0" w:color="auto"/>
        <w:right w:val="none" w:sz="0" w:space="0" w:color="auto"/>
      </w:divBdr>
      <w:divsChild>
        <w:div w:id="1470053564">
          <w:marLeft w:val="0"/>
          <w:marRight w:val="0"/>
          <w:marTop w:val="0"/>
          <w:marBottom w:val="0"/>
          <w:divBdr>
            <w:top w:val="none" w:sz="0" w:space="0" w:color="auto"/>
            <w:left w:val="none" w:sz="0" w:space="0" w:color="auto"/>
            <w:bottom w:val="none" w:sz="0" w:space="0" w:color="auto"/>
            <w:right w:val="none" w:sz="0" w:space="0" w:color="auto"/>
          </w:divBdr>
          <w:divsChild>
            <w:div w:id="2096199017">
              <w:marLeft w:val="0"/>
              <w:marRight w:val="0"/>
              <w:marTop w:val="0"/>
              <w:marBottom w:val="0"/>
              <w:divBdr>
                <w:top w:val="none" w:sz="0" w:space="0" w:color="auto"/>
                <w:left w:val="none" w:sz="0" w:space="0" w:color="auto"/>
                <w:bottom w:val="none" w:sz="0" w:space="0" w:color="auto"/>
                <w:right w:val="none" w:sz="0" w:space="0" w:color="auto"/>
              </w:divBdr>
              <w:divsChild>
                <w:div w:id="2048949513">
                  <w:marLeft w:val="0"/>
                  <w:marRight w:val="0"/>
                  <w:marTop w:val="0"/>
                  <w:marBottom w:val="0"/>
                  <w:divBdr>
                    <w:top w:val="none" w:sz="0" w:space="0" w:color="auto"/>
                    <w:left w:val="none" w:sz="0" w:space="0" w:color="auto"/>
                    <w:bottom w:val="none" w:sz="0" w:space="0" w:color="auto"/>
                    <w:right w:val="none" w:sz="0" w:space="0" w:color="auto"/>
                  </w:divBdr>
                  <w:divsChild>
                    <w:div w:id="57170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8997">
      <w:bodyDiv w:val="1"/>
      <w:marLeft w:val="0"/>
      <w:marRight w:val="0"/>
      <w:marTop w:val="0"/>
      <w:marBottom w:val="0"/>
      <w:divBdr>
        <w:top w:val="none" w:sz="0" w:space="0" w:color="auto"/>
        <w:left w:val="none" w:sz="0" w:space="0" w:color="auto"/>
        <w:bottom w:val="none" w:sz="0" w:space="0" w:color="auto"/>
        <w:right w:val="none" w:sz="0" w:space="0" w:color="auto"/>
      </w:divBdr>
    </w:div>
    <w:div w:id="212665635">
      <w:bodyDiv w:val="1"/>
      <w:marLeft w:val="0"/>
      <w:marRight w:val="0"/>
      <w:marTop w:val="0"/>
      <w:marBottom w:val="0"/>
      <w:divBdr>
        <w:top w:val="none" w:sz="0" w:space="0" w:color="auto"/>
        <w:left w:val="none" w:sz="0" w:space="0" w:color="auto"/>
        <w:bottom w:val="none" w:sz="0" w:space="0" w:color="auto"/>
        <w:right w:val="none" w:sz="0" w:space="0" w:color="auto"/>
      </w:divBdr>
    </w:div>
    <w:div w:id="239601246">
      <w:bodyDiv w:val="1"/>
      <w:marLeft w:val="0"/>
      <w:marRight w:val="0"/>
      <w:marTop w:val="0"/>
      <w:marBottom w:val="0"/>
      <w:divBdr>
        <w:top w:val="none" w:sz="0" w:space="0" w:color="auto"/>
        <w:left w:val="none" w:sz="0" w:space="0" w:color="auto"/>
        <w:bottom w:val="none" w:sz="0" w:space="0" w:color="auto"/>
        <w:right w:val="none" w:sz="0" w:space="0" w:color="auto"/>
      </w:divBdr>
      <w:divsChild>
        <w:div w:id="1974822286">
          <w:marLeft w:val="0"/>
          <w:marRight w:val="0"/>
          <w:marTop w:val="0"/>
          <w:marBottom w:val="0"/>
          <w:divBdr>
            <w:top w:val="none" w:sz="0" w:space="0" w:color="auto"/>
            <w:left w:val="none" w:sz="0" w:space="0" w:color="auto"/>
            <w:bottom w:val="none" w:sz="0" w:space="0" w:color="auto"/>
            <w:right w:val="none" w:sz="0" w:space="0" w:color="auto"/>
          </w:divBdr>
          <w:divsChild>
            <w:div w:id="456918977">
              <w:marLeft w:val="0"/>
              <w:marRight w:val="0"/>
              <w:marTop w:val="0"/>
              <w:marBottom w:val="0"/>
              <w:divBdr>
                <w:top w:val="none" w:sz="0" w:space="0" w:color="auto"/>
                <w:left w:val="none" w:sz="0" w:space="0" w:color="auto"/>
                <w:bottom w:val="none" w:sz="0" w:space="0" w:color="auto"/>
                <w:right w:val="none" w:sz="0" w:space="0" w:color="auto"/>
              </w:divBdr>
              <w:divsChild>
                <w:div w:id="1833716375">
                  <w:marLeft w:val="0"/>
                  <w:marRight w:val="0"/>
                  <w:marTop w:val="0"/>
                  <w:marBottom w:val="0"/>
                  <w:divBdr>
                    <w:top w:val="none" w:sz="0" w:space="0" w:color="auto"/>
                    <w:left w:val="none" w:sz="0" w:space="0" w:color="auto"/>
                    <w:bottom w:val="none" w:sz="0" w:space="0" w:color="auto"/>
                    <w:right w:val="none" w:sz="0" w:space="0" w:color="auto"/>
                  </w:divBdr>
                  <w:divsChild>
                    <w:div w:id="158645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315163">
      <w:bodyDiv w:val="1"/>
      <w:marLeft w:val="0"/>
      <w:marRight w:val="0"/>
      <w:marTop w:val="0"/>
      <w:marBottom w:val="0"/>
      <w:divBdr>
        <w:top w:val="none" w:sz="0" w:space="0" w:color="auto"/>
        <w:left w:val="none" w:sz="0" w:space="0" w:color="auto"/>
        <w:bottom w:val="none" w:sz="0" w:space="0" w:color="auto"/>
        <w:right w:val="none" w:sz="0" w:space="0" w:color="auto"/>
      </w:divBdr>
    </w:div>
    <w:div w:id="574433933">
      <w:bodyDiv w:val="1"/>
      <w:marLeft w:val="0"/>
      <w:marRight w:val="0"/>
      <w:marTop w:val="0"/>
      <w:marBottom w:val="0"/>
      <w:divBdr>
        <w:top w:val="none" w:sz="0" w:space="0" w:color="auto"/>
        <w:left w:val="none" w:sz="0" w:space="0" w:color="auto"/>
        <w:bottom w:val="none" w:sz="0" w:space="0" w:color="auto"/>
        <w:right w:val="none" w:sz="0" w:space="0" w:color="auto"/>
      </w:divBdr>
    </w:div>
    <w:div w:id="596716919">
      <w:bodyDiv w:val="1"/>
      <w:marLeft w:val="0"/>
      <w:marRight w:val="0"/>
      <w:marTop w:val="0"/>
      <w:marBottom w:val="0"/>
      <w:divBdr>
        <w:top w:val="none" w:sz="0" w:space="0" w:color="auto"/>
        <w:left w:val="none" w:sz="0" w:space="0" w:color="auto"/>
        <w:bottom w:val="none" w:sz="0" w:space="0" w:color="auto"/>
        <w:right w:val="none" w:sz="0" w:space="0" w:color="auto"/>
      </w:divBdr>
      <w:divsChild>
        <w:div w:id="885527901">
          <w:marLeft w:val="0"/>
          <w:marRight w:val="0"/>
          <w:marTop w:val="0"/>
          <w:marBottom w:val="0"/>
          <w:divBdr>
            <w:top w:val="none" w:sz="0" w:space="0" w:color="auto"/>
            <w:left w:val="none" w:sz="0" w:space="0" w:color="auto"/>
            <w:bottom w:val="none" w:sz="0" w:space="0" w:color="auto"/>
            <w:right w:val="none" w:sz="0" w:space="0" w:color="auto"/>
          </w:divBdr>
          <w:divsChild>
            <w:div w:id="2079478734">
              <w:marLeft w:val="0"/>
              <w:marRight w:val="0"/>
              <w:marTop w:val="0"/>
              <w:marBottom w:val="0"/>
              <w:divBdr>
                <w:top w:val="none" w:sz="0" w:space="0" w:color="auto"/>
                <w:left w:val="none" w:sz="0" w:space="0" w:color="auto"/>
                <w:bottom w:val="none" w:sz="0" w:space="0" w:color="auto"/>
                <w:right w:val="none" w:sz="0" w:space="0" w:color="auto"/>
              </w:divBdr>
              <w:divsChild>
                <w:div w:id="511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05668">
      <w:bodyDiv w:val="1"/>
      <w:marLeft w:val="0"/>
      <w:marRight w:val="0"/>
      <w:marTop w:val="0"/>
      <w:marBottom w:val="0"/>
      <w:divBdr>
        <w:top w:val="none" w:sz="0" w:space="0" w:color="auto"/>
        <w:left w:val="none" w:sz="0" w:space="0" w:color="auto"/>
        <w:bottom w:val="none" w:sz="0" w:space="0" w:color="auto"/>
        <w:right w:val="none" w:sz="0" w:space="0" w:color="auto"/>
      </w:divBdr>
    </w:div>
    <w:div w:id="1130516291">
      <w:bodyDiv w:val="1"/>
      <w:marLeft w:val="0"/>
      <w:marRight w:val="0"/>
      <w:marTop w:val="0"/>
      <w:marBottom w:val="0"/>
      <w:divBdr>
        <w:top w:val="none" w:sz="0" w:space="0" w:color="auto"/>
        <w:left w:val="none" w:sz="0" w:space="0" w:color="auto"/>
        <w:bottom w:val="none" w:sz="0" w:space="0" w:color="auto"/>
        <w:right w:val="none" w:sz="0" w:space="0" w:color="auto"/>
      </w:divBdr>
    </w:div>
    <w:div w:id="1235237554">
      <w:bodyDiv w:val="1"/>
      <w:marLeft w:val="0"/>
      <w:marRight w:val="0"/>
      <w:marTop w:val="0"/>
      <w:marBottom w:val="0"/>
      <w:divBdr>
        <w:top w:val="none" w:sz="0" w:space="0" w:color="auto"/>
        <w:left w:val="none" w:sz="0" w:space="0" w:color="auto"/>
        <w:bottom w:val="none" w:sz="0" w:space="0" w:color="auto"/>
        <w:right w:val="none" w:sz="0" w:space="0" w:color="auto"/>
      </w:divBdr>
    </w:div>
    <w:div w:id="1407192648">
      <w:bodyDiv w:val="1"/>
      <w:marLeft w:val="0"/>
      <w:marRight w:val="0"/>
      <w:marTop w:val="0"/>
      <w:marBottom w:val="0"/>
      <w:divBdr>
        <w:top w:val="none" w:sz="0" w:space="0" w:color="auto"/>
        <w:left w:val="none" w:sz="0" w:space="0" w:color="auto"/>
        <w:bottom w:val="none" w:sz="0" w:space="0" w:color="auto"/>
        <w:right w:val="none" w:sz="0" w:space="0" w:color="auto"/>
      </w:divBdr>
    </w:div>
    <w:div w:id="2000693993">
      <w:bodyDiv w:val="1"/>
      <w:marLeft w:val="0"/>
      <w:marRight w:val="0"/>
      <w:marTop w:val="0"/>
      <w:marBottom w:val="0"/>
      <w:divBdr>
        <w:top w:val="none" w:sz="0" w:space="0" w:color="auto"/>
        <w:left w:val="none" w:sz="0" w:space="0" w:color="auto"/>
        <w:bottom w:val="none" w:sz="0" w:space="0" w:color="auto"/>
        <w:right w:val="none" w:sz="0" w:space="0" w:color="auto"/>
      </w:divBdr>
      <w:divsChild>
        <w:div w:id="682560749">
          <w:marLeft w:val="0"/>
          <w:marRight w:val="0"/>
          <w:marTop w:val="0"/>
          <w:marBottom w:val="0"/>
          <w:divBdr>
            <w:top w:val="none" w:sz="0" w:space="0" w:color="auto"/>
            <w:left w:val="none" w:sz="0" w:space="0" w:color="auto"/>
            <w:bottom w:val="none" w:sz="0" w:space="0" w:color="auto"/>
            <w:right w:val="none" w:sz="0" w:space="0" w:color="auto"/>
          </w:divBdr>
          <w:divsChild>
            <w:div w:id="141632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8902">
      <w:bodyDiv w:val="1"/>
      <w:marLeft w:val="0"/>
      <w:marRight w:val="0"/>
      <w:marTop w:val="0"/>
      <w:marBottom w:val="0"/>
      <w:divBdr>
        <w:top w:val="none" w:sz="0" w:space="0" w:color="auto"/>
        <w:left w:val="none" w:sz="0" w:space="0" w:color="auto"/>
        <w:bottom w:val="none" w:sz="0" w:space="0" w:color="auto"/>
        <w:right w:val="none" w:sz="0" w:space="0" w:color="auto"/>
      </w:divBdr>
    </w:div>
    <w:div w:id="2058891444">
      <w:bodyDiv w:val="1"/>
      <w:marLeft w:val="0"/>
      <w:marRight w:val="0"/>
      <w:marTop w:val="0"/>
      <w:marBottom w:val="0"/>
      <w:divBdr>
        <w:top w:val="none" w:sz="0" w:space="0" w:color="auto"/>
        <w:left w:val="none" w:sz="0" w:space="0" w:color="auto"/>
        <w:bottom w:val="none" w:sz="0" w:space="0" w:color="auto"/>
        <w:right w:val="none" w:sz="0" w:space="0" w:color="auto"/>
      </w:divBdr>
      <w:divsChild>
        <w:div w:id="1905295098">
          <w:marLeft w:val="0"/>
          <w:marRight w:val="0"/>
          <w:marTop w:val="0"/>
          <w:marBottom w:val="0"/>
          <w:divBdr>
            <w:top w:val="none" w:sz="0" w:space="0" w:color="auto"/>
            <w:left w:val="none" w:sz="0" w:space="0" w:color="auto"/>
            <w:bottom w:val="none" w:sz="0" w:space="0" w:color="auto"/>
            <w:right w:val="none" w:sz="0" w:space="0" w:color="auto"/>
          </w:divBdr>
          <w:divsChild>
            <w:div w:id="20272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5182">
      <w:bodyDiv w:val="1"/>
      <w:marLeft w:val="0"/>
      <w:marRight w:val="0"/>
      <w:marTop w:val="0"/>
      <w:marBottom w:val="0"/>
      <w:divBdr>
        <w:top w:val="none" w:sz="0" w:space="0" w:color="auto"/>
        <w:left w:val="none" w:sz="0" w:space="0" w:color="auto"/>
        <w:bottom w:val="none" w:sz="0" w:space="0" w:color="auto"/>
        <w:right w:val="none" w:sz="0" w:space="0" w:color="auto"/>
      </w:divBdr>
    </w:div>
    <w:div w:id="214711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a.pyle@ucdenver.edu" TargetMode="External"/><Relationship Id="rId13" Type="http://schemas.openxmlformats.org/officeDocument/2006/relationships/hyperlink" Target="http://www.freestylelibre.us" TargetMode="External"/><Relationship Id="rId18" Type="http://schemas.openxmlformats.org/officeDocument/2006/relationships/hyperlink" Target="http://www.agpreport.org"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professional.medtronicdiabetes.com/ipro2-professional-cgm" TargetMode="External"/><Relationship Id="rId17" Type="http://schemas.openxmlformats.org/officeDocument/2006/relationships/hyperlink" Target="https://github.com/childhealthbiostatscore/R-Packages/blob/master/CGM%20Analysis/cgmanalysis%20New-User%20Guide.docx"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childhealthbiostatscore/R-Packages/tree/master/CGM%20Analysis" TargetMode="External"/><Relationship Id="rId20" Type="http://schemas.openxmlformats.org/officeDocument/2006/relationships/image" Target="media/image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excom.com"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cran.r-project.org/web/packages/cgmanalysis/index.html" TargetMode="External"/><Relationship Id="rId23" Type="http://schemas.openxmlformats.org/officeDocument/2006/relationships/image" Target="media/image5.png"/><Relationship Id="rId28" Type="http://schemas.openxmlformats.org/officeDocument/2006/relationships/footer" Target="footer2.xml"/><Relationship Id="rId10" Type="http://schemas.openxmlformats.org/officeDocument/2006/relationships/hyperlink" Target="http://www.diasend.com" TargetMode="External"/><Relationship Id="rId19" Type="http://schemas.openxmlformats.org/officeDocument/2006/relationships/image" Target="media/image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project.org/" TargetMode="External"/><Relationship Id="rId14" Type="http://schemas.openxmlformats.org/officeDocument/2006/relationships/hyperlink" Target="http://www.medtronicdiabetes.com/products/carelink-personal-diabetes-software" TargetMode="External"/><Relationship Id="rId22" Type="http://schemas.openxmlformats.org/officeDocument/2006/relationships/image" Target="media/image4.png"/><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D856F-562D-944D-97CE-CABF4D333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16</Pages>
  <Words>7300</Words>
  <Characters>41610</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Vigers, Timothy</dc:creator>
  <cp:keywords/>
  <dc:description/>
  <cp:lastModifiedBy>Vigers, Timothy</cp:lastModifiedBy>
  <cp:revision>105</cp:revision>
  <dcterms:created xsi:type="dcterms:W3CDTF">2019-08-27T21:24:00Z</dcterms:created>
  <dcterms:modified xsi:type="dcterms:W3CDTF">2019-09-04T17:17:00Z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c481e304-efa7-3d45-87c0-d94fcf60f84b</vt:lpwstr>
  </property>
  <property fmtid="{D5CDD505-2E9C-101B-9397-08002B2CF9AE}" pid="24" name="Mendeley Citation Style_1">
    <vt:lpwstr>http://www.zotero.org/styles/american-medical-association</vt:lpwstr>
  </property>
</Properties>
</file>