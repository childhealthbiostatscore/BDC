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FAB18" w14:textId="4138C172" w:rsidR="00BE7DFD" w:rsidRPr="00607176" w:rsidRDefault="00BE7DFD" w:rsidP="00393394">
      <w:pPr>
        <w:spacing w:line="480" w:lineRule="auto"/>
        <w:jc w:val="center"/>
        <w:rPr>
          <w:bCs/>
        </w:rPr>
      </w:pPr>
      <w:proofErr w:type="spellStart"/>
      <w:r>
        <w:rPr>
          <w:bCs/>
        </w:rPr>
        <w:t>cgmanalysis</w:t>
      </w:r>
      <w:proofErr w:type="spellEnd"/>
      <w:r>
        <w:rPr>
          <w:bCs/>
        </w:rPr>
        <w:t xml:space="preserve">: An R package for </w:t>
      </w:r>
      <w:r w:rsidR="00966BAF">
        <w:rPr>
          <w:bCs/>
        </w:rPr>
        <w:t>descriptive analysis</w:t>
      </w:r>
      <w:r>
        <w:rPr>
          <w:bCs/>
        </w:rPr>
        <w:t xml:space="preserve"> </w:t>
      </w:r>
      <w:r w:rsidR="00966BAF">
        <w:rPr>
          <w:bCs/>
        </w:rPr>
        <w:t xml:space="preserve">of </w:t>
      </w:r>
      <w:r w:rsidR="000F1E87">
        <w:rPr>
          <w:bCs/>
        </w:rPr>
        <w:t>continuous glucose monitor data</w:t>
      </w:r>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1C8E2ADF"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r w:rsidR="00AF413F">
        <w:rPr>
          <w:bCs/>
        </w:rPr>
        <w:t>, United States</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197740"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36CDBF4F"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6B7A2A">
        <w:t xml:space="preserve">A package titled </w:t>
      </w:r>
      <w:proofErr w:type="spellStart"/>
      <w:r w:rsidR="006B7A2A">
        <w:t>cgmanalysis</w:t>
      </w:r>
      <w:proofErr w:type="spellEnd"/>
      <w:r w:rsidR="006B7A2A">
        <w:t xml:space="preserve"> </w:t>
      </w:r>
      <w:r w:rsidR="004326F0">
        <w:t>w</w:t>
      </w:r>
      <w:r w:rsidR="006B7A2A">
        <w:t>as</w:t>
      </w:r>
      <w:r w:rsidR="004326F0">
        <w:t xml:space="preserve"> developed in </w:t>
      </w:r>
      <w:r w:rsidR="00D55A32">
        <w:t xml:space="preserve">the free programming language R </w:t>
      </w:r>
      <w:r w:rsidR="004326F0">
        <w:t xml:space="preserve">to </w:t>
      </w:r>
      <w:r w:rsidR="00D55A32">
        <w:t>provide a rapid, easy, and consistent methodology for CGM data management</w:t>
      </w:r>
      <w:r w:rsidR="002E695D">
        <w:t>,</w:t>
      </w:r>
      <w:r w:rsidR="00D55A32">
        <w:t xml:space="preserve"> </w:t>
      </w:r>
      <w:r w:rsidR="00690C84">
        <w:t>summary measure calculation</w:t>
      </w:r>
      <w:r w:rsidR="002E695D">
        <w:t>, and descriptive analysis</w:t>
      </w:r>
      <w:r w:rsidR="00D55A32">
        <w:t>.</w:t>
      </w:r>
      <w:r w:rsidR="004152CF">
        <w:t xml:space="preserve"> </w:t>
      </w:r>
      <w:r w:rsidR="00A0485B">
        <w:t>V</w:t>
      </w:r>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511EFA3C"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301F27">
        <w:t xml:space="preserve"> </w:t>
      </w:r>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r w:rsidR="00E7428A">
        <w:t>.</w:t>
      </w:r>
      <w:r w:rsidR="00A0324A" w:rsidDel="00A0324A">
        <w:t xml:space="preserve"> </w:t>
      </w:r>
    </w:p>
    <w:p w14:paraId="49D10D85" w14:textId="2C72B3D4"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r w:rsidR="008F3F69">
        <w:t xml:space="preserve">summarize </w:t>
      </w:r>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E344042"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r w:rsidR="00390BF6">
        <w:t xml:space="preserve"> </w: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597A694A"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1" w:history="1">
        <w:r w:rsidR="00BC4410" w:rsidRPr="00CA0630">
          <w:rPr>
            <w:rStyle w:val="Hyperlink"/>
          </w:rPr>
          <w:t>www.dexcom.com</w:t>
        </w:r>
      </w:hyperlink>
      <w:r w:rsidR="00454240">
        <w:t xml:space="preserve">), </w:t>
      </w:r>
      <w:proofErr w:type="spellStart"/>
      <w:r w:rsidR="00454240">
        <w:t>iPro</w:t>
      </w:r>
      <w:proofErr w:type="spellEnd"/>
      <w:r w:rsidR="00454240">
        <w:t xml:space="preserve"> 2 (</w:t>
      </w:r>
      <w:hyperlink r:id="rId12"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r w:rsidR="00966BAF">
        <w:t xml:space="preserve"> modify the code to</w:t>
      </w:r>
      <w:r w:rsidR="007B73DE">
        <w:t xml:space="preserve"> alter functionality</w:t>
      </w:r>
      <w:r w:rsidR="00966BAF">
        <w:t>. A</w:t>
      </w:r>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5E219E2E"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w:t>
      </w:r>
      <w:r w:rsidR="009431ED">
        <w:t xml:space="preserve"> reporting</w:t>
      </w:r>
      <w:r>
        <w:t xml:space="preserve"> CGM</w:t>
      </w:r>
      <w:r w:rsidRPr="009403BF">
        <w:t xml:space="preserve"> </w:t>
      </w:r>
      <w:r w:rsidR="00E87B5D">
        <w:t>data</w:t>
      </w:r>
      <w:r w:rsidR="00BD4CEA">
        <w:t xml:space="preserve"> </w: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 xml:space="preserve">the glucose management </w:t>
      </w:r>
      <w:r w:rsidR="009431ED">
        <w:t xml:space="preserve">indicator </w:t>
      </w:r>
      <w:r w:rsidR="0077629F">
        <w:t>(GMI)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r w:rsidR="002F6F8A">
        <w:t>, time in range</w:t>
      </w:r>
      <w:r w:rsidR="007362D6">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3945A5">
        <w:t xml:space="preserve"> </w: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4ABE22E7" w:rsidR="003F26AC" w:rsidRDefault="003F26AC" w:rsidP="00D25394">
            <w:pPr>
              <w:widowControl w:val="0"/>
              <w:autoSpaceDE w:val="0"/>
              <w:autoSpaceDN w:val="0"/>
              <w:adjustRightInd w:val="0"/>
            </w:pPr>
            <w:r>
              <w:t>Estimated HbA1c based on the equation: (46.7 + average glucose in mg/dL) / 28.7</w:t>
            </w:r>
            <w:r w:rsidR="00C0585D">
              <w:t xml:space="preserve"> </w:t>
            </w:r>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0B0EA2">
        <w:t>For example</w:t>
      </w:r>
      <w:r w:rsidR="006A1E85">
        <w:t>,</w:t>
      </w:r>
      <w:r w:rsidR="000B0EA2">
        <w:t xml:space="preserve"> </w:t>
      </w:r>
    </w:p>
    <w:p w14:paraId="3FF43055" w14:textId="73F4CBF7" w:rsidR="00551827" w:rsidRPr="00610267" w:rsidRDefault="006A1E85" w:rsidP="00D33FEF">
      <w:pPr>
        <w:spacing w:line="480" w:lineRule="auto"/>
        <w:ind w:left="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“path/to/</w:t>
      </w:r>
      <w:proofErr w:type="spellStart"/>
      <w:r w:rsidRPr="00610267">
        <w:rPr>
          <w:rFonts w:ascii="Lucida Console" w:hAnsi="Lucida Console"/>
        </w:rPr>
        <w:t>outputdirectory</w:t>
      </w:r>
      <w:proofErr w:type="spellEnd"/>
      <w:r w:rsidR="00752E88" w:rsidRPr="00610267">
        <w:rPr>
          <w:rFonts w:ascii="Lucida Console" w:hAnsi="Lucida Console"/>
        </w:rPr>
        <w:t>”</w:t>
      </w:r>
      <w:r w:rsidRPr="00610267">
        <w:rPr>
          <w:rFonts w:ascii="Lucida Console" w:hAnsi="Lucida Console"/>
        </w:rPr>
        <w:t>)</w:t>
      </w:r>
    </w:p>
    <w:p w14:paraId="1E57CCAE" w14:textId="2B9AA9BF" w:rsidR="006A1E85" w:rsidRDefault="006A1E85" w:rsidP="006A1E85">
      <w:pPr>
        <w:spacing w:line="480" w:lineRule="auto"/>
      </w:pPr>
      <w:r>
        <w:t>will clean the data using the default settings, while</w:t>
      </w:r>
    </w:p>
    <w:p w14:paraId="601AAA57" w14:textId="77777777" w:rsidR="00386F4C" w:rsidRDefault="00B6517A" w:rsidP="00B6517A">
      <w:pPr>
        <w:spacing w:line="480" w:lineRule="auto"/>
        <w:ind w:firstLine="720"/>
        <w:rPr>
          <w:rFonts w:ascii="Lucida Console" w:hAnsi="Lucida Console"/>
        </w:rPr>
      </w:pPr>
      <w:proofErr w:type="spellStart"/>
      <w:proofErr w:type="gramStart"/>
      <w:r w:rsidRPr="00610267">
        <w:rPr>
          <w:rFonts w:ascii="Lucida Console" w:hAnsi="Lucida Console"/>
        </w:rPr>
        <w:t>cleandata</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086D3252" w14:textId="77777777" w:rsidR="00386F4C" w:rsidRDefault="00B6517A" w:rsidP="00386F4C">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00752E88" w:rsidRPr="00610267">
        <w:rPr>
          <w:rFonts w:ascii="Lucida Console" w:hAnsi="Lucida Console"/>
        </w:rPr>
        <w:t xml:space="preserve">”, </w:t>
      </w:r>
    </w:p>
    <w:p w14:paraId="552BF3CF" w14:textId="4E114ABE" w:rsidR="006A1E85" w:rsidRPr="00610267" w:rsidRDefault="00752E88" w:rsidP="00386F4C">
      <w:pPr>
        <w:spacing w:line="480" w:lineRule="auto"/>
        <w:ind w:firstLine="720"/>
        <w:rPr>
          <w:rFonts w:ascii="Lucida Console" w:hAnsi="Lucida Console"/>
        </w:rPr>
      </w:pPr>
      <w:proofErr w:type="spellStart"/>
      <w:r w:rsidRPr="00610267">
        <w:rPr>
          <w:rFonts w:ascii="Lucida Console" w:hAnsi="Lucida Console"/>
        </w:rPr>
        <w:t>removegaps</w:t>
      </w:r>
      <w:proofErr w:type="spellEnd"/>
      <w:r w:rsidRPr="00610267">
        <w:rPr>
          <w:rFonts w:ascii="Lucida Console" w:hAnsi="Lucida Console"/>
        </w:rPr>
        <w:t xml:space="preserve"> = FALSE, </w:t>
      </w:r>
      <w:proofErr w:type="spellStart"/>
      <w:r w:rsidR="0022552D" w:rsidRPr="00610267">
        <w:rPr>
          <w:rFonts w:ascii="Lucida Console" w:hAnsi="Lucida Console"/>
        </w:rPr>
        <w:t>gapfill</w:t>
      </w:r>
      <w:proofErr w:type="spellEnd"/>
      <w:r w:rsidR="0022552D" w:rsidRPr="00610267">
        <w:rPr>
          <w:rFonts w:ascii="Lucida Console" w:hAnsi="Lucida Console"/>
        </w:rPr>
        <w:t xml:space="preserve"> = TRUE, </w:t>
      </w:r>
      <w:proofErr w:type="spellStart"/>
      <w:r w:rsidRPr="00610267">
        <w:rPr>
          <w:rFonts w:ascii="Lucida Console" w:hAnsi="Lucida Console"/>
        </w:rPr>
        <w:t>maximumgap</w:t>
      </w:r>
      <w:proofErr w:type="spellEnd"/>
      <w:r w:rsidRPr="00610267">
        <w:rPr>
          <w:rFonts w:ascii="Lucida Console" w:hAnsi="Lucida Console"/>
        </w:rPr>
        <w:t xml:space="preserve"> = 30</w:t>
      </w:r>
      <w:r w:rsidR="00B6517A" w:rsidRPr="00610267">
        <w:rPr>
          <w:rFonts w:ascii="Lucida Console" w:hAnsi="Lucida Console"/>
        </w:rPr>
        <w:t>)</w:t>
      </w:r>
    </w:p>
    <w:p w14:paraId="289001C3" w14:textId="3EB20589" w:rsidR="00507D22" w:rsidRDefault="0022552D" w:rsidP="00610267">
      <w:pPr>
        <w:spacing w:line="480" w:lineRule="auto"/>
      </w:pPr>
      <w:r>
        <w:t xml:space="preserve">will fill in gaps shorter than 30 </w:t>
      </w:r>
      <w:r w:rsidR="00FB5BD5">
        <w:t>minutes but</w:t>
      </w:r>
      <w:r>
        <w:t xml:space="preserve"> will not remove the 24-hour chunks</w:t>
      </w:r>
      <w:r w:rsidR="002B5AFB">
        <w:t xml:space="preserve"> containing 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r w:rsidR="00D90DBF">
        <w:t xml:space="preserve">Examples of data pre- and post-cleaning are available on </w:t>
      </w:r>
      <w:proofErr w:type="spellStart"/>
      <w:r w:rsidR="009A58F5">
        <w:t>figshare</w:t>
      </w:r>
      <w:proofErr w:type="spellEnd"/>
      <w:r w:rsidR="009A58F5">
        <w:t xml:space="preserve"> (</w:t>
      </w:r>
      <w:hyperlink r:id="rId18" w:history="1">
        <w:r w:rsidR="000574BD" w:rsidRPr="000574BD">
          <w:rPr>
            <w:color w:val="0000FF"/>
            <w:u w:val="single"/>
          </w:rPr>
          <w:t>https://figshare.com/projects/cgmanalysis_An_R_package_for_descriptive_analysis_of_continuous_glucose_monitor_data/64973</w:t>
        </w:r>
      </w:hyperlink>
      <w:r w:rsidR="009A58F5">
        <w:t xml:space="preserve">) and in the </w:t>
      </w:r>
      <w:r w:rsidR="0058649C">
        <w:t>package’s “</w:t>
      </w:r>
      <w:proofErr w:type="spellStart"/>
      <w:r w:rsidR="0058649C">
        <w:t>extdata</w:t>
      </w:r>
      <w:proofErr w:type="spellEnd"/>
      <w:r w:rsidR="0058649C">
        <w:t>” directory.</w:t>
      </w:r>
    </w:p>
    <w:p w14:paraId="29B65381" w14:textId="4C1A35F8"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w:t>
      </w:r>
      <w:r w:rsidR="003F3B87">
        <w:lastRenderedPageBreak/>
        <w:t xml:space="preserve">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r w:rsidR="000750C3">
        <w:t>For example,</w:t>
      </w:r>
    </w:p>
    <w:p w14:paraId="05565E73" w14:textId="77777777" w:rsidR="00BD14FE" w:rsidRDefault="00987F1C" w:rsidP="00DE2A9F">
      <w:pPr>
        <w:spacing w:line="480" w:lineRule="auto"/>
        <w:rPr>
          <w:rFonts w:ascii="Lucida Console" w:hAnsi="Lucida Console"/>
        </w:rPr>
      </w:pPr>
      <w:r>
        <w:tab/>
      </w: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558C6DB6" w14:textId="1EB0F291" w:rsidR="000750C3" w:rsidRPr="00610267" w:rsidRDefault="00987F1C" w:rsidP="00610267">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w:t>
      </w:r>
    </w:p>
    <w:p w14:paraId="24A1A462" w14:textId="01F7B2E7" w:rsidR="00AF64A6" w:rsidRDefault="00CD2DFC" w:rsidP="00DE2A9F">
      <w:pPr>
        <w:spacing w:line="480" w:lineRule="auto"/>
      </w:pPr>
      <w:r>
        <w:t>will produce summary measures using the default settings above, while</w:t>
      </w:r>
    </w:p>
    <w:p w14:paraId="53DD751B" w14:textId="77777777" w:rsidR="00BD14FE" w:rsidRDefault="00CD2DFC" w:rsidP="00610267">
      <w:pPr>
        <w:spacing w:line="480" w:lineRule="auto"/>
        <w:ind w:left="720"/>
        <w:rPr>
          <w:rFonts w:ascii="Lucida Console" w:hAnsi="Lucida Console"/>
        </w:rPr>
      </w:pPr>
      <w:proofErr w:type="spellStart"/>
      <w:proofErr w:type="gramStart"/>
      <w:r w:rsidRPr="00610267">
        <w:rPr>
          <w:rFonts w:ascii="Lucida Console" w:hAnsi="Lucida Console"/>
        </w:rPr>
        <w:t>cgmvariables</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 “path/to/</w:t>
      </w:r>
      <w:proofErr w:type="spellStart"/>
      <w:r w:rsidRPr="00610267">
        <w:rPr>
          <w:rFonts w:ascii="Lucida Console" w:hAnsi="Lucida Console"/>
        </w:rPr>
        <w:t>outputdirectory</w:t>
      </w:r>
      <w:proofErr w:type="spellEnd"/>
      <w:r w:rsidRPr="00610267">
        <w:rPr>
          <w:rFonts w:ascii="Lucida Console" w:hAnsi="Lucida Console"/>
        </w:rPr>
        <w:t>”</w:t>
      </w:r>
      <w:r w:rsidR="00A15A77" w:rsidRPr="00610267">
        <w:rPr>
          <w:rFonts w:ascii="Lucida Console" w:hAnsi="Lucida Console"/>
        </w:rPr>
        <w:t>,</w:t>
      </w:r>
      <w:r w:rsidR="00BD14FE" w:rsidRPr="00BD14FE">
        <w:rPr>
          <w:rFonts w:ascii="Lucida Console" w:hAnsi="Lucida Console"/>
        </w:rPr>
        <w:t xml:space="preserve"> </w:t>
      </w:r>
    </w:p>
    <w:p w14:paraId="1696EB70" w14:textId="50D9F01D" w:rsidR="00CD2DFC" w:rsidRPr="00610267" w:rsidRDefault="00A736BD" w:rsidP="00610267">
      <w:pPr>
        <w:spacing w:line="480" w:lineRule="auto"/>
        <w:ind w:firstLine="720"/>
        <w:rPr>
          <w:rFonts w:ascii="Lucida Console" w:hAnsi="Lucida Console"/>
        </w:rPr>
      </w:pPr>
      <w:proofErr w:type="spellStart"/>
      <w:r w:rsidRPr="00610267">
        <w:rPr>
          <w:rFonts w:ascii="Lucida Console" w:hAnsi="Lucida Console"/>
        </w:rPr>
        <w:t>daystart</w:t>
      </w:r>
      <w:proofErr w:type="spellEnd"/>
      <w:r w:rsidRPr="00610267">
        <w:rPr>
          <w:rFonts w:ascii="Lucida Console" w:hAnsi="Lucida Console"/>
        </w:rPr>
        <w:t xml:space="preserve"> = 8</w:t>
      </w:r>
      <w:r w:rsidR="006D2AB0" w:rsidRPr="00610267">
        <w:rPr>
          <w:rFonts w:ascii="Lucida Console" w:hAnsi="Lucida Console"/>
        </w:rPr>
        <w:t>,</w:t>
      </w:r>
      <w:r w:rsidR="00B81C54" w:rsidRPr="00610267">
        <w:rPr>
          <w:rFonts w:ascii="Lucida Console" w:hAnsi="Lucida Console"/>
        </w:rPr>
        <w:t xml:space="preserve"> </w:t>
      </w:r>
      <w:proofErr w:type="spellStart"/>
      <w:r w:rsidRPr="00610267">
        <w:rPr>
          <w:rFonts w:ascii="Lucida Console" w:hAnsi="Lucida Console"/>
        </w:rPr>
        <w:t>dayend</w:t>
      </w:r>
      <w:proofErr w:type="spellEnd"/>
      <w:r w:rsidRPr="00610267">
        <w:rPr>
          <w:rFonts w:ascii="Lucida Console" w:hAnsi="Lucida Console"/>
        </w:rPr>
        <w:t xml:space="preserve"> = 23,</w:t>
      </w:r>
      <w:r w:rsidR="00E70BE7" w:rsidRPr="00610267">
        <w:rPr>
          <w:rFonts w:ascii="Lucida Console" w:hAnsi="Lucida Console"/>
        </w:rPr>
        <w:t xml:space="preserve"> </w:t>
      </w:r>
      <w:proofErr w:type="spellStart"/>
      <w:r w:rsidR="006D2AB0" w:rsidRPr="00610267">
        <w:rPr>
          <w:rFonts w:ascii="Lucida Console" w:hAnsi="Lucida Console"/>
        </w:rPr>
        <w:t>magedef</w:t>
      </w:r>
      <w:proofErr w:type="spellEnd"/>
      <w:r w:rsidR="006D2AB0" w:rsidRPr="00610267">
        <w:rPr>
          <w:rFonts w:ascii="Lucida Console" w:hAnsi="Lucida Console"/>
        </w:rPr>
        <w:t xml:space="preserve"> = “2sd</w:t>
      </w:r>
      <w:r w:rsidR="00AE031A" w:rsidRPr="00610267">
        <w:rPr>
          <w:rFonts w:ascii="Lucida Console" w:hAnsi="Lucida Console"/>
        </w:rPr>
        <w:t>”</w:t>
      </w:r>
      <w:r w:rsidR="00CD2DFC" w:rsidRPr="00610267">
        <w:rPr>
          <w:rFonts w:ascii="Lucida Console" w:hAnsi="Lucida Console"/>
        </w:rPr>
        <w:t>)</w:t>
      </w:r>
    </w:p>
    <w:p w14:paraId="7E8F46E2" w14:textId="5179D312" w:rsidR="00B534EE" w:rsidRDefault="00B534EE" w:rsidP="00B534EE">
      <w:pPr>
        <w:spacing w:line="480" w:lineRule="auto"/>
      </w:pPr>
      <w:r>
        <w:t>will produce summary measures</w:t>
      </w:r>
      <w:r w:rsidR="00A736BD">
        <w:t xml:space="preserve"> using</w:t>
      </w:r>
      <w:r w:rsidR="006B2437">
        <w:t xml:space="preserve"> 2 SD</w:t>
      </w:r>
      <w:r w:rsidR="00A736BD">
        <w:t xml:space="preserve"> as the threshold for </w:t>
      </w:r>
      <w:r w:rsidR="006B2437">
        <w:t xml:space="preserve">MAGE excursions, and daytime defined as 8:00 to 23:00. </w:t>
      </w:r>
    </w:p>
    <w:p w14:paraId="196A73B7" w14:textId="2D2260B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1AE4FB3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9" w:history="1">
        <w:r w:rsidR="00173B31" w:rsidRPr="00BB6FC1">
          <w:rPr>
            <w:rStyle w:val="Hyperlink"/>
          </w:rPr>
          <w:t>http://www.agpreport.org</w:t>
        </w:r>
      </w:hyperlink>
      <w:r w:rsidR="00542179">
        <w:t>)</w:t>
      </w:r>
      <w:r w:rsidR="00372788">
        <w:t>, the aggregate daily overlay (ADO)</w:t>
      </w:r>
      <w:r w:rsidR="00173B31">
        <w:t xml:space="preserve">. This method uses Tukey </w:t>
      </w:r>
      <w:r w:rsidR="002D42D8">
        <w:t xml:space="preserve">running median </w:t>
      </w:r>
      <w:r w:rsidR="00173B31">
        <w:t>smoothing</w:t>
      </w:r>
      <w:r w:rsidR="00A67DE7">
        <w:t xml:space="preserve"> </w:t>
      </w:r>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w:t>
      </w:r>
      <w:r w:rsidR="006923FF">
        <w:lastRenderedPageBreak/>
        <w:t>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r w:rsidR="00A422C8">
        <w:t xml:space="preserve"> </w:t>
      </w:r>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r w:rsidR="00D25394">
        <w:t xml:space="preserve">The current default </w:t>
      </w:r>
      <w:r w:rsidR="00CB5896">
        <w:t xml:space="preserve">y axis range for each plot is 0 – 400 mg/dL, but this can be altered manually. For example, </w:t>
      </w:r>
    </w:p>
    <w:p w14:paraId="415C1D8A" w14:textId="77777777" w:rsidR="007D0289" w:rsidRDefault="0095304B" w:rsidP="003B6592">
      <w:pPr>
        <w:spacing w:line="480" w:lineRule="auto"/>
        <w:ind w:firstLine="720"/>
        <w:rPr>
          <w:rFonts w:ascii="Lucida Console" w:hAnsi="Lucida Console"/>
        </w:rPr>
      </w:pPr>
      <w:proofErr w:type="spellStart"/>
      <w:proofErr w:type="gramStart"/>
      <w:r w:rsidRPr="00610267">
        <w:rPr>
          <w:rFonts w:ascii="Lucida Console" w:hAnsi="Lucida Console"/>
        </w:rPr>
        <w:t>c</w:t>
      </w:r>
      <w:r w:rsidR="00CB5896" w:rsidRPr="00610267">
        <w:rPr>
          <w:rFonts w:ascii="Lucida Console" w:hAnsi="Lucida Console"/>
        </w:rPr>
        <w:t>gmreport</w:t>
      </w:r>
      <w:proofErr w:type="spellEnd"/>
      <w:r w:rsidRPr="00610267">
        <w:rPr>
          <w:rFonts w:ascii="Lucida Console" w:hAnsi="Lucida Console"/>
        </w:rPr>
        <w:t>(</w:t>
      </w:r>
      <w:proofErr w:type="gramEnd"/>
      <w:r w:rsidRPr="00610267">
        <w:rPr>
          <w:rFonts w:ascii="Lucida Console" w:hAnsi="Lucida Console"/>
        </w:rPr>
        <w:t>“path/to/</w:t>
      </w:r>
      <w:proofErr w:type="spellStart"/>
      <w:r w:rsidRPr="00610267">
        <w:rPr>
          <w:rFonts w:ascii="Lucida Console" w:hAnsi="Lucida Console"/>
        </w:rPr>
        <w:t>inputdirectory</w:t>
      </w:r>
      <w:proofErr w:type="spellEnd"/>
      <w:r w:rsidRPr="00610267">
        <w:rPr>
          <w:rFonts w:ascii="Lucida Console" w:hAnsi="Lucida Console"/>
        </w:rPr>
        <w:t>”,</w:t>
      </w:r>
    </w:p>
    <w:p w14:paraId="31B219CC" w14:textId="6DD28C45" w:rsidR="00CB5896" w:rsidRPr="00610267" w:rsidRDefault="0095304B" w:rsidP="003B6592">
      <w:pPr>
        <w:spacing w:line="480" w:lineRule="auto"/>
        <w:ind w:firstLine="720"/>
        <w:rPr>
          <w:rFonts w:ascii="Lucida Console" w:hAnsi="Lucida Console"/>
        </w:rPr>
      </w:pPr>
      <w:r w:rsidRPr="00610267">
        <w:rPr>
          <w:rFonts w:ascii="Lucida Console" w:hAnsi="Lucida Console"/>
        </w:rPr>
        <w:t>“path/to/</w:t>
      </w:r>
      <w:proofErr w:type="spellStart"/>
      <w:r w:rsidRPr="00610267">
        <w:rPr>
          <w:rFonts w:ascii="Lucida Console" w:hAnsi="Lucida Console"/>
        </w:rPr>
        <w:t>outputdirectory</w:t>
      </w:r>
      <w:proofErr w:type="spellEnd"/>
      <w:r w:rsidRPr="00610267">
        <w:rPr>
          <w:rFonts w:ascii="Lucida Console" w:hAnsi="Lucida Console"/>
        </w:rPr>
        <w:t xml:space="preserve">”, </w:t>
      </w:r>
      <w:proofErr w:type="spellStart"/>
      <w:r w:rsidRPr="00610267">
        <w:rPr>
          <w:rFonts w:ascii="Lucida Console" w:hAnsi="Lucida Console"/>
        </w:rPr>
        <w:t>yaxis</w:t>
      </w:r>
      <w:proofErr w:type="spellEnd"/>
      <w:r w:rsidRPr="00610267">
        <w:rPr>
          <w:rFonts w:ascii="Lucida Console" w:hAnsi="Lucida Console"/>
        </w:rPr>
        <w:t xml:space="preserve"> = </w:t>
      </w:r>
      <w:proofErr w:type="gramStart"/>
      <w:r w:rsidRPr="00610267">
        <w:rPr>
          <w:rFonts w:ascii="Lucida Console" w:hAnsi="Lucida Console"/>
        </w:rPr>
        <w:t>c(</w:t>
      </w:r>
      <w:proofErr w:type="gramEnd"/>
      <w:r w:rsidRPr="00610267">
        <w:rPr>
          <w:rFonts w:ascii="Lucida Console" w:hAnsi="Lucida Console"/>
        </w:rPr>
        <w:t>70,300))</w:t>
      </w:r>
    </w:p>
    <w:p w14:paraId="7A02E70E" w14:textId="1158DA0C" w:rsidR="0095304B" w:rsidRDefault="0095304B" w:rsidP="00610267">
      <w:pPr>
        <w:spacing w:line="480" w:lineRule="auto"/>
      </w:pPr>
      <w:r>
        <w:t xml:space="preserve">will produce plots with a y axis range of 70 – 300 mg/dL. </w:t>
      </w:r>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5A4C8983" w:rsidR="00AF64A6" w:rsidRPr="00073A40" w:rsidDel="00457D50" w:rsidRDefault="00AF64A6" w:rsidP="00AF64A6">
      <w:pPr>
        <w:spacing w:after="160" w:line="259" w:lineRule="auto"/>
        <w:rPr>
          <w:del w:id="0" w:author="Pyle, Laura L" w:date="2019-09-26T11:12:00Z"/>
          <w:b/>
        </w:rPr>
      </w:pPr>
      <w:del w:id="1" w:author="Pyle, Laura L" w:date="2019-09-26T11:12:00Z">
        <w:r w:rsidDel="00457D50">
          <w:rPr>
            <w:b/>
            <w:noProof/>
          </w:rPr>
          <w:drawing>
            <wp:inline distT="0" distB="0" distL="0" distR="0" wp14:anchorId="00475756" wp14:editId="10B0BFA0">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del>
    </w:p>
    <w:p w14:paraId="7F955BC0" w14:textId="575A71B9" w:rsidR="00AF64A6" w:rsidRPr="00066BF5" w:rsidRDefault="00AF64A6">
      <w:pPr>
        <w:spacing w:after="160" w:line="259" w:lineRule="auto"/>
        <w:rPr>
          <w:b/>
        </w:rPr>
        <w:pPrChange w:id="2" w:author="Pyle, Laura L" w:date="2019-09-26T11:12:00Z">
          <w:pPr>
            <w:pStyle w:val="NormalWeb"/>
            <w:shd w:val="clear" w:color="auto" w:fill="FFFFFF"/>
          </w:pPr>
        </w:pPrChange>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0490D618" w:rsidR="00AF64A6" w:rsidRPr="00066BF5" w:rsidDel="00457D50" w:rsidRDefault="00AF64A6" w:rsidP="00F854AC">
      <w:pPr>
        <w:pStyle w:val="NormalWeb"/>
        <w:spacing w:line="480" w:lineRule="auto"/>
        <w:rPr>
          <w:del w:id="3" w:author="Pyle, Laura L" w:date="2019-09-26T11:12:00Z"/>
          <w:b/>
        </w:rPr>
        <w:pPrChange w:id="4" w:author="Pyle, Laura L" w:date="2019-09-28T20:04:00Z">
          <w:pPr>
            <w:pStyle w:val="NormalWeb"/>
          </w:pPr>
        </w:pPrChange>
      </w:pPr>
      <w:del w:id="5" w:author="Pyle, Laura L" w:date="2019-09-26T11:12:00Z">
        <w:r w:rsidDel="00457D50">
          <w:rPr>
            <w:noProof/>
          </w:rPr>
          <w:drawing>
            <wp:inline distT="0" distB="0" distL="0" distR="0" wp14:anchorId="5FF6734B" wp14:editId="51AB4EC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1">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del>
    </w:p>
    <w:p w14:paraId="71FE3803" w14:textId="007D89D2" w:rsidR="00562E02" w:rsidRDefault="007638BD" w:rsidP="00F854AC">
      <w:pPr>
        <w:pStyle w:val="NormalWeb"/>
        <w:spacing w:line="480" w:lineRule="auto"/>
        <w:pPrChange w:id="6" w:author="Pyle, Laura L" w:date="2019-09-28T20:04:00Z">
          <w:pPr>
            <w:spacing w:line="480" w:lineRule="auto"/>
            <w:ind w:firstLine="720"/>
          </w:pPr>
        </w:pPrChange>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tbl>
      <w:tblPr>
        <w:tblW w:w="6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 w:author="Pyle, Laura L" w:date="2019-09-28T19:56:00Z">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70"/>
        <w:gridCol w:w="2160"/>
        <w:gridCol w:w="1761"/>
        <w:tblGridChange w:id="8">
          <w:tblGrid>
            <w:gridCol w:w="2165"/>
            <w:gridCol w:w="805"/>
            <w:gridCol w:w="688"/>
            <w:gridCol w:w="703"/>
            <w:gridCol w:w="769"/>
            <w:gridCol w:w="1761"/>
          </w:tblGrid>
        </w:tblGridChange>
      </w:tblGrid>
      <w:tr w:rsidR="009E0C74" w:rsidRPr="009E6DA8" w14:paraId="437FC86A" w14:textId="77777777" w:rsidTr="009E0C74">
        <w:trPr>
          <w:trHeight w:val="320"/>
          <w:jc w:val="center"/>
          <w:ins w:id="9" w:author="Pyle, Laura L" w:date="2019-09-28T19:54:00Z"/>
          <w:trPrChange w:id="10" w:author="Pyle, Laura L" w:date="2019-09-28T19:56:00Z">
            <w:trPr>
              <w:gridAfter w:val="0"/>
              <w:trHeight w:val="320"/>
              <w:jc w:val="center"/>
            </w:trPr>
          </w:trPrChange>
        </w:trPr>
        <w:tc>
          <w:tcPr>
            <w:tcW w:w="6891" w:type="dxa"/>
            <w:gridSpan w:val="3"/>
            <w:shd w:val="clear" w:color="auto" w:fill="auto"/>
            <w:noWrap/>
            <w:vAlign w:val="bottom"/>
            <w:tcPrChange w:id="11" w:author="Pyle, Laura L" w:date="2019-09-28T19:56:00Z">
              <w:tcPr>
                <w:tcW w:w="4361" w:type="dxa"/>
                <w:gridSpan w:val="4"/>
                <w:shd w:val="clear" w:color="auto" w:fill="auto"/>
                <w:noWrap/>
                <w:vAlign w:val="bottom"/>
              </w:tcPr>
            </w:tcPrChange>
          </w:tcPr>
          <w:p w14:paraId="570DB258" w14:textId="004035F4" w:rsidR="009E0C74" w:rsidRPr="009E0C74" w:rsidRDefault="009E0C74" w:rsidP="009E0C74">
            <w:pPr>
              <w:pStyle w:val="ListParagraph"/>
              <w:numPr>
                <w:ilvl w:val="0"/>
                <w:numId w:val="1"/>
              </w:numPr>
              <w:spacing w:after="160" w:line="259" w:lineRule="auto"/>
              <w:rPr>
                <w:ins w:id="12" w:author="Pyle, Laura L" w:date="2019-09-28T19:54:00Z"/>
              </w:rPr>
              <w:pPrChange w:id="13" w:author="Pyle, Laura L" w:date="2019-09-28T19:59:00Z">
                <w:pPr/>
              </w:pPrChange>
            </w:pPr>
            <w:proofErr w:type="spellStart"/>
            <w:ins w:id="14" w:author="Pyle, Laura L" w:date="2019-09-28T19:55:00Z">
              <w:r w:rsidRPr="009762B6">
                <w:t>iPro</w:t>
              </w:r>
              <w:proofErr w:type="spellEnd"/>
              <w:r w:rsidRPr="009762B6">
                <w:t xml:space="preserve"> 2 (high excursion defined as &gt; 140 mg/</w:t>
              </w:r>
              <w:proofErr w:type="spellStart"/>
              <w:r w:rsidRPr="009762B6">
                <w:t>dL</w:t>
              </w:r>
              <w:proofErr w:type="spellEnd"/>
              <w:r w:rsidRPr="009762B6">
                <w:t xml:space="preserve"> for 15 minutes, low defined as &lt; 60 mg/</w:t>
              </w:r>
              <w:proofErr w:type="spellStart"/>
              <w:r w:rsidRPr="009762B6">
                <w:t>dL</w:t>
              </w:r>
              <w:proofErr w:type="spellEnd"/>
              <w:r w:rsidRPr="009762B6">
                <w:t xml:space="preserve"> for 15 minutes)</w:t>
              </w:r>
            </w:ins>
          </w:p>
        </w:tc>
      </w:tr>
      <w:tr w:rsidR="00197740" w:rsidRPr="009E6DA8" w14:paraId="55A40BCC" w14:textId="77777777" w:rsidTr="009E0C74">
        <w:trPr>
          <w:trHeight w:val="320"/>
          <w:jc w:val="center"/>
          <w:ins w:id="15" w:author="Pyle, Laura L" w:date="2019-09-28T19:54:00Z"/>
          <w:trPrChange w:id="16" w:author="Pyle, Laura L" w:date="2019-09-28T19:56:00Z">
            <w:trPr>
              <w:gridAfter w:val="0"/>
              <w:trHeight w:val="320"/>
              <w:jc w:val="center"/>
            </w:trPr>
          </w:trPrChange>
        </w:trPr>
        <w:tc>
          <w:tcPr>
            <w:tcW w:w="2970" w:type="dxa"/>
            <w:shd w:val="clear" w:color="auto" w:fill="auto"/>
            <w:noWrap/>
            <w:vAlign w:val="bottom"/>
            <w:hideMark/>
            <w:tcPrChange w:id="17" w:author="Pyle, Laura L" w:date="2019-09-28T19:56:00Z">
              <w:tcPr>
                <w:tcW w:w="2165" w:type="dxa"/>
                <w:shd w:val="clear" w:color="auto" w:fill="auto"/>
                <w:noWrap/>
                <w:vAlign w:val="bottom"/>
                <w:hideMark/>
              </w:tcPr>
            </w:tcPrChange>
          </w:tcPr>
          <w:p w14:paraId="153D14C3" w14:textId="77777777" w:rsidR="00197740" w:rsidRPr="009E6DA8" w:rsidRDefault="00197740" w:rsidP="00197740">
            <w:pPr>
              <w:jc w:val="right"/>
              <w:rPr>
                <w:ins w:id="18" w:author="Pyle, Laura L" w:date="2019-09-28T19:54:00Z"/>
                <w:color w:val="000000"/>
              </w:rPr>
            </w:pPr>
          </w:p>
        </w:tc>
        <w:tc>
          <w:tcPr>
            <w:tcW w:w="2160" w:type="dxa"/>
            <w:shd w:val="clear" w:color="auto" w:fill="auto"/>
            <w:noWrap/>
            <w:vAlign w:val="bottom"/>
            <w:hideMark/>
            <w:tcPrChange w:id="19" w:author="Pyle, Laura L" w:date="2019-09-28T19:56:00Z">
              <w:tcPr>
                <w:tcW w:w="1493" w:type="dxa"/>
                <w:gridSpan w:val="2"/>
                <w:shd w:val="clear" w:color="auto" w:fill="auto"/>
                <w:noWrap/>
                <w:vAlign w:val="bottom"/>
                <w:hideMark/>
              </w:tcPr>
            </w:tcPrChange>
          </w:tcPr>
          <w:p w14:paraId="63523017" w14:textId="77777777" w:rsidR="00197740" w:rsidRPr="009E6DA8" w:rsidRDefault="00197740" w:rsidP="00197740">
            <w:pPr>
              <w:rPr>
                <w:ins w:id="20" w:author="Pyle, Laura L" w:date="2019-09-28T19:54:00Z"/>
                <w:color w:val="000000"/>
              </w:rPr>
            </w:pPr>
            <w:proofErr w:type="spellStart"/>
            <w:ins w:id="21" w:author="Pyle, Laura L" w:date="2019-09-28T19:54:00Z">
              <w:r w:rsidRPr="009E6DA8">
                <w:rPr>
                  <w:color w:val="000000"/>
                </w:rPr>
                <w:t>cgmanalysis</w:t>
              </w:r>
              <w:proofErr w:type="spellEnd"/>
            </w:ins>
          </w:p>
        </w:tc>
        <w:tc>
          <w:tcPr>
            <w:tcW w:w="1761" w:type="dxa"/>
            <w:shd w:val="clear" w:color="auto" w:fill="auto"/>
            <w:noWrap/>
            <w:vAlign w:val="bottom"/>
            <w:hideMark/>
            <w:tcPrChange w:id="22" w:author="Pyle, Laura L" w:date="2019-09-28T19:56:00Z">
              <w:tcPr>
                <w:tcW w:w="703" w:type="dxa"/>
                <w:shd w:val="clear" w:color="auto" w:fill="auto"/>
                <w:noWrap/>
                <w:vAlign w:val="bottom"/>
                <w:hideMark/>
              </w:tcPr>
            </w:tcPrChange>
          </w:tcPr>
          <w:p w14:paraId="630BC57C" w14:textId="5A5081F7" w:rsidR="00197740" w:rsidRPr="009E6DA8" w:rsidRDefault="00197740" w:rsidP="00197740">
            <w:pPr>
              <w:rPr>
                <w:ins w:id="23" w:author="Pyle, Laura L" w:date="2019-09-28T19:54:00Z"/>
                <w:color w:val="000000"/>
              </w:rPr>
            </w:pPr>
            <w:proofErr w:type="spellStart"/>
            <w:ins w:id="24" w:author="Pyle, Laura L" w:date="2019-09-28T19:54:00Z">
              <w:r w:rsidRPr="009E6DA8">
                <w:rPr>
                  <w:color w:val="000000"/>
                </w:rPr>
                <w:t>iPro</w:t>
              </w:r>
              <w:proofErr w:type="spellEnd"/>
              <w:r w:rsidRPr="009E6DA8">
                <w:rPr>
                  <w:color w:val="000000"/>
                </w:rPr>
                <w:t xml:space="preserve"> </w:t>
              </w:r>
            </w:ins>
            <w:ins w:id="25" w:author="Pyle, Laura L" w:date="2019-09-28T19:59:00Z">
              <w:r w:rsidR="009E0C74">
                <w:rPr>
                  <w:color w:val="000000"/>
                </w:rPr>
                <w:t>2</w:t>
              </w:r>
            </w:ins>
          </w:p>
        </w:tc>
      </w:tr>
      <w:tr w:rsidR="00197740" w:rsidRPr="009E6DA8" w14:paraId="5AF24FC4" w14:textId="77777777" w:rsidTr="009E0C74">
        <w:trPr>
          <w:trHeight w:val="320"/>
          <w:jc w:val="center"/>
          <w:ins w:id="26" w:author="Pyle, Laura L" w:date="2019-09-28T19:54:00Z"/>
          <w:trPrChange w:id="27" w:author="Pyle, Laura L" w:date="2019-09-28T19:56:00Z">
            <w:trPr>
              <w:gridAfter w:val="0"/>
              <w:trHeight w:val="320"/>
              <w:jc w:val="center"/>
            </w:trPr>
          </w:trPrChange>
        </w:trPr>
        <w:tc>
          <w:tcPr>
            <w:tcW w:w="2970" w:type="dxa"/>
            <w:shd w:val="clear" w:color="auto" w:fill="auto"/>
            <w:noWrap/>
            <w:vAlign w:val="bottom"/>
            <w:hideMark/>
            <w:tcPrChange w:id="28" w:author="Pyle, Laura L" w:date="2019-09-28T19:56:00Z">
              <w:tcPr>
                <w:tcW w:w="2165" w:type="dxa"/>
                <w:shd w:val="clear" w:color="auto" w:fill="auto"/>
                <w:noWrap/>
                <w:vAlign w:val="bottom"/>
                <w:hideMark/>
              </w:tcPr>
            </w:tcPrChange>
          </w:tcPr>
          <w:p w14:paraId="11658494" w14:textId="77777777" w:rsidR="00197740" w:rsidRPr="009E6DA8" w:rsidRDefault="00197740" w:rsidP="00197740">
            <w:pPr>
              <w:rPr>
                <w:ins w:id="29" w:author="Pyle, Laura L" w:date="2019-09-28T19:54:00Z"/>
                <w:color w:val="000000"/>
              </w:rPr>
            </w:pPr>
            <w:ins w:id="30" w:author="Pyle, Laura L" w:date="2019-09-28T19:54:00Z">
              <w:r w:rsidRPr="009E6DA8">
                <w:rPr>
                  <w:color w:val="000000"/>
                </w:rPr>
                <w:t xml:space="preserve"># Sensor Values </w:t>
              </w:r>
            </w:ins>
          </w:p>
        </w:tc>
        <w:tc>
          <w:tcPr>
            <w:tcW w:w="2160" w:type="dxa"/>
            <w:shd w:val="clear" w:color="auto" w:fill="auto"/>
            <w:noWrap/>
            <w:vAlign w:val="bottom"/>
            <w:hideMark/>
            <w:tcPrChange w:id="31" w:author="Pyle, Laura L" w:date="2019-09-28T19:56:00Z">
              <w:tcPr>
                <w:tcW w:w="1493" w:type="dxa"/>
                <w:gridSpan w:val="2"/>
                <w:shd w:val="clear" w:color="auto" w:fill="auto"/>
                <w:noWrap/>
                <w:vAlign w:val="bottom"/>
                <w:hideMark/>
              </w:tcPr>
            </w:tcPrChange>
          </w:tcPr>
          <w:p w14:paraId="7E9BD1B7" w14:textId="77777777" w:rsidR="00197740" w:rsidRPr="009E6DA8" w:rsidRDefault="00197740" w:rsidP="00197740">
            <w:pPr>
              <w:jc w:val="right"/>
              <w:rPr>
                <w:ins w:id="32" w:author="Pyle, Laura L" w:date="2019-09-28T19:54:00Z"/>
                <w:color w:val="000000"/>
              </w:rPr>
            </w:pPr>
            <w:ins w:id="33" w:author="Pyle, Laura L" w:date="2019-09-28T19:54:00Z">
              <w:r w:rsidRPr="009E6DA8">
                <w:rPr>
                  <w:color w:val="000000"/>
                </w:rPr>
                <w:t>2000</w:t>
              </w:r>
            </w:ins>
          </w:p>
        </w:tc>
        <w:tc>
          <w:tcPr>
            <w:tcW w:w="1761" w:type="dxa"/>
            <w:shd w:val="clear" w:color="auto" w:fill="auto"/>
            <w:noWrap/>
            <w:vAlign w:val="bottom"/>
            <w:hideMark/>
            <w:tcPrChange w:id="34" w:author="Pyle, Laura L" w:date="2019-09-28T19:56:00Z">
              <w:tcPr>
                <w:tcW w:w="703" w:type="dxa"/>
                <w:shd w:val="clear" w:color="auto" w:fill="auto"/>
                <w:noWrap/>
                <w:vAlign w:val="bottom"/>
                <w:hideMark/>
              </w:tcPr>
            </w:tcPrChange>
          </w:tcPr>
          <w:p w14:paraId="3AC96346" w14:textId="77777777" w:rsidR="00197740" w:rsidRPr="009E6DA8" w:rsidRDefault="00197740" w:rsidP="00197740">
            <w:pPr>
              <w:jc w:val="right"/>
              <w:rPr>
                <w:ins w:id="35" w:author="Pyle, Laura L" w:date="2019-09-28T19:54:00Z"/>
                <w:color w:val="000000"/>
              </w:rPr>
            </w:pPr>
            <w:ins w:id="36" w:author="Pyle, Laura L" w:date="2019-09-28T19:54:00Z">
              <w:r w:rsidRPr="009E6DA8">
                <w:rPr>
                  <w:color w:val="000000"/>
                </w:rPr>
                <w:t>2000</w:t>
              </w:r>
            </w:ins>
          </w:p>
        </w:tc>
      </w:tr>
      <w:tr w:rsidR="00197740" w:rsidRPr="009E6DA8" w14:paraId="4554CB69" w14:textId="77777777" w:rsidTr="009E0C74">
        <w:trPr>
          <w:trHeight w:val="320"/>
          <w:jc w:val="center"/>
          <w:ins w:id="37" w:author="Pyle, Laura L" w:date="2019-09-28T19:54:00Z"/>
          <w:trPrChange w:id="38" w:author="Pyle, Laura L" w:date="2019-09-28T19:56:00Z">
            <w:trPr>
              <w:gridAfter w:val="0"/>
              <w:trHeight w:val="320"/>
              <w:jc w:val="center"/>
            </w:trPr>
          </w:trPrChange>
        </w:trPr>
        <w:tc>
          <w:tcPr>
            <w:tcW w:w="2970" w:type="dxa"/>
            <w:shd w:val="clear" w:color="auto" w:fill="auto"/>
            <w:noWrap/>
            <w:vAlign w:val="bottom"/>
            <w:hideMark/>
            <w:tcPrChange w:id="39" w:author="Pyle, Laura L" w:date="2019-09-28T19:56:00Z">
              <w:tcPr>
                <w:tcW w:w="2165" w:type="dxa"/>
                <w:shd w:val="clear" w:color="auto" w:fill="auto"/>
                <w:noWrap/>
                <w:vAlign w:val="bottom"/>
                <w:hideMark/>
              </w:tcPr>
            </w:tcPrChange>
          </w:tcPr>
          <w:p w14:paraId="1CEAFC27" w14:textId="77777777" w:rsidR="00197740" w:rsidRPr="009E6DA8" w:rsidRDefault="00197740" w:rsidP="00197740">
            <w:pPr>
              <w:rPr>
                <w:ins w:id="40" w:author="Pyle, Laura L" w:date="2019-09-28T19:54:00Z"/>
                <w:color w:val="000000"/>
              </w:rPr>
            </w:pPr>
            <w:ins w:id="41" w:author="Pyle, Laura L" w:date="2019-09-28T19:54:00Z">
              <w:r w:rsidRPr="009E6DA8">
                <w:rPr>
                  <w:color w:val="000000"/>
                </w:rPr>
                <w:t xml:space="preserve">Highest </w:t>
              </w:r>
            </w:ins>
          </w:p>
        </w:tc>
        <w:tc>
          <w:tcPr>
            <w:tcW w:w="2160" w:type="dxa"/>
            <w:shd w:val="clear" w:color="auto" w:fill="auto"/>
            <w:noWrap/>
            <w:vAlign w:val="bottom"/>
            <w:hideMark/>
            <w:tcPrChange w:id="42" w:author="Pyle, Laura L" w:date="2019-09-28T19:56:00Z">
              <w:tcPr>
                <w:tcW w:w="1493" w:type="dxa"/>
                <w:gridSpan w:val="2"/>
                <w:shd w:val="clear" w:color="auto" w:fill="auto"/>
                <w:noWrap/>
                <w:vAlign w:val="bottom"/>
                <w:hideMark/>
              </w:tcPr>
            </w:tcPrChange>
          </w:tcPr>
          <w:p w14:paraId="7DD837DC" w14:textId="77777777" w:rsidR="00197740" w:rsidRPr="009E6DA8" w:rsidRDefault="00197740" w:rsidP="00197740">
            <w:pPr>
              <w:jc w:val="right"/>
              <w:rPr>
                <w:ins w:id="43" w:author="Pyle, Laura L" w:date="2019-09-28T19:54:00Z"/>
                <w:color w:val="000000"/>
              </w:rPr>
            </w:pPr>
            <w:ins w:id="44" w:author="Pyle, Laura L" w:date="2019-09-28T19:54:00Z">
              <w:r w:rsidRPr="009E6DA8">
                <w:rPr>
                  <w:color w:val="000000"/>
                </w:rPr>
                <w:t>282</w:t>
              </w:r>
            </w:ins>
          </w:p>
        </w:tc>
        <w:tc>
          <w:tcPr>
            <w:tcW w:w="1761" w:type="dxa"/>
            <w:shd w:val="clear" w:color="auto" w:fill="auto"/>
            <w:noWrap/>
            <w:vAlign w:val="bottom"/>
            <w:hideMark/>
            <w:tcPrChange w:id="45" w:author="Pyle, Laura L" w:date="2019-09-28T19:56:00Z">
              <w:tcPr>
                <w:tcW w:w="703" w:type="dxa"/>
                <w:shd w:val="clear" w:color="auto" w:fill="auto"/>
                <w:noWrap/>
                <w:vAlign w:val="bottom"/>
                <w:hideMark/>
              </w:tcPr>
            </w:tcPrChange>
          </w:tcPr>
          <w:p w14:paraId="6AE3EF00" w14:textId="77777777" w:rsidR="00197740" w:rsidRPr="009E6DA8" w:rsidRDefault="00197740" w:rsidP="00197740">
            <w:pPr>
              <w:jc w:val="right"/>
              <w:rPr>
                <w:ins w:id="46" w:author="Pyle, Laura L" w:date="2019-09-28T19:54:00Z"/>
                <w:color w:val="000000"/>
              </w:rPr>
            </w:pPr>
            <w:ins w:id="47" w:author="Pyle, Laura L" w:date="2019-09-28T19:54:00Z">
              <w:r w:rsidRPr="009E6DA8">
                <w:rPr>
                  <w:color w:val="000000"/>
                </w:rPr>
                <w:t>282</w:t>
              </w:r>
            </w:ins>
          </w:p>
        </w:tc>
      </w:tr>
      <w:tr w:rsidR="00197740" w:rsidRPr="009E6DA8" w14:paraId="0E0379FB" w14:textId="77777777" w:rsidTr="009E0C74">
        <w:trPr>
          <w:trHeight w:val="320"/>
          <w:jc w:val="center"/>
          <w:ins w:id="48" w:author="Pyle, Laura L" w:date="2019-09-28T19:54:00Z"/>
          <w:trPrChange w:id="49" w:author="Pyle, Laura L" w:date="2019-09-28T19:56:00Z">
            <w:trPr>
              <w:gridAfter w:val="0"/>
              <w:trHeight w:val="320"/>
              <w:jc w:val="center"/>
            </w:trPr>
          </w:trPrChange>
        </w:trPr>
        <w:tc>
          <w:tcPr>
            <w:tcW w:w="2970" w:type="dxa"/>
            <w:shd w:val="clear" w:color="auto" w:fill="auto"/>
            <w:noWrap/>
            <w:vAlign w:val="bottom"/>
            <w:hideMark/>
            <w:tcPrChange w:id="50" w:author="Pyle, Laura L" w:date="2019-09-28T19:56:00Z">
              <w:tcPr>
                <w:tcW w:w="2165" w:type="dxa"/>
                <w:shd w:val="clear" w:color="auto" w:fill="auto"/>
                <w:noWrap/>
                <w:vAlign w:val="bottom"/>
                <w:hideMark/>
              </w:tcPr>
            </w:tcPrChange>
          </w:tcPr>
          <w:p w14:paraId="610C5116" w14:textId="77777777" w:rsidR="00197740" w:rsidRPr="009E6DA8" w:rsidRDefault="00197740" w:rsidP="00197740">
            <w:pPr>
              <w:rPr>
                <w:ins w:id="51" w:author="Pyle, Laura L" w:date="2019-09-28T19:54:00Z"/>
                <w:color w:val="000000"/>
              </w:rPr>
            </w:pPr>
            <w:ins w:id="52" w:author="Pyle, Laura L" w:date="2019-09-28T19:54:00Z">
              <w:r w:rsidRPr="009E6DA8">
                <w:rPr>
                  <w:color w:val="000000"/>
                </w:rPr>
                <w:t xml:space="preserve">Lowest </w:t>
              </w:r>
            </w:ins>
          </w:p>
        </w:tc>
        <w:tc>
          <w:tcPr>
            <w:tcW w:w="2160" w:type="dxa"/>
            <w:shd w:val="clear" w:color="auto" w:fill="auto"/>
            <w:noWrap/>
            <w:vAlign w:val="bottom"/>
            <w:hideMark/>
            <w:tcPrChange w:id="53" w:author="Pyle, Laura L" w:date="2019-09-28T19:56:00Z">
              <w:tcPr>
                <w:tcW w:w="1493" w:type="dxa"/>
                <w:gridSpan w:val="2"/>
                <w:shd w:val="clear" w:color="auto" w:fill="auto"/>
                <w:noWrap/>
                <w:vAlign w:val="bottom"/>
                <w:hideMark/>
              </w:tcPr>
            </w:tcPrChange>
          </w:tcPr>
          <w:p w14:paraId="308F9FF2" w14:textId="77777777" w:rsidR="00197740" w:rsidRPr="009E6DA8" w:rsidRDefault="00197740" w:rsidP="00197740">
            <w:pPr>
              <w:jc w:val="right"/>
              <w:rPr>
                <w:ins w:id="54" w:author="Pyle, Laura L" w:date="2019-09-28T19:54:00Z"/>
                <w:color w:val="000000"/>
              </w:rPr>
            </w:pPr>
            <w:ins w:id="55" w:author="Pyle, Laura L" w:date="2019-09-28T19:54:00Z">
              <w:r w:rsidRPr="009E6DA8">
                <w:rPr>
                  <w:color w:val="000000"/>
                </w:rPr>
                <w:t>70</w:t>
              </w:r>
            </w:ins>
          </w:p>
        </w:tc>
        <w:tc>
          <w:tcPr>
            <w:tcW w:w="1761" w:type="dxa"/>
            <w:shd w:val="clear" w:color="auto" w:fill="auto"/>
            <w:noWrap/>
            <w:vAlign w:val="bottom"/>
            <w:hideMark/>
            <w:tcPrChange w:id="56" w:author="Pyle, Laura L" w:date="2019-09-28T19:56:00Z">
              <w:tcPr>
                <w:tcW w:w="703" w:type="dxa"/>
                <w:shd w:val="clear" w:color="auto" w:fill="auto"/>
                <w:noWrap/>
                <w:vAlign w:val="bottom"/>
                <w:hideMark/>
              </w:tcPr>
            </w:tcPrChange>
          </w:tcPr>
          <w:p w14:paraId="10F7D06C" w14:textId="77777777" w:rsidR="00197740" w:rsidRPr="009E6DA8" w:rsidRDefault="00197740" w:rsidP="00197740">
            <w:pPr>
              <w:jc w:val="right"/>
              <w:rPr>
                <w:ins w:id="57" w:author="Pyle, Laura L" w:date="2019-09-28T19:54:00Z"/>
                <w:color w:val="000000"/>
              </w:rPr>
            </w:pPr>
            <w:ins w:id="58" w:author="Pyle, Laura L" w:date="2019-09-28T19:54:00Z">
              <w:r w:rsidRPr="009E6DA8">
                <w:rPr>
                  <w:color w:val="000000"/>
                </w:rPr>
                <w:t>70</w:t>
              </w:r>
            </w:ins>
          </w:p>
        </w:tc>
      </w:tr>
      <w:tr w:rsidR="00197740" w:rsidRPr="009E6DA8" w14:paraId="38FDCA14" w14:textId="77777777" w:rsidTr="009E0C74">
        <w:trPr>
          <w:trHeight w:val="320"/>
          <w:jc w:val="center"/>
          <w:ins w:id="59" w:author="Pyle, Laura L" w:date="2019-09-28T19:54:00Z"/>
          <w:trPrChange w:id="60" w:author="Pyle, Laura L" w:date="2019-09-28T19:56:00Z">
            <w:trPr>
              <w:gridAfter w:val="0"/>
              <w:trHeight w:val="320"/>
              <w:jc w:val="center"/>
            </w:trPr>
          </w:trPrChange>
        </w:trPr>
        <w:tc>
          <w:tcPr>
            <w:tcW w:w="2970" w:type="dxa"/>
            <w:shd w:val="clear" w:color="auto" w:fill="auto"/>
            <w:noWrap/>
            <w:vAlign w:val="bottom"/>
            <w:hideMark/>
            <w:tcPrChange w:id="61" w:author="Pyle, Laura L" w:date="2019-09-28T19:56:00Z">
              <w:tcPr>
                <w:tcW w:w="2165" w:type="dxa"/>
                <w:shd w:val="clear" w:color="auto" w:fill="auto"/>
                <w:noWrap/>
                <w:vAlign w:val="bottom"/>
                <w:hideMark/>
              </w:tcPr>
            </w:tcPrChange>
          </w:tcPr>
          <w:p w14:paraId="366B553F" w14:textId="77777777" w:rsidR="00197740" w:rsidRPr="009E6DA8" w:rsidRDefault="00197740" w:rsidP="00197740">
            <w:pPr>
              <w:rPr>
                <w:ins w:id="62" w:author="Pyle, Laura L" w:date="2019-09-28T19:54:00Z"/>
                <w:color w:val="000000"/>
              </w:rPr>
            </w:pPr>
            <w:ins w:id="63" w:author="Pyle, Laura L" w:date="2019-09-28T19:54:00Z">
              <w:r w:rsidRPr="009E6DA8">
                <w:rPr>
                  <w:color w:val="000000"/>
                </w:rPr>
                <w:t xml:space="preserve">Average </w:t>
              </w:r>
            </w:ins>
          </w:p>
        </w:tc>
        <w:tc>
          <w:tcPr>
            <w:tcW w:w="2160" w:type="dxa"/>
            <w:shd w:val="clear" w:color="auto" w:fill="auto"/>
            <w:noWrap/>
            <w:vAlign w:val="bottom"/>
            <w:hideMark/>
            <w:tcPrChange w:id="64" w:author="Pyle, Laura L" w:date="2019-09-28T19:56:00Z">
              <w:tcPr>
                <w:tcW w:w="1493" w:type="dxa"/>
                <w:gridSpan w:val="2"/>
                <w:shd w:val="clear" w:color="auto" w:fill="auto"/>
                <w:noWrap/>
                <w:vAlign w:val="bottom"/>
                <w:hideMark/>
              </w:tcPr>
            </w:tcPrChange>
          </w:tcPr>
          <w:p w14:paraId="4EB21B2B" w14:textId="77777777" w:rsidR="00197740" w:rsidRPr="009E6DA8" w:rsidRDefault="00197740" w:rsidP="00197740">
            <w:pPr>
              <w:jc w:val="right"/>
              <w:rPr>
                <w:ins w:id="65" w:author="Pyle, Laura L" w:date="2019-09-28T19:54:00Z"/>
                <w:color w:val="000000"/>
              </w:rPr>
            </w:pPr>
            <w:ins w:id="66" w:author="Pyle, Laura L" w:date="2019-09-28T19:54:00Z">
              <w:r w:rsidRPr="009E6DA8">
                <w:rPr>
                  <w:color w:val="000000"/>
                </w:rPr>
                <w:t>126.87</w:t>
              </w:r>
            </w:ins>
          </w:p>
        </w:tc>
        <w:tc>
          <w:tcPr>
            <w:tcW w:w="1761" w:type="dxa"/>
            <w:shd w:val="clear" w:color="auto" w:fill="auto"/>
            <w:noWrap/>
            <w:vAlign w:val="bottom"/>
            <w:hideMark/>
            <w:tcPrChange w:id="67" w:author="Pyle, Laura L" w:date="2019-09-28T19:56:00Z">
              <w:tcPr>
                <w:tcW w:w="703" w:type="dxa"/>
                <w:shd w:val="clear" w:color="auto" w:fill="auto"/>
                <w:noWrap/>
                <w:vAlign w:val="bottom"/>
                <w:hideMark/>
              </w:tcPr>
            </w:tcPrChange>
          </w:tcPr>
          <w:p w14:paraId="21C90CD3" w14:textId="77777777" w:rsidR="00197740" w:rsidRPr="009E6DA8" w:rsidRDefault="00197740" w:rsidP="00197740">
            <w:pPr>
              <w:jc w:val="right"/>
              <w:rPr>
                <w:ins w:id="68" w:author="Pyle, Laura L" w:date="2019-09-28T19:54:00Z"/>
                <w:color w:val="000000"/>
              </w:rPr>
            </w:pPr>
            <w:ins w:id="69" w:author="Pyle, Laura L" w:date="2019-09-28T19:54:00Z">
              <w:r w:rsidRPr="009E6DA8">
                <w:rPr>
                  <w:color w:val="000000"/>
                </w:rPr>
                <w:t>127</w:t>
              </w:r>
            </w:ins>
          </w:p>
        </w:tc>
      </w:tr>
      <w:tr w:rsidR="00197740" w:rsidRPr="009E6DA8" w14:paraId="4D7E4B04" w14:textId="77777777" w:rsidTr="009E0C74">
        <w:trPr>
          <w:trHeight w:val="320"/>
          <w:jc w:val="center"/>
          <w:ins w:id="70" w:author="Pyle, Laura L" w:date="2019-09-28T19:54:00Z"/>
          <w:trPrChange w:id="71" w:author="Pyle, Laura L" w:date="2019-09-28T19:56:00Z">
            <w:trPr>
              <w:gridAfter w:val="0"/>
              <w:trHeight w:val="320"/>
              <w:jc w:val="center"/>
            </w:trPr>
          </w:trPrChange>
        </w:trPr>
        <w:tc>
          <w:tcPr>
            <w:tcW w:w="2970" w:type="dxa"/>
            <w:shd w:val="clear" w:color="auto" w:fill="auto"/>
            <w:noWrap/>
            <w:vAlign w:val="bottom"/>
            <w:hideMark/>
            <w:tcPrChange w:id="72" w:author="Pyle, Laura L" w:date="2019-09-28T19:56:00Z">
              <w:tcPr>
                <w:tcW w:w="2165" w:type="dxa"/>
                <w:shd w:val="clear" w:color="auto" w:fill="auto"/>
                <w:noWrap/>
                <w:vAlign w:val="bottom"/>
                <w:hideMark/>
              </w:tcPr>
            </w:tcPrChange>
          </w:tcPr>
          <w:p w14:paraId="7B3E296B" w14:textId="77777777" w:rsidR="00197740" w:rsidRPr="009E6DA8" w:rsidRDefault="00197740" w:rsidP="00197740">
            <w:pPr>
              <w:rPr>
                <w:ins w:id="73" w:author="Pyle, Laura L" w:date="2019-09-28T19:54:00Z"/>
                <w:color w:val="000000"/>
              </w:rPr>
            </w:pPr>
            <w:ins w:id="74" w:author="Pyle, Laura L" w:date="2019-09-28T19:54:00Z">
              <w:r w:rsidRPr="009E6DA8">
                <w:rPr>
                  <w:color w:val="000000"/>
                </w:rPr>
                <w:t xml:space="preserve">Standard Dev </w:t>
              </w:r>
            </w:ins>
          </w:p>
        </w:tc>
        <w:tc>
          <w:tcPr>
            <w:tcW w:w="2160" w:type="dxa"/>
            <w:shd w:val="clear" w:color="auto" w:fill="auto"/>
            <w:noWrap/>
            <w:vAlign w:val="bottom"/>
            <w:hideMark/>
            <w:tcPrChange w:id="75" w:author="Pyle, Laura L" w:date="2019-09-28T19:56:00Z">
              <w:tcPr>
                <w:tcW w:w="1493" w:type="dxa"/>
                <w:gridSpan w:val="2"/>
                <w:shd w:val="clear" w:color="auto" w:fill="auto"/>
                <w:noWrap/>
                <w:vAlign w:val="bottom"/>
                <w:hideMark/>
              </w:tcPr>
            </w:tcPrChange>
          </w:tcPr>
          <w:p w14:paraId="1AC7EB01" w14:textId="77777777" w:rsidR="00197740" w:rsidRPr="009E6DA8" w:rsidRDefault="00197740" w:rsidP="00197740">
            <w:pPr>
              <w:jc w:val="right"/>
              <w:rPr>
                <w:ins w:id="76" w:author="Pyle, Laura L" w:date="2019-09-28T19:54:00Z"/>
                <w:color w:val="000000"/>
              </w:rPr>
            </w:pPr>
            <w:ins w:id="77" w:author="Pyle, Laura L" w:date="2019-09-28T19:54:00Z">
              <w:r w:rsidRPr="009E6DA8">
                <w:rPr>
                  <w:color w:val="000000"/>
                </w:rPr>
                <w:t>30.79</w:t>
              </w:r>
            </w:ins>
          </w:p>
        </w:tc>
        <w:tc>
          <w:tcPr>
            <w:tcW w:w="1761" w:type="dxa"/>
            <w:shd w:val="clear" w:color="auto" w:fill="auto"/>
            <w:noWrap/>
            <w:vAlign w:val="bottom"/>
            <w:hideMark/>
            <w:tcPrChange w:id="78" w:author="Pyle, Laura L" w:date="2019-09-28T19:56:00Z">
              <w:tcPr>
                <w:tcW w:w="703" w:type="dxa"/>
                <w:shd w:val="clear" w:color="auto" w:fill="auto"/>
                <w:noWrap/>
                <w:vAlign w:val="bottom"/>
                <w:hideMark/>
              </w:tcPr>
            </w:tcPrChange>
          </w:tcPr>
          <w:p w14:paraId="028F4608" w14:textId="77777777" w:rsidR="00197740" w:rsidRPr="009E6DA8" w:rsidRDefault="00197740" w:rsidP="00197740">
            <w:pPr>
              <w:jc w:val="right"/>
              <w:rPr>
                <w:ins w:id="79" w:author="Pyle, Laura L" w:date="2019-09-28T19:54:00Z"/>
                <w:color w:val="000000"/>
              </w:rPr>
            </w:pPr>
            <w:ins w:id="80" w:author="Pyle, Laura L" w:date="2019-09-28T19:54:00Z">
              <w:r w:rsidRPr="009E6DA8">
                <w:rPr>
                  <w:color w:val="000000"/>
                </w:rPr>
                <w:t>31</w:t>
              </w:r>
            </w:ins>
          </w:p>
        </w:tc>
      </w:tr>
      <w:tr w:rsidR="00197740" w:rsidRPr="009E6DA8" w14:paraId="27927F8E" w14:textId="77777777" w:rsidTr="009E0C74">
        <w:trPr>
          <w:trHeight w:val="320"/>
          <w:jc w:val="center"/>
          <w:ins w:id="81" w:author="Pyle, Laura L" w:date="2019-09-28T19:54:00Z"/>
          <w:trPrChange w:id="82" w:author="Pyle, Laura L" w:date="2019-09-28T19:56:00Z">
            <w:trPr>
              <w:gridAfter w:val="0"/>
              <w:trHeight w:val="320"/>
              <w:jc w:val="center"/>
            </w:trPr>
          </w:trPrChange>
        </w:trPr>
        <w:tc>
          <w:tcPr>
            <w:tcW w:w="2970" w:type="dxa"/>
            <w:shd w:val="clear" w:color="auto" w:fill="auto"/>
            <w:noWrap/>
            <w:vAlign w:val="bottom"/>
            <w:hideMark/>
            <w:tcPrChange w:id="83" w:author="Pyle, Laura L" w:date="2019-09-28T19:56:00Z">
              <w:tcPr>
                <w:tcW w:w="2165" w:type="dxa"/>
                <w:shd w:val="clear" w:color="auto" w:fill="auto"/>
                <w:noWrap/>
                <w:vAlign w:val="bottom"/>
                <w:hideMark/>
              </w:tcPr>
            </w:tcPrChange>
          </w:tcPr>
          <w:p w14:paraId="0110B572" w14:textId="77777777" w:rsidR="00197740" w:rsidRPr="009E6DA8" w:rsidRDefault="00197740" w:rsidP="00197740">
            <w:pPr>
              <w:rPr>
                <w:ins w:id="84" w:author="Pyle, Laura L" w:date="2019-09-28T19:54:00Z"/>
                <w:color w:val="000000"/>
              </w:rPr>
            </w:pPr>
            <w:ins w:id="85" w:author="Pyle, Laura L" w:date="2019-09-28T19:54:00Z">
              <w:r w:rsidRPr="009E6DA8">
                <w:rPr>
                  <w:color w:val="000000"/>
                </w:rPr>
                <w:t># High Excursions</w:t>
              </w:r>
            </w:ins>
          </w:p>
        </w:tc>
        <w:tc>
          <w:tcPr>
            <w:tcW w:w="2160" w:type="dxa"/>
            <w:shd w:val="clear" w:color="auto" w:fill="auto"/>
            <w:noWrap/>
            <w:vAlign w:val="bottom"/>
            <w:hideMark/>
            <w:tcPrChange w:id="86" w:author="Pyle, Laura L" w:date="2019-09-28T19:56:00Z">
              <w:tcPr>
                <w:tcW w:w="1493" w:type="dxa"/>
                <w:gridSpan w:val="2"/>
                <w:shd w:val="clear" w:color="auto" w:fill="auto"/>
                <w:noWrap/>
                <w:vAlign w:val="bottom"/>
                <w:hideMark/>
              </w:tcPr>
            </w:tcPrChange>
          </w:tcPr>
          <w:p w14:paraId="790D8A7C" w14:textId="77777777" w:rsidR="00197740" w:rsidRPr="009E6DA8" w:rsidRDefault="00197740" w:rsidP="00197740">
            <w:pPr>
              <w:jc w:val="right"/>
              <w:rPr>
                <w:ins w:id="87" w:author="Pyle, Laura L" w:date="2019-09-28T19:54:00Z"/>
                <w:color w:val="000000"/>
              </w:rPr>
            </w:pPr>
            <w:ins w:id="88" w:author="Pyle, Laura L" w:date="2019-09-28T19:54:00Z">
              <w:r w:rsidRPr="009E6DA8">
                <w:rPr>
                  <w:color w:val="000000"/>
                </w:rPr>
                <w:t>31</w:t>
              </w:r>
            </w:ins>
          </w:p>
        </w:tc>
        <w:tc>
          <w:tcPr>
            <w:tcW w:w="1761" w:type="dxa"/>
            <w:shd w:val="clear" w:color="auto" w:fill="auto"/>
            <w:noWrap/>
            <w:vAlign w:val="bottom"/>
            <w:hideMark/>
            <w:tcPrChange w:id="89" w:author="Pyle, Laura L" w:date="2019-09-28T19:56:00Z">
              <w:tcPr>
                <w:tcW w:w="703" w:type="dxa"/>
                <w:shd w:val="clear" w:color="auto" w:fill="auto"/>
                <w:noWrap/>
                <w:vAlign w:val="bottom"/>
                <w:hideMark/>
              </w:tcPr>
            </w:tcPrChange>
          </w:tcPr>
          <w:p w14:paraId="1786C078" w14:textId="77777777" w:rsidR="00197740" w:rsidRPr="009E6DA8" w:rsidRDefault="00197740" w:rsidP="00197740">
            <w:pPr>
              <w:jc w:val="right"/>
              <w:rPr>
                <w:ins w:id="90" w:author="Pyle, Laura L" w:date="2019-09-28T19:54:00Z"/>
                <w:color w:val="000000"/>
              </w:rPr>
            </w:pPr>
            <w:ins w:id="91" w:author="Pyle, Laura L" w:date="2019-09-28T19:54:00Z">
              <w:r w:rsidRPr="009E6DA8">
                <w:rPr>
                  <w:color w:val="000000"/>
                </w:rPr>
                <w:t>32</w:t>
              </w:r>
            </w:ins>
          </w:p>
        </w:tc>
      </w:tr>
      <w:tr w:rsidR="00197740" w:rsidRPr="009E6DA8" w14:paraId="270A4F93" w14:textId="77777777" w:rsidTr="009E0C74">
        <w:trPr>
          <w:trHeight w:val="320"/>
          <w:jc w:val="center"/>
          <w:ins w:id="92" w:author="Pyle, Laura L" w:date="2019-09-28T19:54:00Z"/>
          <w:trPrChange w:id="93" w:author="Pyle, Laura L" w:date="2019-09-28T19:56:00Z">
            <w:trPr>
              <w:gridAfter w:val="0"/>
              <w:trHeight w:val="320"/>
              <w:jc w:val="center"/>
            </w:trPr>
          </w:trPrChange>
        </w:trPr>
        <w:tc>
          <w:tcPr>
            <w:tcW w:w="2970" w:type="dxa"/>
            <w:shd w:val="clear" w:color="auto" w:fill="auto"/>
            <w:noWrap/>
            <w:vAlign w:val="bottom"/>
            <w:hideMark/>
            <w:tcPrChange w:id="94" w:author="Pyle, Laura L" w:date="2019-09-28T19:56:00Z">
              <w:tcPr>
                <w:tcW w:w="2165" w:type="dxa"/>
                <w:shd w:val="clear" w:color="auto" w:fill="auto"/>
                <w:noWrap/>
                <w:vAlign w:val="bottom"/>
                <w:hideMark/>
              </w:tcPr>
            </w:tcPrChange>
          </w:tcPr>
          <w:p w14:paraId="3A343AC3" w14:textId="77777777" w:rsidR="00197740" w:rsidRPr="009E6DA8" w:rsidRDefault="00197740" w:rsidP="00197740">
            <w:pPr>
              <w:rPr>
                <w:ins w:id="95" w:author="Pyle, Laura L" w:date="2019-09-28T19:54:00Z"/>
                <w:color w:val="000000"/>
              </w:rPr>
            </w:pPr>
            <w:ins w:id="96" w:author="Pyle, Laura L" w:date="2019-09-28T19:54:00Z">
              <w:r w:rsidRPr="009E6DA8">
                <w:rPr>
                  <w:color w:val="000000"/>
                </w:rPr>
                <w:t># Low Excursions</w:t>
              </w:r>
            </w:ins>
          </w:p>
        </w:tc>
        <w:tc>
          <w:tcPr>
            <w:tcW w:w="2160" w:type="dxa"/>
            <w:shd w:val="clear" w:color="auto" w:fill="auto"/>
            <w:noWrap/>
            <w:vAlign w:val="bottom"/>
            <w:hideMark/>
            <w:tcPrChange w:id="97" w:author="Pyle, Laura L" w:date="2019-09-28T19:56:00Z">
              <w:tcPr>
                <w:tcW w:w="1493" w:type="dxa"/>
                <w:gridSpan w:val="2"/>
                <w:shd w:val="clear" w:color="auto" w:fill="auto"/>
                <w:noWrap/>
                <w:vAlign w:val="bottom"/>
                <w:hideMark/>
              </w:tcPr>
            </w:tcPrChange>
          </w:tcPr>
          <w:p w14:paraId="00BF0BF5" w14:textId="77777777" w:rsidR="00197740" w:rsidRPr="009E6DA8" w:rsidRDefault="00197740" w:rsidP="00197740">
            <w:pPr>
              <w:jc w:val="right"/>
              <w:rPr>
                <w:ins w:id="98" w:author="Pyle, Laura L" w:date="2019-09-28T19:54:00Z"/>
                <w:color w:val="000000"/>
              </w:rPr>
            </w:pPr>
            <w:ins w:id="99" w:author="Pyle, Laura L" w:date="2019-09-28T19:54:00Z">
              <w:r w:rsidRPr="009E6DA8">
                <w:rPr>
                  <w:color w:val="000000"/>
                </w:rPr>
                <w:t>0</w:t>
              </w:r>
            </w:ins>
          </w:p>
        </w:tc>
        <w:tc>
          <w:tcPr>
            <w:tcW w:w="1761" w:type="dxa"/>
            <w:shd w:val="clear" w:color="auto" w:fill="auto"/>
            <w:noWrap/>
            <w:vAlign w:val="bottom"/>
            <w:hideMark/>
            <w:tcPrChange w:id="100" w:author="Pyle, Laura L" w:date="2019-09-28T19:56:00Z">
              <w:tcPr>
                <w:tcW w:w="703" w:type="dxa"/>
                <w:shd w:val="clear" w:color="auto" w:fill="auto"/>
                <w:noWrap/>
                <w:vAlign w:val="bottom"/>
                <w:hideMark/>
              </w:tcPr>
            </w:tcPrChange>
          </w:tcPr>
          <w:p w14:paraId="3C3A6390" w14:textId="77777777" w:rsidR="00197740" w:rsidRPr="009E6DA8" w:rsidRDefault="00197740" w:rsidP="00197740">
            <w:pPr>
              <w:jc w:val="right"/>
              <w:rPr>
                <w:ins w:id="101" w:author="Pyle, Laura L" w:date="2019-09-28T19:54:00Z"/>
                <w:color w:val="000000"/>
              </w:rPr>
            </w:pPr>
            <w:ins w:id="102" w:author="Pyle, Laura L" w:date="2019-09-28T19:54:00Z">
              <w:r w:rsidRPr="009E6DA8">
                <w:rPr>
                  <w:color w:val="000000"/>
                </w:rPr>
                <w:t>0</w:t>
              </w:r>
            </w:ins>
          </w:p>
        </w:tc>
      </w:tr>
      <w:tr w:rsidR="00197740" w:rsidRPr="009E6DA8" w14:paraId="128D394B" w14:textId="77777777" w:rsidTr="009E0C74">
        <w:trPr>
          <w:trHeight w:val="320"/>
          <w:jc w:val="center"/>
          <w:ins w:id="103" w:author="Pyle, Laura L" w:date="2019-09-28T19:54:00Z"/>
          <w:trPrChange w:id="104" w:author="Pyle, Laura L" w:date="2019-09-28T19:56:00Z">
            <w:trPr>
              <w:gridAfter w:val="0"/>
              <w:trHeight w:val="320"/>
              <w:jc w:val="center"/>
            </w:trPr>
          </w:trPrChange>
        </w:trPr>
        <w:tc>
          <w:tcPr>
            <w:tcW w:w="2970" w:type="dxa"/>
            <w:shd w:val="clear" w:color="auto" w:fill="auto"/>
            <w:noWrap/>
            <w:vAlign w:val="bottom"/>
            <w:hideMark/>
            <w:tcPrChange w:id="105" w:author="Pyle, Laura L" w:date="2019-09-28T19:56:00Z">
              <w:tcPr>
                <w:tcW w:w="2165" w:type="dxa"/>
                <w:shd w:val="clear" w:color="auto" w:fill="auto"/>
                <w:noWrap/>
                <w:vAlign w:val="bottom"/>
                <w:hideMark/>
              </w:tcPr>
            </w:tcPrChange>
          </w:tcPr>
          <w:p w14:paraId="519B8B8D" w14:textId="77777777" w:rsidR="00197740" w:rsidRPr="009E6DA8" w:rsidRDefault="00197740" w:rsidP="00197740">
            <w:pPr>
              <w:rPr>
                <w:ins w:id="106" w:author="Pyle, Laura L" w:date="2019-09-28T19:54:00Z"/>
                <w:color w:val="000000"/>
              </w:rPr>
            </w:pPr>
            <w:ins w:id="107" w:author="Pyle, Laura L" w:date="2019-09-28T19:54:00Z">
              <w:r w:rsidRPr="009E6DA8">
                <w:rPr>
                  <w:color w:val="000000"/>
                </w:rPr>
                <w:t>% Time Above 140</w:t>
              </w:r>
            </w:ins>
          </w:p>
        </w:tc>
        <w:tc>
          <w:tcPr>
            <w:tcW w:w="2160" w:type="dxa"/>
            <w:shd w:val="clear" w:color="auto" w:fill="auto"/>
            <w:noWrap/>
            <w:vAlign w:val="bottom"/>
            <w:hideMark/>
            <w:tcPrChange w:id="108" w:author="Pyle, Laura L" w:date="2019-09-28T19:56:00Z">
              <w:tcPr>
                <w:tcW w:w="1493" w:type="dxa"/>
                <w:gridSpan w:val="2"/>
                <w:shd w:val="clear" w:color="auto" w:fill="auto"/>
                <w:noWrap/>
                <w:vAlign w:val="bottom"/>
                <w:hideMark/>
              </w:tcPr>
            </w:tcPrChange>
          </w:tcPr>
          <w:p w14:paraId="57456F32" w14:textId="77777777" w:rsidR="00197740" w:rsidRPr="009E6DA8" w:rsidRDefault="00197740" w:rsidP="00197740">
            <w:pPr>
              <w:jc w:val="right"/>
              <w:rPr>
                <w:ins w:id="109" w:author="Pyle, Laura L" w:date="2019-09-28T19:54:00Z"/>
                <w:color w:val="000000"/>
              </w:rPr>
            </w:pPr>
            <w:ins w:id="110" w:author="Pyle, Laura L" w:date="2019-09-28T19:54:00Z">
              <w:r w:rsidRPr="009E6DA8">
                <w:rPr>
                  <w:color w:val="000000"/>
                </w:rPr>
                <w:t>24.85</w:t>
              </w:r>
            </w:ins>
          </w:p>
        </w:tc>
        <w:tc>
          <w:tcPr>
            <w:tcW w:w="1761" w:type="dxa"/>
            <w:shd w:val="clear" w:color="auto" w:fill="auto"/>
            <w:noWrap/>
            <w:vAlign w:val="bottom"/>
            <w:hideMark/>
            <w:tcPrChange w:id="111" w:author="Pyle, Laura L" w:date="2019-09-28T19:56:00Z">
              <w:tcPr>
                <w:tcW w:w="703" w:type="dxa"/>
                <w:shd w:val="clear" w:color="auto" w:fill="auto"/>
                <w:noWrap/>
                <w:vAlign w:val="bottom"/>
                <w:hideMark/>
              </w:tcPr>
            </w:tcPrChange>
          </w:tcPr>
          <w:p w14:paraId="1DC7BC3D" w14:textId="77777777" w:rsidR="00197740" w:rsidRPr="009E6DA8" w:rsidRDefault="00197740" w:rsidP="00197740">
            <w:pPr>
              <w:jc w:val="right"/>
              <w:rPr>
                <w:ins w:id="112" w:author="Pyle, Laura L" w:date="2019-09-28T19:54:00Z"/>
                <w:color w:val="000000"/>
              </w:rPr>
            </w:pPr>
            <w:ins w:id="113" w:author="Pyle, Laura L" w:date="2019-09-28T19:54:00Z">
              <w:r w:rsidRPr="009E6DA8">
                <w:rPr>
                  <w:color w:val="000000"/>
                </w:rPr>
                <w:t>24</w:t>
              </w:r>
            </w:ins>
          </w:p>
        </w:tc>
      </w:tr>
      <w:tr w:rsidR="00197740" w:rsidRPr="009E6DA8" w14:paraId="18581D6A" w14:textId="77777777" w:rsidTr="009E0C74">
        <w:trPr>
          <w:trHeight w:val="320"/>
          <w:jc w:val="center"/>
          <w:ins w:id="114" w:author="Pyle, Laura L" w:date="2019-09-28T19:54:00Z"/>
          <w:trPrChange w:id="115" w:author="Pyle, Laura L" w:date="2019-09-28T19:56:00Z">
            <w:trPr>
              <w:gridAfter w:val="0"/>
              <w:trHeight w:val="320"/>
              <w:jc w:val="center"/>
            </w:trPr>
          </w:trPrChange>
        </w:trPr>
        <w:tc>
          <w:tcPr>
            <w:tcW w:w="2970" w:type="dxa"/>
            <w:shd w:val="clear" w:color="auto" w:fill="auto"/>
            <w:noWrap/>
            <w:vAlign w:val="bottom"/>
            <w:hideMark/>
            <w:tcPrChange w:id="116" w:author="Pyle, Laura L" w:date="2019-09-28T19:56:00Z">
              <w:tcPr>
                <w:tcW w:w="2165" w:type="dxa"/>
                <w:shd w:val="clear" w:color="auto" w:fill="auto"/>
                <w:noWrap/>
                <w:vAlign w:val="bottom"/>
                <w:hideMark/>
              </w:tcPr>
            </w:tcPrChange>
          </w:tcPr>
          <w:p w14:paraId="4EDBB083" w14:textId="77777777" w:rsidR="00197740" w:rsidRPr="009E6DA8" w:rsidRDefault="00197740" w:rsidP="00197740">
            <w:pPr>
              <w:rPr>
                <w:ins w:id="117" w:author="Pyle, Laura L" w:date="2019-09-28T19:54:00Z"/>
                <w:color w:val="000000"/>
              </w:rPr>
            </w:pPr>
            <w:ins w:id="118" w:author="Pyle, Laura L" w:date="2019-09-28T19:54:00Z">
              <w:r w:rsidRPr="009E6DA8">
                <w:rPr>
                  <w:color w:val="000000"/>
                </w:rPr>
                <w:t>% Time Below 60</w:t>
              </w:r>
            </w:ins>
          </w:p>
        </w:tc>
        <w:tc>
          <w:tcPr>
            <w:tcW w:w="2160" w:type="dxa"/>
            <w:shd w:val="clear" w:color="auto" w:fill="auto"/>
            <w:noWrap/>
            <w:vAlign w:val="bottom"/>
            <w:hideMark/>
            <w:tcPrChange w:id="119" w:author="Pyle, Laura L" w:date="2019-09-28T19:56:00Z">
              <w:tcPr>
                <w:tcW w:w="1493" w:type="dxa"/>
                <w:gridSpan w:val="2"/>
                <w:shd w:val="clear" w:color="auto" w:fill="auto"/>
                <w:noWrap/>
                <w:vAlign w:val="bottom"/>
                <w:hideMark/>
              </w:tcPr>
            </w:tcPrChange>
          </w:tcPr>
          <w:p w14:paraId="5D0F6941" w14:textId="77777777" w:rsidR="00197740" w:rsidRPr="009E6DA8" w:rsidRDefault="00197740" w:rsidP="00197740">
            <w:pPr>
              <w:jc w:val="right"/>
              <w:rPr>
                <w:ins w:id="120" w:author="Pyle, Laura L" w:date="2019-09-28T19:54:00Z"/>
                <w:color w:val="000000"/>
              </w:rPr>
            </w:pPr>
            <w:ins w:id="121" w:author="Pyle, Laura L" w:date="2019-09-28T19:54:00Z">
              <w:r w:rsidRPr="009E6DA8">
                <w:rPr>
                  <w:color w:val="000000"/>
                </w:rPr>
                <w:t>0</w:t>
              </w:r>
            </w:ins>
          </w:p>
        </w:tc>
        <w:tc>
          <w:tcPr>
            <w:tcW w:w="1761" w:type="dxa"/>
            <w:shd w:val="clear" w:color="auto" w:fill="auto"/>
            <w:noWrap/>
            <w:vAlign w:val="bottom"/>
            <w:hideMark/>
            <w:tcPrChange w:id="122" w:author="Pyle, Laura L" w:date="2019-09-28T19:56:00Z">
              <w:tcPr>
                <w:tcW w:w="703" w:type="dxa"/>
                <w:shd w:val="clear" w:color="auto" w:fill="auto"/>
                <w:noWrap/>
                <w:vAlign w:val="bottom"/>
                <w:hideMark/>
              </w:tcPr>
            </w:tcPrChange>
          </w:tcPr>
          <w:p w14:paraId="3345D062" w14:textId="77777777" w:rsidR="00197740" w:rsidRPr="009E6DA8" w:rsidRDefault="00197740" w:rsidP="00197740">
            <w:pPr>
              <w:jc w:val="right"/>
              <w:rPr>
                <w:ins w:id="123" w:author="Pyle, Laura L" w:date="2019-09-28T19:54:00Z"/>
                <w:color w:val="000000"/>
              </w:rPr>
            </w:pPr>
            <w:ins w:id="124" w:author="Pyle, Laura L" w:date="2019-09-28T19:54:00Z">
              <w:r w:rsidRPr="009E6DA8">
                <w:rPr>
                  <w:color w:val="000000"/>
                </w:rPr>
                <w:t>0</w:t>
              </w:r>
            </w:ins>
          </w:p>
        </w:tc>
      </w:tr>
      <w:tr w:rsidR="009E0C74" w:rsidRPr="009E6DA8" w14:paraId="1DD2AF20" w14:textId="77777777" w:rsidTr="009E0C74">
        <w:tblPrEx>
          <w:tblPrExChange w:id="125" w:author="Pyle, Laura L" w:date="2019-09-28T20:00:00Z">
            <w:tblPrEx>
              <w:tblW w:w="6891" w:type="dxa"/>
            </w:tblPrEx>
          </w:tblPrExChange>
        </w:tblPrEx>
        <w:trPr>
          <w:trHeight w:val="224"/>
          <w:jc w:val="center"/>
          <w:ins w:id="126" w:author="Pyle, Laura L" w:date="2019-09-28T20:00:00Z"/>
          <w:trPrChange w:id="127" w:author="Pyle, Laura L" w:date="2019-09-28T20:00:00Z">
            <w:trPr>
              <w:trHeight w:val="320"/>
              <w:jc w:val="center"/>
            </w:trPr>
          </w:trPrChange>
        </w:trPr>
        <w:tc>
          <w:tcPr>
            <w:tcW w:w="6891" w:type="dxa"/>
            <w:gridSpan w:val="3"/>
            <w:shd w:val="clear" w:color="auto" w:fill="auto"/>
            <w:noWrap/>
            <w:vAlign w:val="bottom"/>
            <w:tcPrChange w:id="128" w:author="Pyle, Laura L" w:date="2019-09-28T20:00:00Z">
              <w:tcPr>
                <w:tcW w:w="6891" w:type="dxa"/>
                <w:gridSpan w:val="6"/>
                <w:shd w:val="clear" w:color="auto" w:fill="auto"/>
                <w:noWrap/>
                <w:vAlign w:val="bottom"/>
              </w:tcPr>
            </w:tcPrChange>
          </w:tcPr>
          <w:p w14:paraId="63B12483" w14:textId="77777777" w:rsidR="009E0C74" w:rsidRDefault="009E0C74" w:rsidP="00C765ED">
            <w:pPr>
              <w:spacing w:line="259" w:lineRule="auto"/>
              <w:rPr>
                <w:ins w:id="129" w:author="Pyle, Laura L" w:date="2019-09-28T20:00:00Z"/>
              </w:rPr>
              <w:pPrChange w:id="130" w:author="Pyle, Laura L" w:date="2019-09-28T20:03:00Z">
                <w:pPr>
                  <w:pStyle w:val="ListParagraph"/>
                  <w:numPr>
                    <w:numId w:val="1"/>
                  </w:numPr>
                  <w:spacing w:after="160" w:line="259" w:lineRule="auto"/>
                  <w:ind w:left="360" w:hanging="360"/>
                </w:pPr>
              </w:pPrChange>
            </w:pPr>
          </w:p>
        </w:tc>
      </w:tr>
      <w:tr w:rsidR="009E0C74" w:rsidRPr="009E6DA8" w14:paraId="2B727877" w14:textId="77777777" w:rsidTr="008E2896">
        <w:trPr>
          <w:trHeight w:val="320"/>
          <w:jc w:val="center"/>
          <w:ins w:id="131" w:author="Pyle, Laura L" w:date="2019-09-28T19:56:00Z"/>
        </w:trPr>
        <w:tc>
          <w:tcPr>
            <w:tcW w:w="6891" w:type="dxa"/>
            <w:gridSpan w:val="3"/>
            <w:shd w:val="clear" w:color="auto" w:fill="auto"/>
            <w:noWrap/>
            <w:vAlign w:val="bottom"/>
          </w:tcPr>
          <w:p w14:paraId="38B5A472" w14:textId="7F2D3513" w:rsidR="009E0C74" w:rsidRPr="009E6DA8" w:rsidRDefault="009E0C74" w:rsidP="009E0C74">
            <w:pPr>
              <w:pStyle w:val="ListParagraph"/>
              <w:numPr>
                <w:ilvl w:val="0"/>
                <w:numId w:val="1"/>
              </w:numPr>
              <w:spacing w:after="160" w:line="259" w:lineRule="auto"/>
              <w:rPr>
                <w:ins w:id="132" w:author="Pyle, Laura L" w:date="2019-09-28T19:56:00Z"/>
                <w:color w:val="000000"/>
              </w:rPr>
              <w:pPrChange w:id="133" w:author="Pyle, Laura L" w:date="2019-09-28T19:57:00Z">
                <w:pPr>
                  <w:jc w:val="right"/>
                </w:pPr>
              </w:pPrChange>
            </w:pPr>
            <w:proofErr w:type="spellStart"/>
            <w:ins w:id="134" w:author="Pyle, Laura L" w:date="2019-09-28T19:56:00Z">
              <w:r>
                <w:t>Carelink</w:t>
              </w:r>
              <w:proofErr w:type="spellEnd"/>
              <w:r>
                <w:t xml:space="preserve"> 670G</w:t>
              </w:r>
            </w:ins>
          </w:p>
        </w:tc>
      </w:tr>
      <w:tr w:rsidR="009E0C74" w:rsidRPr="009E6DA8" w14:paraId="1A061A34" w14:textId="77777777" w:rsidTr="009E0C74">
        <w:trPr>
          <w:trHeight w:val="320"/>
          <w:jc w:val="center"/>
          <w:ins w:id="135" w:author="Pyle, Laura L" w:date="2019-09-28T19:56:00Z"/>
        </w:trPr>
        <w:tc>
          <w:tcPr>
            <w:tcW w:w="2970" w:type="dxa"/>
            <w:shd w:val="clear" w:color="auto" w:fill="auto"/>
            <w:noWrap/>
            <w:vAlign w:val="bottom"/>
          </w:tcPr>
          <w:p w14:paraId="7146F7EA" w14:textId="77777777" w:rsidR="009E0C74" w:rsidRPr="009E6DA8" w:rsidRDefault="009E0C74" w:rsidP="009E0C74">
            <w:pPr>
              <w:rPr>
                <w:ins w:id="136" w:author="Pyle, Laura L" w:date="2019-09-28T19:56:00Z"/>
                <w:color w:val="000000"/>
              </w:rPr>
            </w:pPr>
          </w:p>
        </w:tc>
        <w:tc>
          <w:tcPr>
            <w:tcW w:w="2160" w:type="dxa"/>
            <w:shd w:val="clear" w:color="auto" w:fill="auto"/>
            <w:noWrap/>
            <w:vAlign w:val="bottom"/>
          </w:tcPr>
          <w:p w14:paraId="4AA1C085" w14:textId="79A11EED" w:rsidR="009E0C74" w:rsidRPr="009E6DA8" w:rsidRDefault="009E0C74" w:rsidP="009E0C74">
            <w:pPr>
              <w:jc w:val="right"/>
              <w:rPr>
                <w:ins w:id="137" w:author="Pyle, Laura L" w:date="2019-09-28T19:56:00Z"/>
                <w:color w:val="000000"/>
              </w:rPr>
            </w:pPr>
            <w:proofErr w:type="spellStart"/>
            <w:ins w:id="138" w:author="Pyle, Laura L" w:date="2019-09-28T19:57:00Z">
              <w:r w:rsidRPr="009E6DA8">
                <w:rPr>
                  <w:color w:val="000000"/>
                </w:rPr>
                <w:t>cgmanalysis</w:t>
              </w:r>
            </w:ins>
            <w:proofErr w:type="spellEnd"/>
          </w:p>
        </w:tc>
        <w:tc>
          <w:tcPr>
            <w:tcW w:w="1761" w:type="dxa"/>
            <w:shd w:val="clear" w:color="auto" w:fill="auto"/>
            <w:noWrap/>
            <w:vAlign w:val="bottom"/>
          </w:tcPr>
          <w:p w14:paraId="3A63998A" w14:textId="352C66C8" w:rsidR="009E0C74" w:rsidRPr="009E6DA8" w:rsidRDefault="009E0C74" w:rsidP="009E0C74">
            <w:pPr>
              <w:jc w:val="right"/>
              <w:rPr>
                <w:ins w:id="139" w:author="Pyle, Laura L" w:date="2019-09-28T19:56:00Z"/>
                <w:color w:val="000000"/>
              </w:rPr>
            </w:pPr>
            <w:proofErr w:type="spellStart"/>
            <w:ins w:id="140" w:author="Pyle, Laura L" w:date="2019-09-28T19:57:00Z">
              <w:r w:rsidRPr="009E6DA8">
                <w:rPr>
                  <w:color w:val="000000"/>
                </w:rPr>
                <w:t>Carelink</w:t>
              </w:r>
              <w:proofErr w:type="spellEnd"/>
              <w:r w:rsidRPr="009E6DA8">
                <w:rPr>
                  <w:color w:val="000000"/>
                </w:rPr>
                <w:t xml:space="preserve"> 670G</w:t>
              </w:r>
            </w:ins>
          </w:p>
        </w:tc>
      </w:tr>
      <w:tr w:rsidR="009E0C74" w:rsidRPr="009E6DA8" w14:paraId="7938662D" w14:textId="77777777" w:rsidTr="009E0C74">
        <w:trPr>
          <w:trHeight w:val="320"/>
          <w:jc w:val="center"/>
          <w:ins w:id="141" w:author="Pyle, Laura L" w:date="2019-09-28T19:56:00Z"/>
        </w:trPr>
        <w:tc>
          <w:tcPr>
            <w:tcW w:w="2970" w:type="dxa"/>
            <w:shd w:val="clear" w:color="auto" w:fill="auto"/>
            <w:noWrap/>
            <w:vAlign w:val="bottom"/>
          </w:tcPr>
          <w:p w14:paraId="0601E496" w14:textId="036FC3BA" w:rsidR="009E0C74" w:rsidRPr="009E6DA8" w:rsidRDefault="009E0C74" w:rsidP="009E0C74">
            <w:pPr>
              <w:rPr>
                <w:ins w:id="142" w:author="Pyle, Laura L" w:date="2019-09-28T19:56:00Z"/>
                <w:color w:val="000000"/>
              </w:rPr>
            </w:pPr>
            <w:ins w:id="143" w:author="Pyle, Laura L" w:date="2019-09-28T19:57:00Z">
              <w:r w:rsidRPr="009E6DA8">
                <w:rPr>
                  <w:color w:val="000000"/>
                </w:rPr>
                <w:t xml:space="preserve">Average </w:t>
              </w:r>
            </w:ins>
          </w:p>
        </w:tc>
        <w:tc>
          <w:tcPr>
            <w:tcW w:w="2160" w:type="dxa"/>
            <w:shd w:val="clear" w:color="auto" w:fill="auto"/>
            <w:noWrap/>
            <w:vAlign w:val="bottom"/>
          </w:tcPr>
          <w:p w14:paraId="11AAF070" w14:textId="71B46B78" w:rsidR="009E0C74" w:rsidRPr="009E6DA8" w:rsidRDefault="009E0C74" w:rsidP="009E0C74">
            <w:pPr>
              <w:jc w:val="right"/>
              <w:rPr>
                <w:ins w:id="144" w:author="Pyle, Laura L" w:date="2019-09-28T19:56:00Z"/>
                <w:color w:val="000000"/>
              </w:rPr>
            </w:pPr>
            <w:ins w:id="145" w:author="Pyle, Laura L" w:date="2019-09-28T19:57:00Z">
              <w:r w:rsidRPr="009E6DA8">
                <w:rPr>
                  <w:color w:val="000000"/>
                </w:rPr>
                <w:t>123.65</w:t>
              </w:r>
            </w:ins>
          </w:p>
        </w:tc>
        <w:tc>
          <w:tcPr>
            <w:tcW w:w="1761" w:type="dxa"/>
            <w:shd w:val="clear" w:color="auto" w:fill="auto"/>
            <w:noWrap/>
            <w:vAlign w:val="bottom"/>
          </w:tcPr>
          <w:p w14:paraId="65D6B707" w14:textId="318BBD93" w:rsidR="009E0C74" w:rsidRPr="009E6DA8" w:rsidRDefault="009E0C74" w:rsidP="009E0C74">
            <w:pPr>
              <w:jc w:val="right"/>
              <w:rPr>
                <w:ins w:id="146" w:author="Pyle, Laura L" w:date="2019-09-28T19:56:00Z"/>
                <w:color w:val="000000"/>
              </w:rPr>
            </w:pPr>
            <w:ins w:id="147" w:author="Pyle, Laura L" w:date="2019-09-28T19:57:00Z">
              <w:r w:rsidRPr="009E6DA8">
                <w:rPr>
                  <w:color w:val="000000"/>
                </w:rPr>
                <w:t>124</w:t>
              </w:r>
            </w:ins>
          </w:p>
        </w:tc>
      </w:tr>
      <w:tr w:rsidR="009E0C74" w:rsidRPr="009E6DA8" w14:paraId="20F690C6" w14:textId="77777777" w:rsidTr="009E0C74">
        <w:trPr>
          <w:trHeight w:val="320"/>
          <w:jc w:val="center"/>
          <w:ins w:id="148" w:author="Pyle, Laura L" w:date="2019-09-28T19:56:00Z"/>
        </w:trPr>
        <w:tc>
          <w:tcPr>
            <w:tcW w:w="2970" w:type="dxa"/>
            <w:shd w:val="clear" w:color="auto" w:fill="auto"/>
            <w:noWrap/>
            <w:vAlign w:val="bottom"/>
          </w:tcPr>
          <w:p w14:paraId="4DA2FED0" w14:textId="58F4884B" w:rsidR="009E0C74" w:rsidRPr="009E6DA8" w:rsidRDefault="009E0C74" w:rsidP="009E0C74">
            <w:pPr>
              <w:rPr>
                <w:ins w:id="149" w:author="Pyle, Laura L" w:date="2019-09-28T19:56:00Z"/>
                <w:color w:val="000000"/>
              </w:rPr>
            </w:pPr>
            <w:ins w:id="150" w:author="Pyle, Laura L" w:date="2019-09-28T19:57:00Z">
              <w:r w:rsidRPr="009E6DA8">
                <w:rPr>
                  <w:color w:val="000000"/>
                </w:rPr>
                <w:lastRenderedPageBreak/>
                <w:t xml:space="preserve">Standard Dev </w:t>
              </w:r>
            </w:ins>
          </w:p>
        </w:tc>
        <w:tc>
          <w:tcPr>
            <w:tcW w:w="2160" w:type="dxa"/>
            <w:shd w:val="clear" w:color="auto" w:fill="auto"/>
            <w:noWrap/>
            <w:vAlign w:val="bottom"/>
          </w:tcPr>
          <w:p w14:paraId="011660D6" w14:textId="381D818F" w:rsidR="009E0C74" w:rsidRPr="009E6DA8" w:rsidRDefault="009E0C74" w:rsidP="009E0C74">
            <w:pPr>
              <w:jc w:val="right"/>
              <w:rPr>
                <w:ins w:id="151" w:author="Pyle, Laura L" w:date="2019-09-28T19:56:00Z"/>
                <w:color w:val="000000"/>
              </w:rPr>
            </w:pPr>
            <w:ins w:id="152" w:author="Pyle, Laura L" w:date="2019-09-28T19:57:00Z">
              <w:r w:rsidRPr="009E6DA8">
                <w:rPr>
                  <w:color w:val="000000"/>
                </w:rPr>
                <w:t>37.5</w:t>
              </w:r>
              <w:r>
                <w:rPr>
                  <w:color w:val="000000"/>
                </w:rPr>
                <w:t>3</w:t>
              </w:r>
            </w:ins>
          </w:p>
        </w:tc>
        <w:tc>
          <w:tcPr>
            <w:tcW w:w="1761" w:type="dxa"/>
            <w:shd w:val="clear" w:color="auto" w:fill="auto"/>
            <w:noWrap/>
            <w:vAlign w:val="bottom"/>
          </w:tcPr>
          <w:p w14:paraId="528DB21B" w14:textId="5F001C65" w:rsidR="009E0C74" w:rsidRPr="009E6DA8" w:rsidRDefault="009E0C74" w:rsidP="009E0C74">
            <w:pPr>
              <w:jc w:val="right"/>
              <w:rPr>
                <w:ins w:id="153" w:author="Pyle, Laura L" w:date="2019-09-28T19:56:00Z"/>
                <w:color w:val="000000"/>
              </w:rPr>
            </w:pPr>
            <w:ins w:id="154" w:author="Pyle, Laura L" w:date="2019-09-28T19:57:00Z">
              <w:r w:rsidRPr="009E6DA8">
                <w:rPr>
                  <w:color w:val="000000"/>
                </w:rPr>
                <w:t>38</w:t>
              </w:r>
            </w:ins>
          </w:p>
        </w:tc>
      </w:tr>
      <w:tr w:rsidR="009E0C74" w:rsidRPr="009E6DA8" w14:paraId="7825A3F0" w14:textId="77777777" w:rsidTr="00481958">
        <w:trPr>
          <w:trHeight w:val="320"/>
          <w:jc w:val="center"/>
          <w:ins w:id="155" w:author="Pyle, Laura L" w:date="2019-09-28T20:00:00Z"/>
        </w:trPr>
        <w:tc>
          <w:tcPr>
            <w:tcW w:w="6891" w:type="dxa"/>
            <w:gridSpan w:val="3"/>
            <w:shd w:val="clear" w:color="auto" w:fill="auto"/>
            <w:noWrap/>
            <w:vAlign w:val="bottom"/>
          </w:tcPr>
          <w:p w14:paraId="492A55AD" w14:textId="77777777" w:rsidR="009E0C74" w:rsidRDefault="009E0C74" w:rsidP="00C765ED">
            <w:pPr>
              <w:pStyle w:val="ListParagraph"/>
              <w:spacing w:line="259" w:lineRule="auto"/>
              <w:ind w:left="360"/>
              <w:rPr>
                <w:ins w:id="156" w:author="Pyle, Laura L" w:date="2019-09-28T20:00:00Z"/>
              </w:rPr>
              <w:pPrChange w:id="157" w:author="Pyle, Laura L" w:date="2019-09-28T20:02:00Z">
                <w:pPr>
                  <w:pStyle w:val="ListParagraph"/>
                  <w:numPr>
                    <w:numId w:val="1"/>
                  </w:numPr>
                  <w:spacing w:after="160" w:line="259" w:lineRule="auto"/>
                  <w:ind w:left="360" w:hanging="360"/>
                </w:pPr>
              </w:pPrChange>
            </w:pPr>
          </w:p>
        </w:tc>
      </w:tr>
      <w:tr w:rsidR="009E0C74" w:rsidRPr="009E6DA8" w14:paraId="4F93D3E4" w14:textId="77777777" w:rsidTr="00481958">
        <w:trPr>
          <w:trHeight w:val="320"/>
          <w:jc w:val="center"/>
          <w:ins w:id="158" w:author="Pyle, Laura L" w:date="2019-09-28T19:56:00Z"/>
        </w:trPr>
        <w:tc>
          <w:tcPr>
            <w:tcW w:w="6891" w:type="dxa"/>
            <w:gridSpan w:val="3"/>
            <w:shd w:val="clear" w:color="auto" w:fill="auto"/>
            <w:noWrap/>
            <w:vAlign w:val="bottom"/>
          </w:tcPr>
          <w:p w14:paraId="0D9CB336" w14:textId="72B4CA48" w:rsidR="009E0C74" w:rsidRPr="009E0C74" w:rsidRDefault="009E0C74" w:rsidP="009E0C74">
            <w:pPr>
              <w:pStyle w:val="ListParagraph"/>
              <w:numPr>
                <w:ilvl w:val="0"/>
                <w:numId w:val="1"/>
              </w:numPr>
              <w:spacing w:after="160" w:line="259" w:lineRule="auto"/>
              <w:rPr>
                <w:ins w:id="159" w:author="Pyle, Laura L" w:date="2019-09-28T19:56:00Z"/>
              </w:rPr>
              <w:pPrChange w:id="160" w:author="Pyle, Laura L" w:date="2019-09-28T19:58:00Z">
                <w:pPr>
                  <w:jc w:val="right"/>
                </w:pPr>
              </w:pPrChange>
            </w:pPr>
            <w:proofErr w:type="spellStart"/>
            <w:ins w:id="161" w:author="Pyle, Laura L" w:date="2019-09-28T19:58:00Z">
              <w:r>
                <w:t>Dexcom</w:t>
              </w:r>
              <w:proofErr w:type="spellEnd"/>
              <w:r>
                <w:t xml:space="preserve"> Clarity</w:t>
              </w:r>
            </w:ins>
          </w:p>
        </w:tc>
      </w:tr>
      <w:tr w:rsidR="009E0C74" w:rsidRPr="009E6DA8" w14:paraId="52E2CC6A" w14:textId="77777777" w:rsidTr="009E0C74">
        <w:trPr>
          <w:trHeight w:val="320"/>
          <w:jc w:val="center"/>
          <w:ins w:id="162" w:author="Pyle, Laura L" w:date="2019-09-28T19:56:00Z"/>
        </w:trPr>
        <w:tc>
          <w:tcPr>
            <w:tcW w:w="2970" w:type="dxa"/>
            <w:shd w:val="clear" w:color="auto" w:fill="auto"/>
            <w:noWrap/>
            <w:vAlign w:val="bottom"/>
          </w:tcPr>
          <w:p w14:paraId="444DAA54" w14:textId="77777777" w:rsidR="009E0C74" w:rsidRPr="009E6DA8" w:rsidRDefault="009E0C74" w:rsidP="009E0C74">
            <w:pPr>
              <w:rPr>
                <w:ins w:id="163" w:author="Pyle, Laura L" w:date="2019-09-28T19:56:00Z"/>
                <w:color w:val="000000"/>
              </w:rPr>
            </w:pPr>
          </w:p>
        </w:tc>
        <w:tc>
          <w:tcPr>
            <w:tcW w:w="2160" w:type="dxa"/>
            <w:shd w:val="clear" w:color="auto" w:fill="auto"/>
            <w:noWrap/>
            <w:vAlign w:val="bottom"/>
          </w:tcPr>
          <w:p w14:paraId="728C3E0A" w14:textId="47D18526" w:rsidR="009E0C74" w:rsidRPr="009E6DA8" w:rsidRDefault="009E0C74" w:rsidP="009E0C74">
            <w:pPr>
              <w:jc w:val="right"/>
              <w:rPr>
                <w:ins w:id="164" w:author="Pyle, Laura L" w:date="2019-09-28T19:56:00Z"/>
                <w:color w:val="000000"/>
              </w:rPr>
            </w:pPr>
            <w:proofErr w:type="spellStart"/>
            <w:ins w:id="165" w:author="Pyle, Laura L" w:date="2019-09-28T19:58:00Z">
              <w:r w:rsidRPr="009E6DA8">
                <w:rPr>
                  <w:color w:val="000000"/>
                </w:rPr>
                <w:t>cgmanalysis</w:t>
              </w:r>
            </w:ins>
            <w:proofErr w:type="spellEnd"/>
          </w:p>
        </w:tc>
        <w:tc>
          <w:tcPr>
            <w:tcW w:w="1761" w:type="dxa"/>
            <w:shd w:val="clear" w:color="auto" w:fill="auto"/>
            <w:noWrap/>
            <w:vAlign w:val="bottom"/>
          </w:tcPr>
          <w:p w14:paraId="09350A8F" w14:textId="4BEDCFC1" w:rsidR="009E0C74" w:rsidRPr="009E6DA8" w:rsidRDefault="009E0C74" w:rsidP="009E0C74">
            <w:pPr>
              <w:jc w:val="right"/>
              <w:rPr>
                <w:ins w:id="166" w:author="Pyle, Laura L" w:date="2019-09-28T19:56:00Z"/>
                <w:color w:val="000000"/>
              </w:rPr>
            </w:pPr>
            <w:proofErr w:type="spellStart"/>
            <w:ins w:id="167" w:author="Pyle, Laura L" w:date="2019-09-28T19:58:00Z">
              <w:r w:rsidRPr="009E6DA8">
                <w:rPr>
                  <w:color w:val="000000"/>
                </w:rPr>
                <w:t>Dexcom</w:t>
              </w:r>
              <w:proofErr w:type="spellEnd"/>
              <w:r w:rsidRPr="009E6DA8">
                <w:rPr>
                  <w:color w:val="000000"/>
                </w:rPr>
                <w:t xml:space="preserve"> Clarity</w:t>
              </w:r>
            </w:ins>
          </w:p>
        </w:tc>
      </w:tr>
      <w:tr w:rsidR="009E0C74" w:rsidRPr="009E6DA8" w14:paraId="447C46C9" w14:textId="77777777" w:rsidTr="009E0C74">
        <w:trPr>
          <w:trHeight w:val="320"/>
          <w:jc w:val="center"/>
          <w:ins w:id="168" w:author="Pyle, Laura L" w:date="2019-09-28T19:56:00Z"/>
        </w:trPr>
        <w:tc>
          <w:tcPr>
            <w:tcW w:w="2970" w:type="dxa"/>
            <w:shd w:val="clear" w:color="auto" w:fill="auto"/>
            <w:noWrap/>
            <w:vAlign w:val="bottom"/>
          </w:tcPr>
          <w:p w14:paraId="5B443AAB" w14:textId="7D480DDB" w:rsidR="009E0C74" w:rsidRPr="009E6DA8" w:rsidRDefault="009E0C74" w:rsidP="009E0C74">
            <w:pPr>
              <w:rPr>
                <w:ins w:id="169" w:author="Pyle, Laura L" w:date="2019-09-28T19:56:00Z"/>
                <w:color w:val="000000"/>
              </w:rPr>
            </w:pPr>
            <w:ins w:id="170" w:author="Pyle, Laura L" w:date="2019-09-28T19:58:00Z">
              <w:r w:rsidRPr="009E6DA8">
                <w:rPr>
                  <w:color w:val="000000"/>
                </w:rPr>
                <w:t xml:space="preserve">Average </w:t>
              </w:r>
            </w:ins>
          </w:p>
        </w:tc>
        <w:tc>
          <w:tcPr>
            <w:tcW w:w="2160" w:type="dxa"/>
            <w:shd w:val="clear" w:color="auto" w:fill="auto"/>
            <w:noWrap/>
            <w:vAlign w:val="bottom"/>
          </w:tcPr>
          <w:p w14:paraId="638BA788" w14:textId="5048763B" w:rsidR="009E0C74" w:rsidRPr="009E6DA8" w:rsidRDefault="009E0C74" w:rsidP="009E0C74">
            <w:pPr>
              <w:jc w:val="right"/>
              <w:rPr>
                <w:ins w:id="171" w:author="Pyle, Laura L" w:date="2019-09-28T19:56:00Z"/>
                <w:color w:val="000000"/>
              </w:rPr>
            </w:pPr>
            <w:ins w:id="172" w:author="Pyle, Laura L" w:date="2019-09-28T19:58:00Z">
              <w:r w:rsidRPr="009E6DA8">
                <w:rPr>
                  <w:color w:val="000000"/>
                </w:rPr>
                <w:t>175.6</w:t>
              </w:r>
              <w:r>
                <w:rPr>
                  <w:color w:val="000000"/>
                </w:rPr>
                <w:t>8</w:t>
              </w:r>
            </w:ins>
          </w:p>
        </w:tc>
        <w:tc>
          <w:tcPr>
            <w:tcW w:w="1761" w:type="dxa"/>
            <w:shd w:val="clear" w:color="auto" w:fill="auto"/>
            <w:noWrap/>
            <w:vAlign w:val="bottom"/>
          </w:tcPr>
          <w:p w14:paraId="7FA6FE72" w14:textId="06EC9007" w:rsidR="009E0C74" w:rsidRPr="009E6DA8" w:rsidRDefault="009E0C74" w:rsidP="009E0C74">
            <w:pPr>
              <w:jc w:val="right"/>
              <w:rPr>
                <w:ins w:id="173" w:author="Pyle, Laura L" w:date="2019-09-28T19:56:00Z"/>
                <w:color w:val="000000"/>
              </w:rPr>
            </w:pPr>
            <w:ins w:id="174" w:author="Pyle, Laura L" w:date="2019-09-28T19:58:00Z">
              <w:r w:rsidRPr="009E6DA8">
                <w:rPr>
                  <w:color w:val="000000"/>
                </w:rPr>
                <w:t>176</w:t>
              </w:r>
            </w:ins>
          </w:p>
        </w:tc>
      </w:tr>
      <w:tr w:rsidR="009E0C74" w:rsidRPr="009E6DA8" w14:paraId="10D204D8" w14:textId="77777777" w:rsidTr="009E0C74">
        <w:trPr>
          <w:trHeight w:val="320"/>
          <w:jc w:val="center"/>
          <w:ins w:id="175" w:author="Pyle, Laura L" w:date="2019-09-28T19:56:00Z"/>
        </w:trPr>
        <w:tc>
          <w:tcPr>
            <w:tcW w:w="2970" w:type="dxa"/>
            <w:shd w:val="clear" w:color="auto" w:fill="auto"/>
            <w:noWrap/>
            <w:vAlign w:val="bottom"/>
          </w:tcPr>
          <w:p w14:paraId="383B757F" w14:textId="3C5E00CF" w:rsidR="009E0C74" w:rsidRPr="009E6DA8" w:rsidRDefault="009E0C74" w:rsidP="009E0C74">
            <w:pPr>
              <w:rPr>
                <w:ins w:id="176" w:author="Pyle, Laura L" w:date="2019-09-28T19:56:00Z"/>
                <w:color w:val="000000"/>
              </w:rPr>
            </w:pPr>
            <w:ins w:id="177" w:author="Pyle, Laura L" w:date="2019-09-28T19:58:00Z">
              <w:r w:rsidRPr="009E6DA8">
                <w:rPr>
                  <w:color w:val="000000"/>
                </w:rPr>
                <w:t xml:space="preserve">Standard Dev </w:t>
              </w:r>
            </w:ins>
          </w:p>
        </w:tc>
        <w:tc>
          <w:tcPr>
            <w:tcW w:w="2160" w:type="dxa"/>
            <w:shd w:val="clear" w:color="auto" w:fill="auto"/>
            <w:noWrap/>
            <w:vAlign w:val="bottom"/>
          </w:tcPr>
          <w:p w14:paraId="5C176CCA" w14:textId="7D51DBBD" w:rsidR="009E0C74" w:rsidRPr="009E6DA8" w:rsidRDefault="009E0C74" w:rsidP="009E0C74">
            <w:pPr>
              <w:jc w:val="right"/>
              <w:rPr>
                <w:ins w:id="178" w:author="Pyle, Laura L" w:date="2019-09-28T19:56:00Z"/>
                <w:color w:val="000000"/>
              </w:rPr>
            </w:pPr>
            <w:ins w:id="179" w:author="Pyle, Laura L" w:date="2019-09-28T19:58:00Z">
              <w:r w:rsidRPr="009E6DA8">
                <w:rPr>
                  <w:color w:val="000000"/>
                </w:rPr>
                <w:t>67.</w:t>
              </w:r>
              <w:r>
                <w:rPr>
                  <w:color w:val="000000"/>
                </w:rPr>
                <w:t>10</w:t>
              </w:r>
            </w:ins>
          </w:p>
        </w:tc>
        <w:tc>
          <w:tcPr>
            <w:tcW w:w="1761" w:type="dxa"/>
            <w:shd w:val="clear" w:color="auto" w:fill="auto"/>
            <w:noWrap/>
            <w:vAlign w:val="bottom"/>
          </w:tcPr>
          <w:p w14:paraId="09B5718E" w14:textId="4867D9FF" w:rsidR="009E0C74" w:rsidRPr="009E6DA8" w:rsidRDefault="009E0C74" w:rsidP="009E0C74">
            <w:pPr>
              <w:jc w:val="right"/>
              <w:rPr>
                <w:ins w:id="180" w:author="Pyle, Laura L" w:date="2019-09-28T19:56:00Z"/>
                <w:color w:val="000000"/>
              </w:rPr>
            </w:pPr>
            <w:ins w:id="181" w:author="Pyle, Laura L" w:date="2019-09-28T19:58:00Z">
              <w:r w:rsidRPr="009E6DA8">
                <w:rPr>
                  <w:color w:val="000000"/>
                </w:rPr>
                <w:t>68</w:t>
              </w:r>
            </w:ins>
          </w:p>
        </w:tc>
      </w:tr>
      <w:tr w:rsidR="009E0C74" w:rsidRPr="009E6DA8" w14:paraId="3F60EAA8" w14:textId="77777777" w:rsidTr="009E0C74">
        <w:trPr>
          <w:trHeight w:val="320"/>
          <w:jc w:val="center"/>
          <w:ins w:id="182" w:author="Pyle, Laura L" w:date="2019-09-28T19:56:00Z"/>
        </w:trPr>
        <w:tc>
          <w:tcPr>
            <w:tcW w:w="2970" w:type="dxa"/>
            <w:shd w:val="clear" w:color="auto" w:fill="auto"/>
            <w:noWrap/>
            <w:vAlign w:val="bottom"/>
          </w:tcPr>
          <w:p w14:paraId="2AEFB7F9" w14:textId="5322DAAF" w:rsidR="009E0C74" w:rsidRPr="009E6DA8" w:rsidRDefault="009E0C74" w:rsidP="009E0C74">
            <w:pPr>
              <w:rPr>
                <w:ins w:id="183" w:author="Pyle, Laura L" w:date="2019-09-28T19:56:00Z"/>
                <w:color w:val="000000"/>
              </w:rPr>
            </w:pPr>
            <w:ins w:id="184" w:author="Pyle, Laura L" w:date="2019-09-28T19:58:00Z">
              <w:r w:rsidRPr="009E6DA8">
                <w:rPr>
                  <w:color w:val="000000"/>
                </w:rPr>
                <w:t>Time in Range</w:t>
              </w:r>
            </w:ins>
          </w:p>
        </w:tc>
        <w:tc>
          <w:tcPr>
            <w:tcW w:w="2160" w:type="dxa"/>
            <w:shd w:val="clear" w:color="auto" w:fill="auto"/>
            <w:noWrap/>
            <w:vAlign w:val="bottom"/>
          </w:tcPr>
          <w:p w14:paraId="4971891F" w14:textId="7B2C5D9D" w:rsidR="009E0C74" w:rsidRPr="009E6DA8" w:rsidRDefault="009E0C74" w:rsidP="009E0C74">
            <w:pPr>
              <w:jc w:val="right"/>
              <w:rPr>
                <w:ins w:id="185" w:author="Pyle, Laura L" w:date="2019-09-28T19:56:00Z"/>
                <w:color w:val="000000"/>
              </w:rPr>
            </w:pPr>
            <w:ins w:id="186" w:author="Pyle, Laura L" w:date="2019-09-28T19:58:00Z">
              <w:r>
                <w:rPr>
                  <w:color w:val="000000"/>
                </w:rPr>
                <w:t>55.6</w:t>
              </w:r>
              <w:r w:rsidRPr="009E6DA8">
                <w:rPr>
                  <w:color w:val="000000"/>
                </w:rPr>
                <w:t>6</w:t>
              </w:r>
            </w:ins>
          </w:p>
        </w:tc>
        <w:tc>
          <w:tcPr>
            <w:tcW w:w="1761" w:type="dxa"/>
            <w:shd w:val="clear" w:color="auto" w:fill="auto"/>
            <w:noWrap/>
            <w:vAlign w:val="bottom"/>
          </w:tcPr>
          <w:p w14:paraId="23A656E9" w14:textId="70103B68" w:rsidR="009E0C74" w:rsidRPr="009E6DA8" w:rsidRDefault="009E0C74" w:rsidP="009E0C74">
            <w:pPr>
              <w:jc w:val="right"/>
              <w:rPr>
                <w:ins w:id="187" w:author="Pyle, Laura L" w:date="2019-09-28T19:56:00Z"/>
                <w:color w:val="000000"/>
              </w:rPr>
            </w:pPr>
            <w:ins w:id="188" w:author="Pyle, Laura L" w:date="2019-09-28T19:58:00Z">
              <w:r w:rsidRPr="009E6DA8">
                <w:rPr>
                  <w:color w:val="000000"/>
                </w:rPr>
                <w:t>56</w:t>
              </w:r>
            </w:ins>
          </w:p>
        </w:tc>
      </w:tr>
      <w:tr w:rsidR="009E0C74" w:rsidRPr="009E6DA8" w14:paraId="523EA6E9" w14:textId="77777777" w:rsidTr="005A5E58">
        <w:trPr>
          <w:trHeight w:val="320"/>
          <w:jc w:val="center"/>
          <w:ins w:id="189" w:author="Pyle, Laura L" w:date="2019-09-28T20:00:00Z"/>
        </w:trPr>
        <w:tc>
          <w:tcPr>
            <w:tcW w:w="6891" w:type="dxa"/>
            <w:gridSpan w:val="3"/>
            <w:shd w:val="clear" w:color="auto" w:fill="auto"/>
            <w:noWrap/>
            <w:vAlign w:val="bottom"/>
          </w:tcPr>
          <w:p w14:paraId="7B499DFB" w14:textId="77777777" w:rsidR="009E0C74" w:rsidRDefault="009E0C74" w:rsidP="009E0C74">
            <w:pPr>
              <w:rPr>
                <w:ins w:id="190" w:author="Pyle, Laura L" w:date="2019-09-28T20:00:00Z"/>
              </w:rPr>
              <w:pPrChange w:id="191" w:author="Pyle, Laura L" w:date="2019-09-28T20:00:00Z">
                <w:pPr>
                  <w:pStyle w:val="ListParagraph"/>
                  <w:numPr>
                    <w:numId w:val="1"/>
                  </w:numPr>
                  <w:ind w:left="360" w:hanging="360"/>
                </w:pPr>
              </w:pPrChange>
            </w:pPr>
          </w:p>
        </w:tc>
      </w:tr>
      <w:tr w:rsidR="009E0C74" w:rsidRPr="009E6DA8" w14:paraId="2DD09E20" w14:textId="77777777" w:rsidTr="005A5E58">
        <w:trPr>
          <w:trHeight w:val="320"/>
          <w:jc w:val="center"/>
          <w:ins w:id="192" w:author="Pyle, Laura L" w:date="2019-09-28T19:56:00Z"/>
        </w:trPr>
        <w:tc>
          <w:tcPr>
            <w:tcW w:w="6891" w:type="dxa"/>
            <w:gridSpan w:val="3"/>
            <w:shd w:val="clear" w:color="auto" w:fill="auto"/>
            <w:noWrap/>
            <w:vAlign w:val="bottom"/>
          </w:tcPr>
          <w:p w14:paraId="4F453A0B" w14:textId="4FBF90AD" w:rsidR="009E0C74" w:rsidRPr="009E0C74" w:rsidRDefault="009E0C74" w:rsidP="009E0C74">
            <w:pPr>
              <w:pStyle w:val="ListParagraph"/>
              <w:numPr>
                <w:ilvl w:val="0"/>
                <w:numId w:val="1"/>
              </w:numPr>
              <w:rPr>
                <w:ins w:id="193" w:author="Pyle, Laura L" w:date="2019-09-28T19:56:00Z"/>
                <w:color w:val="000000"/>
              </w:rPr>
              <w:pPrChange w:id="194" w:author="Pyle, Laura L" w:date="2019-09-28T19:59:00Z">
                <w:pPr>
                  <w:jc w:val="right"/>
                </w:pPr>
              </w:pPrChange>
            </w:pPr>
            <w:proofErr w:type="spellStart"/>
            <w:ins w:id="195" w:author="Pyle, Laura L" w:date="2019-09-28T19:58:00Z">
              <w:r>
                <w:t>Diasend</w:t>
              </w:r>
            </w:ins>
            <w:proofErr w:type="spellEnd"/>
          </w:p>
        </w:tc>
      </w:tr>
      <w:tr w:rsidR="009E0C74" w:rsidRPr="009E6DA8" w14:paraId="1DA012EE" w14:textId="77777777" w:rsidTr="009E0C74">
        <w:trPr>
          <w:trHeight w:val="320"/>
          <w:jc w:val="center"/>
          <w:ins w:id="196" w:author="Pyle, Laura L" w:date="2019-09-28T19:56:00Z"/>
        </w:trPr>
        <w:tc>
          <w:tcPr>
            <w:tcW w:w="2970" w:type="dxa"/>
            <w:shd w:val="clear" w:color="auto" w:fill="auto"/>
            <w:noWrap/>
            <w:vAlign w:val="bottom"/>
          </w:tcPr>
          <w:p w14:paraId="3FFCB9AE" w14:textId="77777777" w:rsidR="009E0C74" w:rsidRPr="009E6DA8" w:rsidRDefault="009E0C74" w:rsidP="009E0C74">
            <w:pPr>
              <w:rPr>
                <w:ins w:id="197" w:author="Pyle, Laura L" w:date="2019-09-28T19:56:00Z"/>
                <w:color w:val="000000"/>
              </w:rPr>
            </w:pPr>
          </w:p>
        </w:tc>
        <w:tc>
          <w:tcPr>
            <w:tcW w:w="2160" w:type="dxa"/>
            <w:shd w:val="clear" w:color="auto" w:fill="auto"/>
            <w:noWrap/>
            <w:vAlign w:val="bottom"/>
          </w:tcPr>
          <w:p w14:paraId="5D6C29B1" w14:textId="4BC4C400" w:rsidR="009E0C74" w:rsidRPr="009E6DA8" w:rsidRDefault="009E0C74" w:rsidP="009E0C74">
            <w:pPr>
              <w:jc w:val="right"/>
              <w:rPr>
                <w:ins w:id="198" w:author="Pyle, Laura L" w:date="2019-09-28T19:56:00Z"/>
                <w:color w:val="000000"/>
              </w:rPr>
            </w:pPr>
            <w:proofErr w:type="spellStart"/>
            <w:ins w:id="199" w:author="Pyle, Laura L" w:date="2019-09-28T19:59:00Z">
              <w:r w:rsidRPr="009E6DA8">
                <w:rPr>
                  <w:color w:val="000000"/>
                </w:rPr>
                <w:t>cgmanalysis</w:t>
              </w:r>
            </w:ins>
            <w:proofErr w:type="spellEnd"/>
          </w:p>
        </w:tc>
        <w:tc>
          <w:tcPr>
            <w:tcW w:w="1761" w:type="dxa"/>
            <w:shd w:val="clear" w:color="auto" w:fill="auto"/>
            <w:noWrap/>
            <w:vAlign w:val="bottom"/>
          </w:tcPr>
          <w:p w14:paraId="19885135" w14:textId="56A01914" w:rsidR="009E0C74" w:rsidRPr="009E6DA8" w:rsidRDefault="009E0C74" w:rsidP="009E0C74">
            <w:pPr>
              <w:jc w:val="right"/>
              <w:rPr>
                <w:ins w:id="200" w:author="Pyle, Laura L" w:date="2019-09-28T19:56:00Z"/>
                <w:color w:val="000000"/>
              </w:rPr>
            </w:pPr>
            <w:proofErr w:type="spellStart"/>
            <w:ins w:id="201" w:author="Pyle, Laura L" w:date="2019-09-28T19:59:00Z">
              <w:r w:rsidRPr="009E6DA8">
                <w:rPr>
                  <w:color w:val="000000"/>
                </w:rPr>
                <w:t>Diasend</w:t>
              </w:r>
            </w:ins>
            <w:proofErr w:type="spellEnd"/>
          </w:p>
        </w:tc>
      </w:tr>
      <w:tr w:rsidR="009E0C74" w:rsidRPr="009E6DA8" w14:paraId="268F683B" w14:textId="77777777" w:rsidTr="009E0C74">
        <w:trPr>
          <w:trHeight w:val="320"/>
          <w:jc w:val="center"/>
          <w:ins w:id="202" w:author="Pyle, Laura L" w:date="2019-09-28T19:56:00Z"/>
        </w:trPr>
        <w:tc>
          <w:tcPr>
            <w:tcW w:w="2970" w:type="dxa"/>
            <w:shd w:val="clear" w:color="auto" w:fill="auto"/>
            <w:noWrap/>
            <w:vAlign w:val="bottom"/>
          </w:tcPr>
          <w:p w14:paraId="2AD8DDF3" w14:textId="56EEEF61" w:rsidR="009E0C74" w:rsidRPr="009E6DA8" w:rsidRDefault="009E0C74" w:rsidP="009E0C74">
            <w:pPr>
              <w:rPr>
                <w:ins w:id="203" w:author="Pyle, Laura L" w:date="2019-09-28T19:56:00Z"/>
                <w:color w:val="000000"/>
              </w:rPr>
            </w:pPr>
            <w:ins w:id="204" w:author="Pyle, Laura L" w:date="2019-09-28T19:59:00Z">
              <w:r w:rsidRPr="009E6DA8">
                <w:rPr>
                  <w:color w:val="000000"/>
                </w:rPr>
                <w:t xml:space="preserve"># Sensor Values </w:t>
              </w:r>
            </w:ins>
          </w:p>
        </w:tc>
        <w:tc>
          <w:tcPr>
            <w:tcW w:w="2160" w:type="dxa"/>
            <w:shd w:val="clear" w:color="auto" w:fill="auto"/>
            <w:noWrap/>
            <w:vAlign w:val="bottom"/>
          </w:tcPr>
          <w:p w14:paraId="5CC776A3" w14:textId="27623149" w:rsidR="009E0C74" w:rsidRPr="009E6DA8" w:rsidRDefault="009E0C74" w:rsidP="009E0C74">
            <w:pPr>
              <w:jc w:val="right"/>
              <w:rPr>
                <w:ins w:id="205" w:author="Pyle, Laura L" w:date="2019-09-28T19:56:00Z"/>
                <w:color w:val="000000"/>
              </w:rPr>
            </w:pPr>
            <w:ins w:id="206" w:author="Pyle, Laura L" w:date="2019-09-28T19:59:00Z">
              <w:r w:rsidRPr="009E6DA8">
                <w:rPr>
                  <w:color w:val="000000"/>
                </w:rPr>
                <w:t>184</w:t>
              </w:r>
            </w:ins>
          </w:p>
        </w:tc>
        <w:tc>
          <w:tcPr>
            <w:tcW w:w="1761" w:type="dxa"/>
            <w:shd w:val="clear" w:color="auto" w:fill="auto"/>
            <w:noWrap/>
            <w:vAlign w:val="bottom"/>
          </w:tcPr>
          <w:p w14:paraId="6B1F305E" w14:textId="7D097736" w:rsidR="009E0C74" w:rsidRPr="009E6DA8" w:rsidRDefault="009E0C74" w:rsidP="009E0C74">
            <w:pPr>
              <w:jc w:val="right"/>
              <w:rPr>
                <w:ins w:id="207" w:author="Pyle, Laura L" w:date="2019-09-28T19:56:00Z"/>
                <w:color w:val="000000"/>
              </w:rPr>
            </w:pPr>
            <w:ins w:id="208" w:author="Pyle, Laura L" w:date="2019-09-28T19:59:00Z">
              <w:r w:rsidRPr="009E6DA8">
                <w:rPr>
                  <w:color w:val="000000"/>
                </w:rPr>
                <w:t>184</w:t>
              </w:r>
            </w:ins>
          </w:p>
        </w:tc>
      </w:tr>
      <w:tr w:rsidR="009E0C74" w:rsidRPr="009E6DA8" w14:paraId="6B07A18A" w14:textId="77777777" w:rsidTr="009E0C74">
        <w:trPr>
          <w:trHeight w:val="320"/>
          <w:jc w:val="center"/>
          <w:ins w:id="209" w:author="Pyle, Laura L" w:date="2019-09-28T19:58:00Z"/>
        </w:trPr>
        <w:tc>
          <w:tcPr>
            <w:tcW w:w="2970" w:type="dxa"/>
            <w:shd w:val="clear" w:color="auto" w:fill="auto"/>
            <w:noWrap/>
            <w:vAlign w:val="bottom"/>
          </w:tcPr>
          <w:p w14:paraId="6DB0AC88" w14:textId="6F2F4D92" w:rsidR="009E0C74" w:rsidRPr="009E6DA8" w:rsidRDefault="009E0C74" w:rsidP="009E0C74">
            <w:pPr>
              <w:rPr>
                <w:ins w:id="210" w:author="Pyle, Laura L" w:date="2019-09-28T19:58:00Z"/>
                <w:color w:val="000000"/>
              </w:rPr>
            </w:pPr>
            <w:ins w:id="211" w:author="Pyle, Laura L" w:date="2019-09-28T19:59:00Z">
              <w:r w:rsidRPr="009E6DA8">
                <w:rPr>
                  <w:color w:val="000000"/>
                </w:rPr>
                <w:t xml:space="preserve">Highest </w:t>
              </w:r>
            </w:ins>
          </w:p>
        </w:tc>
        <w:tc>
          <w:tcPr>
            <w:tcW w:w="2160" w:type="dxa"/>
            <w:shd w:val="clear" w:color="auto" w:fill="auto"/>
            <w:noWrap/>
            <w:vAlign w:val="bottom"/>
          </w:tcPr>
          <w:p w14:paraId="2DD7DCB6" w14:textId="04BFDD18" w:rsidR="009E0C74" w:rsidRPr="009E6DA8" w:rsidRDefault="009E0C74" w:rsidP="009E0C74">
            <w:pPr>
              <w:jc w:val="right"/>
              <w:rPr>
                <w:ins w:id="212" w:author="Pyle, Laura L" w:date="2019-09-28T19:58:00Z"/>
                <w:color w:val="000000"/>
              </w:rPr>
            </w:pPr>
            <w:ins w:id="213" w:author="Pyle, Laura L" w:date="2019-09-28T19:59:00Z">
              <w:r w:rsidRPr="009E6DA8">
                <w:rPr>
                  <w:color w:val="000000"/>
                </w:rPr>
                <w:t>411</w:t>
              </w:r>
            </w:ins>
          </w:p>
        </w:tc>
        <w:tc>
          <w:tcPr>
            <w:tcW w:w="1761" w:type="dxa"/>
            <w:shd w:val="clear" w:color="auto" w:fill="auto"/>
            <w:noWrap/>
            <w:vAlign w:val="bottom"/>
          </w:tcPr>
          <w:p w14:paraId="4D3AFCF8" w14:textId="4F91895B" w:rsidR="009E0C74" w:rsidRPr="009E6DA8" w:rsidRDefault="009E0C74" w:rsidP="009E0C74">
            <w:pPr>
              <w:jc w:val="right"/>
              <w:rPr>
                <w:ins w:id="214" w:author="Pyle, Laura L" w:date="2019-09-28T19:58:00Z"/>
                <w:color w:val="000000"/>
              </w:rPr>
            </w:pPr>
            <w:ins w:id="215" w:author="Pyle, Laura L" w:date="2019-09-28T19:59:00Z">
              <w:r w:rsidRPr="009E6DA8">
                <w:rPr>
                  <w:color w:val="000000"/>
                </w:rPr>
                <w:t>411</w:t>
              </w:r>
            </w:ins>
          </w:p>
        </w:tc>
      </w:tr>
      <w:tr w:rsidR="009E0C74" w:rsidRPr="009E6DA8" w14:paraId="7628267E" w14:textId="77777777" w:rsidTr="009E0C74">
        <w:trPr>
          <w:trHeight w:val="320"/>
          <w:jc w:val="center"/>
          <w:ins w:id="216" w:author="Pyle, Laura L" w:date="2019-09-28T19:58:00Z"/>
        </w:trPr>
        <w:tc>
          <w:tcPr>
            <w:tcW w:w="2970" w:type="dxa"/>
            <w:shd w:val="clear" w:color="auto" w:fill="auto"/>
            <w:noWrap/>
            <w:vAlign w:val="bottom"/>
          </w:tcPr>
          <w:p w14:paraId="6CE62290" w14:textId="1D4F4546" w:rsidR="009E0C74" w:rsidRPr="009E6DA8" w:rsidRDefault="009E0C74" w:rsidP="009E0C74">
            <w:pPr>
              <w:rPr>
                <w:ins w:id="217" w:author="Pyle, Laura L" w:date="2019-09-28T19:58:00Z"/>
                <w:color w:val="000000"/>
              </w:rPr>
            </w:pPr>
            <w:ins w:id="218" w:author="Pyle, Laura L" w:date="2019-09-28T19:59:00Z">
              <w:r w:rsidRPr="009E6DA8">
                <w:rPr>
                  <w:color w:val="000000"/>
                </w:rPr>
                <w:t xml:space="preserve">Lowest </w:t>
              </w:r>
            </w:ins>
          </w:p>
        </w:tc>
        <w:tc>
          <w:tcPr>
            <w:tcW w:w="2160" w:type="dxa"/>
            <w:shd w:val="clear" w:color="auto" w:fill="auto"/>
            <w:noWrap/>
            <w:vAlign w:val="bottom"/>
          </w:tcPr>
          <w:p w14:paraId="53C8CD8C" w14:textId="05214069" w:rsidR="009E0C74" w:rsidRPr="009E6DA8" w:rsidRDefault="009E0C74" w:rsidP="009E0C74">
            <w:pPr>
              <w:jc w:val="right"/>
              <w:rPr>
                <w:ins w:id="219" w:author="Pyle, Laura L" w:date="2019-09-28T19:58:00Z"/>
                <w:color w:val="000000"/>
              </w:rPr>
            </w:pPr>
            <w:ins w:id="220" w:author="Pyle, Laura L" w:date="2019-09-28T19:59:00Z">
              <w:r w:rsidRPr="009E6DA8">
                <w:rPr>
                  <w:color w:val="000000"/>
                </w:rPr>
                <w:t>54</w:t>
              </w:r>
            </w:ins>
          </w:p>
        </w:tc>
        <w:tc>
          <w:tcPr>
            <w:tcW w:w="1761" w:type="dxa"/>
            <w:shd w:val="clear" w:color="auto" w:fill="auto"/>
            <w:noWrap/>
            <w:vAlign w:val="bottom"/>
          </w:tcPr>
          <w:p w14:paraId="5982489A" w14:textId="67B0B58A" w:rsidR="009E0C74" w:rsidRPr="009E6DA8" w:rsidRDefault="009E0C74" w:rsidP="009E0C74">
            <w:pPr>
              <w:jc w:val="right"/>
              <w:rPr>
                <w:ins w:id="221" w:author="Pyle, Laura L" w:date="2019-09-28T19:58:00Z"/>
                <w:color w:val="000000"/>
              </w:rPr>
            </w:pPr>
            <w:ins w:id="222" w:author="Pyle, Laura L" w:date="2019-09-28T19:59:00Z">
              <w:r w:rsidRPr="009E6DA8">
                <w:rPr>
                  <w:color w:val="000000"/>
                </w:rPr>
                <w:t>54</w:t>
              </w:r>
            </w:ins>
          </w:p>
        </w:tc>
      </w:tr>
      <w:tr w:rsidR="009E0C74" w:rsidRPr="009E6DA8" w14:paraId="6F0B1ECC" w14:textId="77777777" w:rsidTr="009E0C74">
        <w:trPr>
          <w:trHeight w:val="320"/>
          <w:jc w:val="center"/>
          <w:ins w:id="223" w:author="Pyle, Laura L" w:date="2019-09-28T19:58:00Z"/>
        </w:trPr>
        <w:tc>
          <w:tcPr>
            <w:tcW w:w="2970" w:type="dxa"/>
            <w:shd w:val="clear" w:color="auto" w:fill="auto"/>
            <w:noWrap/>
            <w:vAlign w:val="bottom"/>
          </w:tcPr>
          <w:p w14:paraId="3185049D" w14:textId="01314E39" w:rsidR="009E0C74" w:rsidRPr="009E6DA8" w:rsidRDefault="009E0C74" w:rsidP="009E0C74">
            <w:pPr>
              <w:rPr>
                <w:ins w:id="224" w:author="Pyle, Laura L" w:date="2019-09-28T19:58:00Z"/>
                <w:color w:val="000000"/>
              </w:rPr>
            </w:pPr>
            <w:ins w:id="225" w:author="Pyle, Laura L" w:date="2019-09-28T19:59:00Z">
              <w:r w:rsidRPr="009E6DA8">
                <w:rPr>
                  <w:color w:val="000000"/>
                </w:rPr>
                <w:t xml:space="preserve">Average </w:t>
              </w:r>
            </w:ins>
          </w:p>
        </w:tc>
        <w:tc>
          <w:tcPr>
            <w:tcW w:w="2160" w:type="dxa"/>
            <w:shd w:val="clear" w:color="auto" w:fill="auto"/>
            <w:noWrap/>
            <w:vAlign w:val="bottom"/>
          </w:tcPr>
          <w:p w14:paraId="570EBACC" w14:textId="5B928113" w:rsidR="009E0C74" w:rsidRPr="009E6DA8" w:rsidRDefault="009E0C74" w:rsidP="009E0C74">
            <w:pPr>
              <w:jc w:val="right"/>
              <w:rPr>
                <w:ins w:id="226" w:author="Pyle, Laura L" w:date="2019-09-28T19:58:00Z"/>
                <w:color w:val="000000"/>
              </w:rPr>
            </w:pPr>
            <w:ins w:id="227" w:author="Pyle, Laura L" w:date="2019-09-28T19:59:00Z">
              <w:r w:rsidRPr="009E6DA8">
                <w:rPr>
                  <w:color w:val="000000"/>
                </w:rPr>
                <w:t>193.2</w:t>
              </w:r>
              <w:r>
                <w:rPr>
                  <w:color w:val="000000"/>
                </w:rPr>
                <w:t>3</w:t>
              </w:r>
            </w:ins>
          </w:p>
        </w:tc>
        <w:tc>
          <w:tcPr>
            <w:tcW w:w="1761" w:type="dxa"/>
            <w:shd w:val="clear" w:color="auto" w:fill="auto"/>
            <w:noWrap/>
            <w:vAlign w:val="bottom"/>
          </w:tcPr>
          <w:p w14:paraId="6B21140D" w14:textId="1E6EA1BA" w:rsidR="009E0C74" w:rsidRPr="009E6DA8" w:rsidRDefault="009E0C74" w:rsidP="009E0C74">
            <w:pPr>
              <w:jc w:val="right"/>
              <w:rPr>
                <w:ins w:id="228" w:author="Pyle, Laura L" w:date="2019-09-28T19:58:00Z"/>
                <w:color w:val="000000"/>
              </w:rPr>
            </w:pPr>
            <w:ins w:id="229" w:author="Pyle, Laura L" w:date="2019-09-28T19:59:00Z">
              <w:r w:rsidRPr="009E6DA8">
                <w:rPr>
                  <w:color w:val="000000"/>
                </w:rPr>
                <w:t>193</w:t>
              </w:r>
            </w:ins>
          </w:p>
        </w:tc>
      </w:tr>
      <w:tr w:rsidR="009E0C74" w:rsidRPr="009E6DA8" w14:paraId="6FCF64B1" w14:textId="77777777" w:rsidTr="009E0C74">
        <w:trPr>
          <w:trHeight w:val="320"/>
          <w:jc w:val="center"/>
          <w:ins w:id="230" w:author="Pyle, Laura L" w:date="2019-09-28T19:58:00Z"/>
        </w:trPr>
        <w:tc>
          <w:tcPr>
            <w:tcW w:w="2970" w:type="dxa"/>
            <w:shd w:val="clear" w:color="auto" w:fill="auto"/>
            <w:noWrap/>
            <w:vAlign w:val="bottom"/>
          </w:tcPr>
          <w:p w14:paraId="1B4F3ADD" w14:textId="153F2A20" w:rsidR="009E0C74" w:rsidRPr="009E6DA8" w:rsidRDefault="009E0C74" w:rsidP="009E0C74">
            <w:pPr>
              <w:rPr>
                <w:ins w:id="231" w:author="Pyle, Laura L" w:date="2019-09-28T19:58:00Z"/>
                <w:color w:val="000000"/>
              </w:rPr>
            </w:pPr>
            <w:ins w:id="232" w:author="Pyle, Laura L" w:date="2019-09-28T19:59:00Z">
              <w:r w:rsidRPr="009E6DA8">
                <w:rPr>
                  <w:color w:val="000000"/>
                </w:rPr>
                <w:t xml:space="preserve">Standard Dev </w:t>
              </w:r>
            </w:ins>
          </w:p>
        </w:tc>
        <w:tc>
          <w:tcPr>
            <w:tcW w:w="2160" w:type="dxa"/>
            <w:shd w:val="clear" w:color="auto" w:fill="auto"/>
            <w:noWrap/>
            <w:vAlign w:val="bottom"/>
          </w:tcPr>
          <w:p w14:paraId="4991FD50" w14:textId="333FC107" w:rsidR="009E0C74" w:rsidRPr="009E6DA8" w:rsidRDefault="009E0C74" w:rsidP="009E0C74">
            <w:pPr>
              <w:jc w:val="right"/>
              <w:rPr>
                <w:ins w:id="233" w:author="Pyle, Laura L" w:date="2019-09-28T19:58:00Z"/>
                <w:color w:val="000000"/>
              </w:rPr>
            </w:pPr>
            <w:ins w:id="234" w:author="Pyle, Laura L" w:date="2019-09-28T19:59:00Z">
              <w:r>
                <w:rPr>
                  <w:color w:val="000000"/>
                </w:rPr>
                <w:t>89.67</w:t>
              </w:r>
            </w:ins>
          </w:p>
        </w:tc>
        <w:tc>
          <w:tcPr>
            <w:tcW w:w="1761" w:type="dxa"/>
            <w:shd w:val="clear" w:color="auto" w:fill="auto"/>
            <w:noWrap/>
            <w:vAlign w:val="bottom"/>
          </w:tcPr>
          <w:p w14:paraId="00AFB56A" w14:textId="2FDCF43F" w:rsidR="009E0C74" w:rsidRPr="009E6DA8" w:rsidRDefault="009E0C74" w:rsidP="009E0C74">
            <w:pPr>
              <w:jc w:val="right"/>
              <w:rPr>
                <w:ins w:id="235" w:author="Pyle, Laura L" w:date="2019-09-28T19:58:00Z"/>
                <w:color w:val="000000"/>
              </w:rPr>
            </w:pPr>
            <w:ins w:id="236" w:author="Pyle, Laura L" w:date="2019-09-28T19:59:00Z">
              <w:r w:rsidRPr="009E6DA8">
                <w:rPr>
                  <w:color w:val="000000"/>
                </w:rPr>
                <w:t>89</w:t>
              </w:r>
            </w:ins>
          </w:p>
        </w:tc>
      </w:tr>
      <w:tr w:rsidR="009E0C74" w:rsidRPr="009E6DA8" w14:paraId="7154EA06" w14:textId="77777777" w:rsidTr="009E0C74">
        <w:trPr>
          <w:trHeight w:val="320"/>
          <w:jc w:val="center"/>
          <w:ins w:id="237" w:author="Pyle, Laura L" w:date="2019-09-28T19:58:00Z"/>
        </w:trPr>
        <w:tc>
          <w:tcPr>
            <w:tcW w:w="2970" w:type="dxa"/>
            <w:shd w:val="clear" w:color="auto" w:fill="auto"/>
            <w:noWrap/>
            <w:vAlign w:val="bottom"/>
          </w:tcPr>
          <w:p w14:paraId="2D17C0BA" w14:textId="629CAA75" w:rsidR="009E0C74" w:rsidRPr="009E6DA8" w:rsidRDefault="009E0C74" w:rsidP="009E0C74">
            <w:pPr>
              <w:rPr>
                <w:ins w:id="238" w:author="Pyle, Laura L" w:date="2019-09-28T19:58:00Z"/>
                <w:color w:val="000000"/>
              </w:rPr>
            </w:pPr>
            <w:ins w:id="239" w:author="Pyle, Laura L" w:date="2019-09-28T20:00:00Z">
              <w:r>
                <w:rPr>
                  <w:color w:val="000000"/>
                </w:rPr>
                <w:t>% v</w:t>
              </w:r>
            </w:ins>
            <w:ins w:id="240" w:author="Pyle, Laura L" w:date="2019-09-28T19:59:00Z">
              <w:r w:rsidRPr="009E6DA8">
                <w:rPr>
                  <w:color w:val="000000"/>
                </w:rPr>
                <w:t>alues above 200</w:t>
              </w:r>
            </w:ins>
          </w:p>
        </w:tc>
        <w:tc>
          <w:tcPr>
            <w:tcW w:w="2160" w:type="dxa"/>
            <w:shd w:val="clear" w:color="auto" w:fill="auto"/>
            <w:noWrap/>
            <w:vAlign w:val="bottom"/>
          </w:tcPr>
          <w:p w14:paraId="0349687B" w14:textId="2A5C0D8E" w:rsidR="009E0C74" w:rsidRPr="009E6DA8" w:rsidRDefault="009E0C74" w:rsidP="009E0C74">
            <w:pPr>
              <w:jc w:val="right"/>
              <w:rPr>
                <w:ins w:id="241" w:author="Pyle, Laura L" w:date="2019-09-28T19:58:00Z"/>
                <w:color w:val="000000"/>
              </w:rPr>
            </w:pPr>
            <w:ins w:id="242" w:author="Pyle, Laura L" w:date="2019-09-28T19:59:00Z">
              <w:r w:rsidRPr="009E6DA8">
                <w:rPr>
                  <w:color w:val="000000"/>
                </w:rPr>
                <w:t>44.5</w:t>
              </w:r>
              <w:r>
                <w:rPr>
                  <w:color w:val="000000"/>
                </w:rPr>
                <w:t>7</w:t>
              </w:r>
            </w:ins>
          </w:p>
        </w:tc>
        <w:tc>
          <w:tcPr>
            <w:tcW w:w="1761" w:type="dxa"/>
            <w:shd w:val="clear" w:color="auto" w:fill="auto"/>
            <w:noWrap/>
            <w:vAlign w:val="bottom"/>
          </w:tcPr>
          <w:p w14:paraId="3239E00C" w14:textId="4F500EC2" w:rsidR="009E0C74" w:rsidRPr="009E6DA8" w:rsidRDefault="009E0C74" w:rsidP="009E0C74">
            <w:pPr>
              <w:jc w:val="right"/>
              <w:rPr>
                <w:ins w:id="243" w:author="Pyle, Laura L" w:date="2019-09-28T19:58:00Z"/>
                <w:color w:val="000000"/>
              </w:rPr>
            </w:pPr>
            <w:ins w:id="244" w:author="Pyle, Laura L" w:date="2019-09-28T19:59:00Z">
              <w:r>
                <w:rPr>
                  <w:color w:val="000000"/>
                </w:rPr>
                <w:t>44.57</w:t>
              </w:r>
            </w:ins>
          </w:p>
        </w:tc>
      </w:tr>
    </w:tbl>
    <w:p w14:paraId="6EDF2953" w14:textId="77777777" w:rsidR="00197740" w:rsidRDefault="00197740" w:rsidP="00197740">
      <w:pPr>
        <w:spacing w:after="160" w:line="259" w:lineRule="auto"/>
        <w:rPr>
          <w:ins w:id="245" w:author="Pyle, Laura L" w:date="2019-09-28T19:54:00Z"/>
        </w:rPr>
        <w:pPrChange w:id="246" w:author="Pyle, Laura L" w:date="2019-09-28T19:54:00Z">
          <w:pPr>
            <w:pStyle w:val="ListParagraph"/>
            <w:numPr>
              <w:numId w:val="1"/>
            </w:numPr>
            <w:spacing w:after="160" w:line="259" w:lineRule="auto"/>
            <w:ind w:left="360" w:hanging="360"/>
          </w:pPr>
        </w:pPrChange>
      </w:pPr>
    </w:p>
    <w:p w14:paraId="1F1783C4" w14:textId="0D4B4AC3" w:rsidR="00AF64A6" w:rsidDel="00C765ED" w:rsidRDefault="00AF64A6" w:rsidP="009E0C74">
      <w:pPr>
        <w:pStyle w:val="ListParagraph"/>
        <w:spacing w:after="160" w:line="259" w:lineRule="auto"/>
        <w:ind w:left="360"/>
        <w:rPr>
          <w:del w:id="247" w:author="Pyle, Laura L" w:date="2019-09-28T20:02:00Z"/>
        </w:rPr>
        <w:pPrChange w:id="248" w:author="Pyle, Laura L" w:date="2019-09-28T20:01:00Z">
          <w:pPr>
            <w:pStyle w:val="ListParagraph"/>
            <w:numPr>
              <w:numId w:val="2"/>
            </w:numPr>
            <w:spacing w:after="160" w:line="259" w:lineRule="auto"/>
            <w:ind w:hanging="360"/>
          </w:pPr>
        </w:pPrChange>
      </w:pPr>
      <w:del w:id="249" w:author="Pyle, Laura L" w:date="2019-09-28T20:01:00Z">
        <w:r w:rsidRPr="009762B6" w:rsidDel="009E0C74">
          <w:delText>iPro 2 software (high excursion defined as &gt; 140 mg/dL for 15 minutes, low defined as &lt; 60 mg/dL for 15 minutes)</w:delText>
        </w:r>
      </w:del>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rsidDel="009E0C74" w14:paraId="4D987800" w14:textId="2F0896B7" w:rsidTr="009E6DA8">
        <w:trPr>
          <w:trHeight w:val="320"/>
          <w:jc w:val="center"/>
          <w:del w:id="250" w:author="Pyle, Laura L" w:date="2019-09-28T20:01:00Z"/>
        </w:trPr>
        <w:tc>
          <w:tcPr>
            <w:tcW w:w="2165" w:type="dxa"/>
            <w:shd w:val="clear" w:color="auto" w:fill="auto"/>
            <w:noWrap/>
            <w:vAlign w:val="bottom"/>
            <w:hideMark/>
          </w:tcPr>
          <w:p w14:paraId="6426B9F0" w14:textId="1CC5BC4F" w:rsidR="00AF64A6" w:rsidRPr="009E6DA8" w:rsidDel="009E0C74" w:rsidRDefault="00AF64A6" w:rsidP="00D25394">
            <w:pPr>
              <w:jc w:val="right"/>
              <w:rPr>
                <w:del w:id="251" w:author="Pyle, Laura L" w:date="2019-09-28T20:01:00Z"/>
                <w:color w:val="000000"/>
              </w:rPr>
            </w:pPr>
          </w:p>
        </w:tc>
        <w:tc>
          <w:tcPr>
            <w:tcW w:w="1493" w:type="dxa"/>
            <w:shd w:val="clear" w:color="auto" w:fill="auto"/>
            <w:noWrap/>
            <w:vAlign w:val="bottom"/>
            <w:hideMark/>
          </w:tcPr>
          <w:p w14:paraId="3CB80DD2" w14:textId="68D5E6F5" w:rsidR="00AF64A6" w:rsidRPr="009E6DA8" w:rsidDel="009E0C74" w:rsidRDefault="00AF64A6" w:rsidP="00D25394">
            <w:pPr>
              <w:rPr>
                <w:del w:id="252" w:author="Pyle, Laura L" w:date="2019-09-28T20:01:00Z"/>
                <w:color w:val="000000"/>
              </w:rPr>
            </w:pPr>
            <w:del w:id="253" w:author="Pyle, Laura L" w:date="2019-09-28T20:01:00Z">
              <w:r w:rsidRPr="009E6DA8" w:rsidDel="009E0C74">
                <w:rPr>
                  <w:color w:val="000000"/>
                </w:rPr>
                <w:delText>cgmanalysis</w:delText>
              </w:r>
            </w:del>
          </w:p>
        </w:tc>
        <w:tc>
          <w:tcPr>
            <w:tcW w:w="703" w:type="dxa"/>
            <w:shd w:val="clear" w:color="auto" w:fill="auto"/>
            <w:noWrap/>
            <w:vAlign w:val="bottom"/>
            <w:hideMark/>
          </w:tcPr>
          <w:p w14:paraId="7BF6FEC3" w14:textId="710A310C" w:rsidR="00AF64A6" w:rsidRPr="009E6DA8" w:rsidDel="009E0C74" w:rsidRDefault="00AF64A6" w:rsidP="00D25394">
            <w:pPr>
              <w:rPr>
                <w:del w:id="254" w:author="Pyle, Laura L" w:date="2019-09-28T20:01:00Z"/>
                <w:color w:val="000000"/>
              </w:rPr>
            </w:pPr>
            <w:del w:id="255" w:author="Pyle, Laura L" w:date="2019-09-28T20:01:00Z">
              <w:r w:rsidRPr="009E6DA8" w:rsidDel="009E0C74">
                <w:rPr>
                  <w:color w:val="000000"/>
                </w:rPr>
                <w:delText xml:space="preserve">iPro </w:delText>
              </w:r>
            </w:del>
          </w:p>
        </w:tc>
      </w:tr>
      <w:tr w:rsidR="00AF64A6" w:rsidRPr="009E6DA8" w:rsidDel="009E0C74" w14:paraId="580EAF32" w14:textId="7D8EF570" w:rsidTr="009E6DA8">
        <w:trPr>
          <w:trHeight w:val="320"/>
          <w:jc w:val="center"/>
          <w:del w:id="256" w:author="Pyle, Laura L" w:date="2019-09-28T20:01:00Z"/>
        </w:trPr>
        <w:tc>
          <w:tcPr>
            <w:tcW w:w="2165" w:type="dxa"/>
            <w:shd w:val="clear" w:color="auto" w:fill="auto"/>
            <w:noWrap/>
            <w:vAlign w:val="bottom"/>
            <w:hideMark/>
          </w:tcPr>
          <w:p w14:paraId="6D4066E6" w14:textId="778ABFF8" w:rsidR="00AF64A6" w:rsidRPr="009E6DA8" w:rsidDel="009E0C74" w:rsidRDefault="00AF64A6" w:rsidP="00D25394">
            <w:pPr>
              <w:rPr>
                <w:del w:id="257" w:author="Pyle, Laura L" w:date="2019-09-28T20:01:00Z"/>
                <w:color w:val="000000"/>
              </w:rPr>
            </w:pPr>
            <w:del w:id="258" w:author="Pyle, Laura L" w:date="2019-09-28T20:01:00Z">
              <w:r w:rsidRPr="009E6DA8" w:rsidDel="009E0C74">
                <w:rPr>
                  <w:color w:val="000000"/>
                </w:rPr>
                <w:delText xml:space="preserve"># Sensor Values </w:delText>
              </w:r>
            </w:del>
          </w:p>
        </w:tc>
        <w:tc>
          <w:tcPr>
            <w:tcW w:w="1493" w:type="dxa"/>
            <w:shd w:val="clear" w:color="auto" w:fill="auto"/>
            <w:noWrap/>
            <w:vAlign w:val="bottom"/>
            <w:hideMark/>
          </w:tcPr>
          <w:p w14:paraId="5AB869A8" w14:textId="20F396F7" w:rsidR="00AF64A6" w:rsidRPr="009E6DA8" w:rsidDel="009E0C74" w:rsidRDefault="00AF64A6" w:rsidP="00D25394">
            <w:pPr>
              <w:jc w:val="right"/>
              <w:rPr>
                <w:del w:id="259" w:author="Pyle, Laura L" w:date="2019-09-28T20:01:00Z"/>
                <w:color w:val="000000"/>
              </w:rPr>
            </w:pPr>
            <w:del w:id="260" w:author="Pyle, Laura L" w:date="2019-09-28T20:01:00Z">
              <w:r w:rsidRPr="009E6DA8" w:rsidDel="009E0C74">
                <w:rPr>
                  <w:color w:val="000000"/>
                </w:rPr>
                <w:delText>2000</w:delText>
              </w:r>
            </w:del>
          </w:p>
        </w:tc>
        <w:tc>
          <w:tcPr>
            <w:tcW w:w="703" w:type="dxa"/>
            <w:shd w:val="clear" w:color="auto" w:fill="auto"/>
            <w:noWrap/>
            <w:vAlign w:val="bottom"/>
            <w:hideMark/>
          </w:tcPr>
          <w:p w14:paraId="6FBA45A5" w14:textId="3BF33D99" w:rsidR="00AF64A6" w:rsidRPr="009E6DA8" w:rsidDel="009E0C74" w:rsidRDefault="00AF64A6" w:rsidP="00D25394">
            <w:pPr>
              <w:jc w:val="right"/>
              <w:rPr>
                <w:del w:id="261" w:author="Pyle, Laura L" w:date="2019-09-28T20:01:00Z"/>
                <w:color w:val="000000"/>
              </w:rPr>
            </w:pPr>
            <w:del w:id="262" w:author="Pyle, Laura L" w:date="2019-09-28T20:01:00Z">
              <w:r w:rsidRPr="009E6DA8" w:rsidDel="009E0C74">
                <w:rPr>
                  <w:color w:val="000000"/>
                </w:rPr>
                <w:delText>2000</w:delText>
              </w:r>
            </w:del>
          </w:p>
        </w:tc>
      </w:tr>
      <w:tr w:rsidR="00AF64A6" w:rsidRPr="009E6DA8" w:rsidDel="009E0C74" w14:paraId="4582DEAD" w14:textId="32A3B25B" w:rsidTr="009E6DA8">
        <w:trPr>
          <w:trHeight w:val="320"/>
          <w:jc w:val="center"/>
          <w:del w:id="263" w:author="Pyle, Laura L" w:date="2019-09-28T20:01:00Z"/>
        </w:trPr>
        <w:tc>
          <w:tcPr>
            <w:tcW w:w="2165" w:type="dxa"/>
            <w:shd w:val="clear" w:color="auto" w:fill="auto"/>
            <w:noWrap/>
            <w:vAlign w:val="bottom"/>
            <w:hideMark/>
          </w:tcPr>
          <w:p w14:paraId="4663EC80" w14:textId="706AC83D" w:rsidR="00AF64A6" w:rsidRPr="009E6DA8" w:rsidDel="009E0C74" w:rsidRDefault="00AF64A6" w:rsidP="00D25394">
            <w:pPr>
              <w:rPr>
                <w:del w:id="264" w:author="Pyle, Laura L" w:date="2019-09-28T20:01:00Z"/>
                <w:color w:val="000000"/>
              </w:rPr>
            </w:pPr>
            <w:del w:id="265" w:author="Pyle, Laura L" w:date="2019-09-28T20:01:00Z">
              <w:r w:rsidRPr="009E6DA8" w:rsidDel="009E0C74">
                <w:rPr>
                  <w:color w:val="000000"/>
                </w:rPr>
                <w:delText xml:space="preserve">Highest </w:delText>
              </w:r>
            </w:del>
          </w:p>
        </w:tc>
        <w:tc>
          <w:tcPr>
            <w:tcW w:w="1493" w:type="dxa"/>
            <w:shd w:val="clear" w:color="auto" w:fill="auto"/>
            <w:noWrap/>
            <w:vAlign w:val="bottom"/>
            <w:hideMark/>
          </w:tcPr>
          <w:p w14:paraId="0274D474" w14:textId="4B90C46B" w:rsidR="00AF64A6" w:rsidRPr="009E6DA8" w:rsidDel="009E0C74" w:rsidRDefault="00AF64A6" w:rsidP="00D25394">
            <w:pPr>
              <w:jc w:val="right"/>
              <w:rPr>
                <w:del w:id="266" w:author="Pyle, Laura L" w:date="2019-09-28T20:01:00Z"/>
                <w:color w:val="000000"/>
              </w:rPr>
            </w:pPr>
            <w:del w:id="267" w:author="Pyle, Laura L" w:date="2019-09-28T20:01:00Z">
              <w:r w:rsidRPr="009E6DA8" w:rsidDel="009E0C74">
                <w:rPr>
                  <w:color w:val="000000"/>
                </w:rPr>
                <w:delText>282</w:delText>
              </w:r>
            </w:del>
          </w:p>
        </w:tc>
        <w:tc>
          <w:tcPr>
            <w:tcW w:w="703" w:type="dxa"/>
            <w:shd w:val="clear" w:color="auto" w:fill="auto"/>
            <w:noWrap/>
            <w:vAlign w:val="bottom"/>
            <w:hideMark/>
          </w:tcPr>
          <w:p w14:paraId="57071379" w14:textId="0BCC2B3E" w:rsidR="00AF64A6" w:rsidRPr="009E6DA8" w:rsidDel="009E0C74" w:rsidRDefault="00AF64A6" w:rsidP="00D25394">
            <w:pPr>
              <w:jc w:val="right"/>
              <w:rPr>
                <w:del w:id="268" w:author="Pyle, Laura L" w:date="2019-09-28T20:01:00Z"/>
                <w:color w:val="000000"/>
              </w:rPr>
            </w:pPr>
            <w:del w:id="269" w:author="Pyle, Laura L" w:date="2019-09-28T20:01:00Z">
              <w:r w:rsidRPr="009E6DA8" w:rsidDel="009E0C74">
                <w:rPr>
                  <w:color w:val="000000"/>
                </w:rPr>
                <w:delText>282</w:delText>
              </w:r>
            </w:del>
          </w:p>
        </w:tc>
      </w:tr>
      <w:tr w:rsidR="00AF64A6" w:rsidRPr="009E6DA8" w:rsidDel="009E0C74" w14:paraId="70E57432" w14:textId="4D223FDC" w:rsidTr="009E6DA8">
        <w:trPr>
          <w:trHeight w:val="320"/>
          <w:jc w:val="center"/>
          <w:del w:id="270" w:author="Pyle, Laura L" w:date="2019-09-28T20:01:00Z"/>
        </w:trPr>
        <w:tc>
          <w:tcPr>
            <w:tcW w:w="2165" w:type="dxa"/>
            <w:shd w:val="clear" w:color="auto" w:fill="auto"/>
            <w:noWrap/>
            <w:vAlign w:val="bottom"/>
            <w:hideMark/>
          </w:tcPr>
          <w:p w14:paraId="48A57BE6" w14:textId="4CFE15D0" w:rsidR="00AF64A6" w:rsidRPr="009E6DA8" w:rsidDel="009E0C74" w:rsidRDefault="00AF64A6" w:rsidP="00D25394">
            <w:pPr>
              <w:rPr>
                <w:del w:id="271" w:author="Pyle, Laura L" w:date="2019-09-28T20:01:00Z"/>
                <w:color w:val="000000"/>
              </w:rPr>
            </w:pPr>
            <w:del w:id="272" w:author="Pyle, Laura L" w:date="2019-09-28T20:01:00Z">
              <w:r w:rsidRPr="009E6DA8" w:rsidDel="009E0C74">
                <w:rPr>
                  <w:color w:val="000000"/>
                </w:rPr>
                <w:delText xml:space="preserve">Lowest </w:delText>
              </w:r>
            </w:del>
          </w:p>
        </w:tc>
        <w:tc>
          <w:tcPr>
            <w:tcW w:w="1493" w:type="dxa"/>
            <w:shd w:val="clear" w:color="auto" w:fill="auto"/>
            <w:noWrap/>
            <w:vAlign w:val="bottom"/>
            <w:hideMark/>
          </w:tcPr>
          <w:p w14:paraId="0F8EF35C" w14:textId="4A97B4B6" w:rsidR="00AF64A6" w:rsidRPr="009E6DA8" w:rsidDel="009E0C74" w:rsidRDefault="00AF64A6" w:rsidP="00D25394">
            <w:pPr>
              <w:jc w:val="right"/>
              <w:rPr>
                <w:del w:id="273" w:author="Pyle, Laura L" w:date="2019-09-28T20:01:00Z"/>
                <w:color w:val="000000"/>
              </w:rPr>
            </w:pPr>
            <w:del w:id="274" w:author="Pyle, Laura L" w:date="2019-09-28T20:01:00Z">
              <w:r w:rsidRPr="009E6DA8" w:rsidDel="009E0C74">
                <w:rPr>
                  <w:color w:val="000000"/>
                </w:rPr>
                <w:delText>70</w:delText>
              </w:r>
            </w:del>
          </w:p>
        </w:tc>
        <w:tc>
          <w:tcPr>
            <w:tcW w:w="703" w:type="dxa"/>
            <w:shd w:val="clear" w:color="auto" w:fill="auto"/>
            <w:noWrap/>
            <w:vAlign w:val="bottom"/>
            <w:hideMark/>
          </w:tcPr>
          <w:p w14:paraId="7A1ACADD" w14:textId="38FC9664" w:rsidR="00AF64A6" w:rsidRPr="009E6DA8" w:rsidDel="009E0C74" w:rsidRDefault="00AF64A6" w:rsidP="00D25394">
            <w:pPr>
              <w:jc w:val="right"/>
              <w:rPr>
                <w:del w:id="275" w:author="Pyle, Laura L" w:date="2019-09-28T20:01:00Z"/>
                <w:color w:val="000000"/>
              </w:rPr>
            </w:pPr>
            <w:del w:id="276" w:author="Pyle, Laura L" w:date="2019-09-28T20:01:00Z">
              <w:r w:rsidRPr="009E6DA8" w:rsidDel="009E0C74">
                <w:rPr>
                  <w:color w:val="000000"/>
                </w:rPr>
                <w:delText>70</w:delText>
              </w:r>
            </w:del>
          </w:p>
        </w:tc>
      </w:tr>
      <w:tr w:rsidR="00AF64A6" w:rsidRPr="009E6DA8" w:rsidDel="009E0C74" w14:paraId="5B0D4153" w14:textId="07D455CF" w:rsidTr="009E6DA8">
        <w:trPr>
          <w:trHeight w:val="320"/>
          <w:jc w:val="center"/>
          <w:del w:id="277" w:author="Pyle, Laura L" w:date="2019-09-28T20:01:00Z"/>
        </w:trPr>
        <w:tc>
          <w:tcPr>
            <w:tcW w:w="2165" w:type="dxa"/>
            <w:shd w:val="clear" w:color="auto" w:fill="auto"/>
            <w:noWrap/>
            <w:vAlign w:val="bottom"/>
            <w:hideMark/>
          </w:tcPr>
          <w:p w14:paraId="2DA7A25E" w14:textId="35F8CA57" w:rsidR="00AF64A6" w:rsidRPr="009E6DA8" w:rsidDel="009E0C74" w:rsidRDefault="00AF64A6" w:rsidP="00D25394">
            <w:pPr>
              <w:rPr>
                <w:del w:id="278" w:author="Pyle, Laura L" w:date="2019-09-28T20:01:00Z"/>
                <w:color w:val="000000"/>
              </w:rPr>
            </w:pPr>
            <w:del w:id="279" w:author="Pyle, Laura L" w:date="2019-09-28T20:01:00Z">
              <w:r w:rsidRPr="009E6DA8" w:rsidDel="009E0C74">
                <w:rPr>
                  <w:color w:val="000000"/>
                </w:rPr>
                <w:delText xml:space="preserve">Average </w:delText>
              </w:r>
            </w:del>
          </w:p>
        </w:tc>
        <w:tc>
          <w:tcPr>
            <w:tcW w:w="1493" w:type="dxa"/>
            <w:shd w:val="clear" w:color="auto" w:fill="auto"/>
            <w:noWrap/>
            <w:vAlign w:val="bottom"/>
            <w:hideMark/>
          </w:tcPr>
          <w:p w14:paraId="130CC1E6" w14:textId="24774945" w:rsidR="00AF64A6" w:rsidRPr="009E6DA8" w:rsidDel="009E0C74" w:rsidRDefault="00AF64A6" w:rsidP="009E6DA8">
            <w:pPr>
              <w:jc w:val="right"/>
              <w:rPr>
                <w:del w:id="280" w:author="Pyle, Laura L" w:date="2019-09-28T20:01:00Z"/>
                <w:color w:val="000000"/>
              </w:rPr>
            </w:pPr>
            <w:del w:id="281" w:author="Pyle, Laura L" w:date="2019-09-28T20:01:00Z">
              <w:r w:rsidRPr="009E6DA8" w:rsidDel="009E0C74">
                <w:rPr>
                  <w:color w:val="000000"/>
                </w:rPr>
                <w:delText>126.87</w:delText>
              </w:r>
            </w:del>
          </w:p>
        </w:tc>
        <w:tc>
          <w:tcPr>
            <w:tcW w:w="703" w:type="dxa"/>
            <w:shd w:val="clear" w:color="auto" w:fill="auto"/>
            <w:noWrap/>
            <w:vAlign w:val="bottom"/>
            <w:hideMark/>
          </w:tcPr>
          <w:p w14:paraId="6B774E8C" w14:textId="0F42917E" w:rsidR="00AF64A6" w:rsidRPr="009E6DA8" w:rsidDel="009E0C74" w:rsidRDefault="00AF64A6" w:rsidP="00D25394">
            <w:pPr>
              <w:jc w:val="right"/>
              <w:rPr>
                <w:del w:id="282" w:author="Pyle, Laura L" w:date="2019-09-28T20:01:00Z"/>
                <w:color w:val="000000"/>
              </w:rPr>
            </w:pPr>
            <w:del w:id="283" w:author="Pyle, Laura L" w:date="2019-09-28T20:01:00Z">
              <w:r w:rsidRPr="009E6DA8" w:rsidDel="009E0C74">
                <w:rPr>
                  <w:color w:val="000000"/>
                </w:rPr>
                <w:delText>127</w:delText>
              </w:r>
            </w:del>
          </w:p>
        </w:tc>
      </w:tr>
      <w:tr w:rsidR="00AF64A6" w:rsidRPr="009E6DA8" w:rsidDel="009E0C74" w14:paraId="0F2C918D" w14:textId="15477800" w:rsidTr="009E6DA8">
        <w:trPr>
          <w:trHeight w:val="320"/>
          <w:jc w:val="center"/>
          <w:del w:id="284" w:author="Pyle, Laura L" w:date="2019-09-28T20:01:00Z"/>
        </w:trPr>
        <w:tc>
          <w:tcPr>
            <w:tcW w:w="2165" w:type="dxa"/>
            <w:shd w:val="clear" w:color="auto" w:fill="auto"/>
            <w:noWrap/>
            <w:vAlign w:val="bottom"/>
            <w:hideMark/>
          </w:tcPr>
          <w:p w14:paraId="268FFFB8" w14:textId="77ECA12A" w:rsidR="00AF64A6" w:rsidRPr="009E6DA8" w:rsidDel="009E0C74" w:rsidRDefault="00AF64A6" w:rsidP="00D25394">
            <w:pPr>
              <w:rPr>
                <w:del w:id="285" w:author="Pyle, Laura L" w:date="2019-09-28T20:01:00Z"/>
                <w:color w:val="000000"/>
              </w:rPr>
            </w:pPr>
            <w:del w:id="286" w:author="Pyle, Laura L" w:date="2019-09-28T20:01:00Z">
              <w:r w:rsidRPr="009E6DA8" w:rsidDel="009E0C74">
                <w:rPr>
                  <w:color w:val="000000"/>
                </w:rPr>
                <w:delText xml:space="preserve">Standard Dev </w:delText>
              </w:r>
            </w:del>
          </w:p>
        </w:tc>
        <w:tc>
          <w:tcPr>
            <w:tcW w:w="1493" w:type="dxa"/>
            <w:shd w:val="clear" w:color="auto" w:fill="auto"/>
            <w:noWrap/>
            <w:vAlign w:val="bottom"/>
            <w:hideMark/>
          </w:tcPr>
          <w:p w14:paraId="7D520544" w14:textId="4BEFC696" w:rsidR="00AF64A6" w:rsidRPr="009E6DA8" w:rsidDel="009E0C74" w:rsidRDefault="00AF64A6" w:rsidP="009E6DA8">
            <w:pPr>
              <w:jc w:val="right"/>
              <w:rPr>
                <w:del w:id="287" w:author="Pyle, Laura L" w:date="2019-09-28T20:01:00Z"/>
                <w:color w:val="000000"/>
              </w:rPr>
            </w:pPr>
            <w:del w:id="288" w:author="Pyle, Laura L" w:date="2019-09-28T20:01:00Z">
              <w:r w:rsidRPr="009E6DA8" w:rsidDel="009E0C74">
                <w:rPr>
                  <w:color w:val="000000"/>
                </w:rPr>
                <w:delText>30.79</w:delText>
              </w:r>
            </w:del>
          </w:p>
        </w:tc>
        <w:tc>
          <w:tcPr>
            <w:tcW w:w="703" w:type="dxa"/>
            <w:shd w:val="clear" w:color="auto" w:fill="auto"/>
            <w:noWrap/>
            <w:vAlign w:val="bottom"/>
            <w:hideMark/>
          </w:tcPr>
          <w:p w14:paraId="4EA0F039" w14:textId="48A24BEC" w:rsidR="00AF64A6" w:rsidRPr="009E6DA8" w:rsidDel="009E0C74" w:rsidRDefault="00AF64A6" w:rsidP="00D25394">
            <w:pPr>
              <w:jc w:val="right"/>
              <w:rPr>
                <w:del w:id="289" w:author="Pyle, Laura L" w:date="2019-09-28T20:01:00Z"/>
                <w:color w:val="000000"/>
              </w:rPr>
            </w:pPr>
            <w:del w:id="290" w:author="Pyle, Laura L" w:date="2019-09-28T20:01:00Z">
              <w:r w:rsidRPr="009E6DA8" w:rsidDel="009E0C74">
                <w:rPr>
                  <w:color w:val="000000"/>
                </w:rPr>
                <w:delText>31</w:delText>
              </w:r>
            </w:del>
          </w:p>
        </w:tc>
      </w:tr>
      <w:tr w:rsidR="00AF64A6" w:rsidRPr="009E6DA8" w:rsidDel="009E0C74" w14:paraId="61DC423C" w14:textId="22313DB9" w:rsidTr="009E6DA8">
        <w:trPr>
          <w:trHeight w:val="320"/>
          <w:jc w:val="center"/>
          <w:del w:id="291" w:author="Pyle, Laura L" w:date="2019-09-28T20:01:00Z"/>
        </w:trPr>
        <w:tc>
          <w:tcPr>
            <w:tcW w:w="2165" w:type="dxa"/>
            <w:shd w:val="clear" w:color="auto" w:fill="auto"/>
            <w:noWrap/>
            <w:vAlign w:val="bottom"/>
            <w:hideMark/>
          </w:tcPr>
          <w:p w14:paraId="3BD895B4" w14:textId="71D3549D" w:rsidR="00AF64A6" w:rsidRPr="009E6DA8" w:rsidDel="009E0C74" w:rsidRDefault="00AF64A6" w:rsidP="00D25394">
            <w:pPr>
              <w:rPr>
                <w:del w:id="292" w:author="Pyle, Laura L" w:date="2019-09-28T20:01:00Z"/>
                <w:color w:val="000000"/>
              </w:rPr>
            </w:pPr>
            <w:del w:id="293" w:author="Pyle, Laura L" w:date="2019-09-28T20:01:00Z">
              <w:r w:rsidRPr="009E6DA8" w:rsidDel="009E0C74">
                <w:rPr>
                  <w:color w:val="000000"/>
                </w:rPr>
                <w:delText># High Excursions</w:delText>
              </w:r>
            </w:del>
          </w:p>
        </w:tc>
        <w:tc>
          <w:tcPr>
            <w:tcW w:w="1493" w:type="dxa"/>
            <w:shd w:val="clear" w:color="auto" w:fill="auto"/>
            <w:noWrap/>
            <w:vAlign w:val="bottom"/>
            <w:hideMark/>
          </w:tcPr>
          <w:p w14:paraId="7EF3FF2A" w14:textId="53620937" w:rsidR="00AF64A6" w:rsidRPr="009E6DA8" w:rsidDel="009E0C74" w:rsidRDefault="00AF64A6" w:rsidP="00D25394">
            <w:pPr>
              <w:jc w:val="right"/>
              <w:rPr>
                <w:del w:id="294" w:author="Pyle, Laura L" w:date="2019-09-28T20:01:00Z"/>
                <w:color w:val="000000"/>
              </w:rPr>
            </w:pPr>
            <w:del w:id="295" w:author="Pyle, Laura L" w:date="2019-09-28T20:01:00Z">
              <w:r w:rsidRPr="009E6DA8" w:rsidDel="009E0C74">
                <w:rPr>
                  <w:color w:val="000000"/>
                </w:rPr>
                <w:delText>31</w:delText>
              </w:r>
            </w:del>
          </w:p>
        </w:tc>
        <w:tc>
          <w:tcPr>
            <w:tcW w:w="703" w:type="dxa"/>
            <w:shd w:val="clear" w:color="auto" w:fill="auto"/>
            <w:noWrap/>
            <w:vAlign w:val="bottom"/>
            <w:hideMark/>
          </w:tcPr>
          <w:p w14:paraId="7190FA39" w14:textId="73085852" w:rsidR="00AF64A6" w:rsidRPr="009E6DA8" w:rsidDel="009E0C74" w:rsidRDefault="00AF64A6" w:rsidP="00D25394">
            <w:pPr>
              <w:jc w:val="right"/>
              <w:rPr>
                <w:del w:id="296" w:author="Pyle, Laura L" w:date="2019-09-28T20:01:00Z"/>
                <w:color w:val="000000"/>
              </w:rPr>
            </w:pPr>
            <w:del w:id="297" w:author="Pyle, Laura L" w:date="2019-09-28T20:01:00Z">
              <w:r w:rsidRPr="009E6DA8" w:rsidDel="009E0C74">
                <w:rPr>
                  <w:color w:val="000000"/>
                </w:rPr>
                <w:delText>32</w:delText>
              </w:r>
            </w:del>
          </w:p>
        </w:tc>
      </w:tr>
      <w:tr w:rsidR="00AF64A6" w:rsidRPr="009E6DA8" w:rsidDel="009E0C74" w14:paraId="63DEB8C2" w14:textId="77A10D6F" w:rsidTr="009E6DA8">
        <w:trPr>
          <w:trHeight w:val="320"/>
          <w:jc w:val="center"/>
          <w:del w:id="298" w:author="Pyle, Laura L" w:date="2019-09-28T20:01:00Z"/>
        </w:trPr>
        <w:tc>
          <w:tcPr>
            <w:tcW w:w="2165" w:type="dxa"/>
            <w:shd w:val="clear" w:color="auto" w:fill="auto"/>
            <w:noWrap/>
            <w:vAlign w:val="bottom"/>
            <w:hideMark/>
          </w:tcPr>
          <w:p w14:paraId="59E5D66E" w14:textId="5619A677" w:rsidR="00AF64A6" w:rsidRPr="009E6DA8" w:rsidDel="009E0C74" w:rsidRDefault="00AF64A6" w:rsidP="00D25394">
            <w:pPr>
              <w:rPr>
                <w:del w:id="299" w:author="Pyle, Laura L" w:date="2019-09-28T20:01:00Z"/>
                <w:color w:val="000000"/>
              </w:rPr>
            </w:pPr>
            <w:del w:id="300" w:author="Pyle, Laura L" w:date="2019-09-28T20:01:00Z">
              <w:r w:rsidRPr="009E6DA8" w:rsidDel="009E0C74">
                <w:rPr>
                  <w:color w:val="000000"/>
                </w:rPr>
                <w:delText># Low Excursions</w:delText>
              </w:r>
            </w:del>
          </w:p>
        </w:tc>
        <w:tc>
          <w:tcPr>
            <w:tcW w:w="1493" w:type="dxa"/>
            <w:shd w:val="clear" w:color="auto" w:fill="auto"/>
            <w:noWrap/>
            <w:vAlign w:val="bottom"/>
            <w:hideMark/>
          </w:tcPr>
          <w:p w14:paraId="6160239C" w14:textId="31140F47" w:rsidR="00AF64A6" w:rsidRPr="009E6DA8" w:rsidDel="009E0C74" w:rsidRDefault="00AF64A6" w:rsidP="00D25394">
            <w:pPr>
              <w:jc w:val="right"/>
              <w:rPr>
                <w:del w:id="301" w:author="Pyle, Laura L" w:date="2019-09-28T20:01:00Z"/>
                <w:color w:val="000000"/>
              </w:rPr>
            </w:pPr>
            <w:del w:id="302" w:author="Pyle, Laura L" w:date="2019-09-28T20:01:00Z">
              <w:r w:rsidRPr="009E6DA8" w:rsidDel="009E0C74">
                <w:rPr>
                  <w:color w:val="000000"/>
                </w:rPr>
                <w:delText>0</w:delText>
              </w:r>
            </w:del>
          </w:p>
        </w:tc>
        <w:tc>
          <w:tcPr>
            <w:tcW w:w="703" w:type="dxa"/>
            <w:shd w:val="clear" w:color="auto" w:fill="auto"/>
            <w:noWrap/>
            <w:vAlign w:val="bottom"/>
            <w:hideMark/>
          </w:tcPr>
          <w:p w14:paraId="4042F5DB" w14:textId="699AEDC8" w:rsidR="00AF64A6" w:rsidRPr="009E6DA8" w:rsidDel="009E0C74" w:rsidRDefault="00AF64A6" w:rsidP="00D25394">
            <w:pPr>
              <w:jc w:val="right"/>
              <w:rPr>
                <w:del w:id="303" w:author="Pyle, Laura L" w:date="2019-09-28T20:01:00Z"/>
                <w:color w:val="000000"/>
              </w:rPr>
            </w:pPr>
            <w:del w:id="304" w:author="Pyle, Laura L" w:date="2019-09-28T20:01:00Z">
              <w:r w:rsidRPr="009E6DA8" w:rsidDel="009E0C74">
                <w:rPr>
                  <w:color w:val="000000"/>
                </w:rPr>
                <w:delText>0</w:delText>
              </w:r>
            </w:del>
          </w:p>
        </w:tc>
      </w:tr>
      <w:tr w:rsidR="00AF64A6" w:rsidRPr="009E6DA8" w:rsidDel="009E0C74" w14:paraId="55ECA799" w14:textId="49BB0E4C" w:rsidTr="009E6DA8">
        <w:trPr>
          <w:trHeight w:val="320"/>
          <w:jc w:val="center"/>
          <w:del w:id="305" w:author="Pyle, Laura L" w:date="2019-09-28T20:01:00Z"/>
        </w:trPr>
        <w:tc>
          <w:tcPr>
            <w:tcW w:w="2165" w:type="dxa"/>
            <w:shd w:val="clear" w:color="auto" w:fill="auto"/>
            <w:noWrap/>
            <w:vAlign w:val="bottom"/>
            <w:hideMark/>
          </w:tcPr>
          <w:p w14:paraId="7262E163" w14:textId="788D5E39" w:rsidR="00AF64A6" w:rsidRPr="009E6DA8" w:rsidDel="009E0C74" w:rsidRDefault="00AF64A6" w:rsidP="00D25394">
            <w:pPr>
              <w:rPr>
                <w:del w:id="306" w:author="Pyle, Laura L" w:date="2019-09-28T20:01:00Z"/>
                <w:color w:val="000000"/>
              </w:rPr>
            </w:pPr>
            <w:del w:id="307" w:author="Pyle, Laura L" w:date="2019-09-28T20:01:00Z">
              <w:r w:rsidRPr="009E6DA8" w:rsidDel="009E0C74">
                <w:rPr>
                  <w:color w:val="000000"/>
                </w:rPr>
                <w:delText>% Time Above 140</w:delText>
              </w:r>
            </w:del>
          </w:p>
        </w:tc>
        <w:tc>
          <w:tcPr>
            <w:tcW w:w="1493" w:type="dxa"/>
            <w:shd w:val="clear" w:color="auto" w:fill="auto"/>
            <w:noWrap/>
            <w:vAlign w:val="bottom"/>
            <w:hideMark/>
          </w:tcPr>
          <w:p w14:paraId="566D76EB" w14:textId="62649722" w:rsidR="00AF64A6" w:rsidRPr="009E6DA8" w:rsidDel="009E0C74" w:rsidRDefault="00AF64A6" w:rsidP="00D25394">
            <w:pPr>
              <w:jc w:val="right"/>
              <w:rPr>
                <w:del w:id="308" w:author="Pyle, Laura L" w:date="2019-09-28T20:01:00Z"/>
                <w:color w:val="000000"/>
              </w:rPr>
            </w:pPr>
            <w:del w:id="309" w:author="Pyle, Laura L" w:date="2019-09-28T20:01:00Z">
              <w:r w:rsidRPr="009E6DA8" w:rsidDel="009E0C74">
                <w:rPr>
                  <w:color w:val="000000"/>
                </w:rPr>
                <w:delText>24.85</w:delText>
              </w:r>
            </w:del>
          </w:p>
        </w:tc>
        <w:tc>
          <w:tcPr>
            <w:tcW w:w="703" w:type="dxa"/>
            <w:shd w:val="clear" w:color="auto" w:fill="auto"/>
            <w:noWrap/>
            <w:vAlign w:val="bottom"/>
            <w:hideMark/>
          </w:tcPr>
          <w:p w14:paraId="4077FB33" w14:textId="4806D8E1" w:rsidR="00AF64A6" w:rsidRPr="009E6DA8" w:rsidDel="009E0C74" w:rsidRDefault="00AF64A6" w:rsidP="00D25394">
            <w:pPr>
              <w:jc w:val="right"/>
              <w:rPr>
                <w:del w:id="310" w:author="Pyle, Laura L" w:date="2019-09-28T20:01:00Z"/>
                <w:color w:val="000000"/>
              </w:rPr>
            </w:pPr>
            <w:del w:id="311" w:author="Pyle, Laura L" w:date="2019-09-28T20:01:00Z">
              <w:r w:rsidRPr="009E6DA8" w:rsidDel="009E0C74">
                <w:rPr>
                  <w:color w:val="000000"/>
                </w:rPr>
                <w:delText>24</w:delText>
              </w:r>
            </w:del>
          </w:p>
        </w:tc>
      </w:tr>
      <w:tr w:rsidR="00AF64A6" w:rsidRPr="009E6DA8" w:rsidDel="009E0C74" w14:paraId="2CADE307" w14:textId="10F6ACDA" w:rsidTr="009E6DA8">
        <w:trPr>
          <w:trHeight w:val="320"/>
          <w:jc w:val="center"/>
          <w:del w:id="312" w:author="Pyle, Laura L" w:date="2019-09-28T20:01:00Z"/>
        </w:trPr>
        <w:tc>
          <w:tcPr>
            <w:tcW w:w="2165" w:type="dxa"/>
            <w:shd w:val="clear" w:color="auto" w:fill="auto"/>
            <w:noWrap/>
            <w:vAlign w:val="bottom"/>
            <w:hideMark/>
          </w:tcPr>
          <w:p w14:paraId="72E66AC7" w14:textId="28205C4B" w:rsidR="00AF64A6" w:rsidRPr="009E6DA8" w:rsidDel="009E0C74" w:rsidRDefault="00AF64A6" w:rsidP="00D25394">
            <w:pPr>
              <w:rPr>
                <w:del w:id="313" w:author="Pyle, Laura L" w:date="2019-09-28T20:01:00Z"/>
                <w:color w:val="000000"/>
              </w:rPr>
            </w:pPr>
            <w:del w:id="314" w:author="Pyle, Laura L" w:date="2019-09-28T20:01:00Z">
              <w:r w:rsidRPr="009E6DA8" w:rsidDel="009E0C74">
                <w:rPr>
                  <w:color w:val="000000"/>
                </w:rPr>
                <w:delText>% Time Below 60</w:delText>
              </w:r>
            </w:del>
          </w:p>
        </w:tc>
        <w:tc>
          <w:tcPr>
            <w:tcW w:w="1493" w:type="dxa"/>
            <w:shd w:val="clear" w:color="auto" w:fill="auto"/>
            <w:noWrap/>
            <w:vAlign w:val="bottom"/>
            <w:hideMark/>
          </w:tcPr>
          <w:p w14:paraId="0C9B381A" w14:textId="7C81652F" w:rsidR="00AF64A6" w:rsidRPr="009E6DA8" w:rsidDel="009E0C74" w:rsidRDefault="00AF64A6" w:rsidP="00D25394">
            <w:pPr>
              <w:jc w:val="right"/>
              <w:rPr>
                <w:del w:id="315" w:author="Pyle, Laura L" w:date="2019-09-28T20:01:00Z"/>
                <w:color w:val="000000"/>
              </w:rPr>
            </w:pPr>
            <w:del w:id="316" w:author="Pyle, Laura L" w:date="2019-09-28T20:01:00Z">
              <w:r w:rsidRPr="009E6DA8" w:rsidDel="009E0C74">
                <w:rPr>
                  <w:color w:val="000000"/>
                </w:rPr>
                <w:delText>0</w:delText>
              </w:r>
            </w:del>
          </w:p>
        </w:tc>
        <w:tc>
          <w:tcPr>
            <w:tcW w:w="703" w:type="dxa"/>
            <w:shd w:val="clear" w:color="auto" w:fill="auto"/>
            <w:noWrap/>
            <w:vAlign w:val="bottom"/>
            <w:hideMark/>
          </w:tcPr>
          <w:p w14:paraId="39C3EED3" w14:textId="0B13C845" w:rsidR="00AF64A6" w:rsidRPr="009E6DA8" w:rsidDel="009E0C74" w:rsidRDefault="00AF64A6" w:rsidP="00D25394">
            <w:pPr>
              <w:jc w:val="right"/>
              <w:rPr>
                <w:del w:id="317" w:author="Pyle, Laura L" w:date="2019-09-28T20:01:00Z"/>
                <w:color w:val="000000"/>
              </w:rPr>
            </w:pPr>
            <w:del w:id="318" w:author="Pyle, Laura L" w:date="2019-09-28T20:01:00Z">
              <w:r w:rsidRPr="009E6DA8" w:rsidDel="009E0C74">
                <w:rPr>
                  <w:color w:val="000000"/>
                </w:rPr>
                <w:delText>0</w:delText>
              </w:r>
            </w:del>
          </w:p>
        </w:tc>
      </w:tr>
    </w:tbl>
    <w:p w14:paraId="25EB5D3C" w14:textId="1C7FC540" w:rsidR="00AF64A6" w:rsidDel="00C765ED" w:rsidRDefault="00AF64A6" w:rsidP="00AF64A6">
      <w:pPr>
        <w:pStyle w:val="ListParagraph"/>
        <w:spacing w:after="160" w:line="259" w:lineRule="auto"/>
        <w:rPr>
          <w:del w:id="319" w:author="Pyle, Laura L" w:date="2019-09-28T20:02:00Z"/>
        </w:rPr>
      </w:pPr>
    </w:p>
    <w:p w14:paraId="51648A88" w14:textId="6CBEFABE" w:rsidR="00AF64A6" w:rsidDel="00C765ED" w:rsidRDefault="00AF64A6" w:rsidP="009E0C74">
      <w:pPr>
        <w:pStyle w:val="ListParagraph"/>
        <w:spacing w:after="160" w:line="259" w:lineRule="auto"/>
        <w:ind w:left="360"/>
        <w:rPr>
          <w:del w:id="320" w:author="Pyle, Laura L" w:date="2019-09-28T20:02:00Z"/>
        </w:rPr>
        <w:pPrChange w:id="321" w:author="Pyle, Laura L" w:date="2019-09-28T20:01:00Z">
          <w:pPr>
            <w:pStyle w:val="ListParagraph"/>
            <w:numPr>
              <w:numId w:val="2"/>
            </w:numPr>
            <w:spacing w:after="160" w:line="259" w:lineRule="auto"/>
            <w:ind w:hanging="360"/>
          </w:pPr>
        </w:pPrChange>
      </w:pPr>
      <w:del w:id="322" w:author="Pyle, Laura L" w:date="2019-09-28T20:01:00Z">
        <w:r w:rsidDel="009E0C74">
          <w:delText>Carelink 670G</w:delText>
        </w:r>
      </w:del>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rsidDel="009E0C74" w14:paraId="1AA4DAFF" w14:textId="05BCA200" w:rsidTr="00D25394">
        <w:trPr>
          <w:trHeight w:val="320"/>
          <w:jc w:val="center"/>
          <w:del w:id="323" w:author="Pyle, Laura L" w:date="2019-09-28T20:01:00Z"/>
        </w:trPr>
        <w:tc>
          <w:tcPr>
            <w:tcW w:w="1980" w:type="dxa"/>
            <w:shd w:val="clear" w:color="auto" w:fill="auto"/>
            <w:noWrap/>
            <w:vAlign w:val="bottom"/>
            <w:hideMark/>
          </w:tcPr>
          <w:p w14:paraId="1923650A" w14:textId="5E18CDAE" w:rsidR="00AF64A6" w:rsidRPr="009E6DA8" w:rsidDel="009E0C74" w:rsidRDefault="00AF64A6" w:rsidP="00D25394">
            <w:pPr>
              <w:rPr>
                <w:del w:id="324" w:author="Pyle, Laura L" w:date="2019-09-28T20:01:00Z"/>
                <w:sz w:val="20"/>
                <w:szCs w:val="20"/>
              </w:rPr>
            </w:pPr>
          </w:p>
        </w:tc>
        <w:tc>
          <w:tcPr>
            <w:tcW w:w="1460" w:type="dxa"/>
            <w:shd w:val="clear" w:color="auto" w:fill="auto"/>
            <w:noWrap/>
            <w:vAlign w:val="bottom"/>
            <w:hideMark/>
          </w:tcPr>
          <w:p w14:paraId="7DE7FE1B" w14:textId="78978032" w:rsidR="00AF64A6" w:rsidRPr="009E6DA8" w:rsidDel="009E0C74" w:rsidRDefault="00AF64A6" w:rsidP="00D25394">
            <w:pPr>
              <w:rPr>
                <w:del w:id="325" w:author="Pyle, Laura L" w:date="2019-09-28T20:01:00Z"/>
                <w:color w:val="000000"/>
              </w:rPr>
            </w:pPr>
            <w:del w:id="326" w:author="Pyle, Laura L" w:date="2019-09-28T20:01:00Z">
              <w:r w:rsidRPr="009E6DA8" w:rsidDel="009E0C74">
                <w:rPr>
                  <w:color w:val="000000"/>
                </w:rPr>
                <w:delText>cgmanalysis</w:delText>
              </w:r>
            </w:del>
          </w:p>
        </w:tc>
        <w:tc>
          <w:tcPr>
            <w:tcW w:w="1500" w:type="dxa"/>
            <w:shd w:val="clear" w:color="auto" w:fill="auto"/>
            <w:noWrap/>
            <w:vAlign w:val="bottom"/>
            <w:hideMark/>
          </w:tcPr>
          <w:p w14:paraId="480C4AF8" w14:textId="671E0542" w:rsidR="00AF64A6" w:rsidRPr="009E6DA8" w:rsidDel="009E0C74" w:rsidRDefault="00AF64A6" w:rsidP="00D25394">
            <w:pPr>
              <w:rPr>
                <w:del w:id="327" w:author="Pyle, Laura L" w:date="2019-09-28T20:01:00Z"/>
                <w:color w:val="000000"/>
              </w:rPr>
            </w:pPr>
            <w:del w:id="328" w:author="Pyle, Laura L" w:date="2019-09-28T20:01:00Z">
              <w:r w:rsidRPr="009E6DA8" w:rsidDel="009E0C74">
                <w:rPr>
                  <w:color w:val="000000"/>
                </w:rPr>
                <w:delText>Carelink 670G</w:delText>
              </w:r>
            </w:del>
          </w:p>
        </w:tc>
      </w:tr>
      <w:tr w:rsidR="00AF64A6" w:rsidRPr="009E6DA8" w:rsidDel="009E0C74" w14:paraId="0F1C5BF3" w14:textId="28325CCB" w:rsidTr="00D25394">
        <w:trPr>
          <w:trHeight w:val="320"/>
          <w:jc w:val="center"/>
          <w:del w:id="329" w:author="Pyle, Laura L" w:date="2019-09-28T20:01:00Z"/>
        </w:trPr>
        <w:tc>
          <w:tcPr>
            <w:tcW w:w="1980" w:type="dxa"/>
            <w:shd w:val="clear" w:color="auto" w:fill="auto"/>
            <w:noWrap/>
            <w:vAlign w:val="bottom"/>
            <w:hideMark/>
          </w:tcPr>
          <w:p w14:paraId="41722661" w14:textId="309F987E" w:rsidR="00AF64A6" w:rsidRPr="009E6DA8" w:rsidDel="009E0C74" w:rsidRDefault="00AF64A6" w:rsidP="00D25394">
            <w:pPr>
              <w:rPr>
                <w:del w:id="330" w:author="Pyle, Laura L" w:date="2019-09-28T20:01:00Z"/>
                <w:color w:val="000000"/>
              </w:rPr>
            </w:pPr>
            <w:del w:id="331" w:author="Pyle, Laura L" w:date="2019-09-28T20:01:00Z">
              <w:r w:rsidRPr="009E6DA8" w:rsidDel="009E0C74">
                <w:rPr>
                  <w:color w:val="000000"/>
                </w:rPr>
                <w:delText xml:space="preserve">Average </w:delText>
              </w:r>
            </w:del>
          </w:p>
        </w:tc>
        <w:tc>
          <w:tcPr>
            <w:tcW w:w="1460" w:type="dxa"/>
            <w:shd w:val="clear" w:color="auto" w:fill="auto"/>
            <w:noWrap/>
            <w:vAlign w:val="bottom"/>
            <w:hideMark/>
          </w:tcPr>
          <w:p w14:paraId="5337247D" w14:textId="75A9DFFA" w:rsidR="00AF64A6" w:rsidRPr="009E6DA8" w:rsidDel="009E0C74" w:rsidRDefault="00AF64A6" w:rsidP="009E6DA8">
            <w:pPr>
              <w:jc w:val="right"/>
              <w:rPr>
                <w:del w:id="332" w:author="Pyle, Laura L" w:date="2019-09-28T20:01:00Z"/>
                <w:color w:val="000000"/>
              </w:rPr>
            </w:pPr>
            <w:del w:id="333" w:author="Pyle, Laura L" w:date="2019-09-28T20:01:00Z">
              <w:r w:rsidRPr="009E6DA8" w:rsidDel="009E0C74">
                <w:rPr>
                  <w:color w:val="000000"/>
                </w:rPr>
                <w:delText>123.65</w:delText>
              </w:r>
            </w:del>
          </w:p>
        </w:tc>
        <w:tc>
          <w:tcPr>
            <w:tcW w:w="1500" w:type="dxa"/>
            <w:shd w:val="clear" w:color="auto" w:fill="auto"/>
            <w:noWrap/>
            <w:vAlign w:val="bottom"/>
            <w:hideMark/>
          </w:tcPr>
          <w:p w14:paraId="057FB3AB" w14:textId="11028198" w:rsidR="00AF64A6" w:rsidRPr="009E6DA8" w:rsidDel="009E0C74" w:rsidRDefault="00AF64A6" w:rsidP="00D25394">
            <w:pPr>
              <w:jc w:val="right"/>
              <w:rPr>
                <w:del w:id="334" w:author="Pyle, Laura L" w:date="2019-09-28T20:01:00Z"/>
                <w:color w:val="000000"/>
              </w:rPr>
            </w:pPr>
            <w:del w:id="335" w:author="Pyle, Laura L" w:date="2019-09-28T20:01:00Z">
              <w:r w:rsidRPr="009E6DA8" w:rsidDel="009E0C74">
                <w:rPr>
                  <w:color w:val="000000"/>
                </w:rPr>
                <w:delText>124</w:delText>
              </w:r>
            </w:del>
          </w:p>
        </w:tc>
      </w:tr>
      <w:tr w:rsidR="00AF64A6" w:rsidRPr="009E6DA8" w:rsidDel="009E0C74" w14:paraId="4DDCF966" w14:textId="18FE2314" w:rsidTr="00D25394">
        <w:trPr>
          <w:trHeight w:val="320"/>
          <w:jc w:val="center"/>
          <w:del w:id="336" w:author="Pyle, Laura L" w:date="2019-09-28T20:01:00Z"/>
        </w:trPr>
        <w:tc>
          <w:tcPr>
            <w:tcW w:w="1980" w:type="dxa"/>
            <w:shd w:val="clear" w:color="auto" w:fill="auto"/>
            <w:noWrap/>
            <w:vAlign w:val="bottom"/>
            <w:hideMark/>
          </w:tcPr>
          <w:p w14:paraId="4E002EED" w14:textId="2F1E908B" w:rsidR="00AF64A6" w:rsidRPr="009E6DA8" w:rsidDel="009E0C74" w:rsidRDefault="00AF64A6" w:rsidP="00D25394">
            <w:pPr>
              <w:rPr>
                <w:del w:id="337" w:author="Pyle, Laura L" w:date="2019-09-28T20:01:00Z"/>
                <w:color w:val="000000"/>
              </w:rPr>
            </w:pPr>
            <w:del w:id="338" w:author="Pyle, Laura L" w:date="2019-09-28T20:01:00Z">
              <w:r w:rsidRPr="009E6DA8" w:rsidDel="009E0C74">
                <w:rPr>
                  <w:color w:val="000000"/>
                </w:rPr>
                <w:delText xml:space="preserve">Standard Dev </w:delText>
              </w:r>
            </w:del>
          </w:p>
        </w:tc>
        <w:tc>
          <w:tcPr>
            <w:tcW w:w="1460" w:type="dxa"/>
            <w:shd w:val="clear" w:color="auto" w:fill="auto"/>
            <w:noWrap/>
            <w:vAlign w:val="bottom"/>
            <w:hideMark/>
          </w:tcPr>
          <w:p w14:paraId="78151608" w14:textId="74AFBA1B" w:rsidR="00AF64A6" w:rsidRPr="009E6DA8" w:rsidDel="009E0C74" w:rsidRDefault="00AF64A6" w:rsidP="009E6DA8">
            <w:pPr>
              <w:jc w:val="right"/>
              <w:rPr>
                <w:del w:id="339" w:author="Pyle, Laura L" w:date="2019-09-28T20:01:00Z"/>
                <w:color w:val="000000"/>
              </w:rPr>
            </w:pPr>
            <w:del w:id="340" w:author="Pyle, Laura L" w:date="2019-09-28T20:01:00Z">
              <w:r w:rsidRPr="009E6DA8" w:rsidDel="009E0C74">
                <w:rPr>
                  <w:color w:val="000000"/>
                </w:rPr>
                <w:delText>37.5</w:delText>
              </w:r>
              <w:r w:rsidR="009E6DA8" w:rsidDel="009E0C74">
                <w:rPr>
                  <w:color w:val="000000"/>
                </w:rPr>
                <w:delText>3</w:delText>
              </w:r>
            </w:del>
          </w:p>
        </w:tc>
        <w:tc>
          <w:tcPr>
            <w:tcW w:w="1500" w:type="dxa"/>
            <w:shd w:val="clear" w:color="auto" w:fill="auto"/>
            <w:noWrap/>
            <w:vAlign w:val="bottom"/>
            <w:hideMark/>
          </w:tcPr>
          <w:p w14:paraId="5BFB2C3D" w14:textId="1483A282" w:rsidR="00AF64A6" w:rsidRPr="009E6DA8" w:rsidDel="009E0C74" w:rsidRDefault="00AF64A6" w:rsidP="00D25394">
            <w:pPr>
              <w:jc w:val="right"/>
              <w:rPr>
                <w:del w:id="341" w:author="Pyle, Laura L" w:date="2019-09-28T20:01:00Z"/>
                <w:color w:val="000000"/>
              </w:rPr>
            </w:pPr>
            <w:del w:id="342" w:author="Pyle, Laura L" w:date="2019-09-28T20:01:00Z">
              <w:r w:rsidRPr="009E6DA8" w:rsidDel="009E0C74">
                <w:rPr>
                  <w:color w:val="000000"/>
                </w:rPr>
                <w:delText>38</w:delText>
              </w:r>
            </w:del>
          </w:p>
        </w:tc>
      </w:tr>
    </w:tbl>
    <w:p w14:paraId="3158A4B5" w14:textId="75A64AB3" w:rsidR="00AF64A6" w:rsidDel="00C765ED" w:rsidRDefault="00AF64A6" w:rsidP="00AF64A6">
      <w:pPr>
        <w:pStyle w:val="ListParagraph"/>
        <w:spacing w:after="160" w:line="259" w:lineRule="auto"/>
        <w:rPr>
          <w:del w:id="343" w:author="Pyle, Laura L" w:date="2019-09-28T20:02:00Z"/>
        </w:rPr>
      </w:pPr>
    </w:p>
    <w:p w14:paraId="30B387C0" w14:textId="078CA2A7" w:rsidR="00AF64A6" w:rsidDel="00C765ED" w:rsidRDefault="00AF64A6" w:rsidP="009E0C74">
      <w:pPr>
        <w:pStyle w:val="ListParagraph"/>
        <w:spacing w:after="160" w:line="259" w:lineRule="auto"/>
        <w:ind w:left="360"/>
        <w:rPr>
          <w:del w:id="344" w:author="Pyle, Laura L" w:date="2019-09-28T20:02:00Z"/>
        </w:rPr>
        <w:pPrChange w:id="345" w:author="Pyle, Laura L" w:date="2019-09-28T20:01:00Z">
          <w:pPr>
            <w:pStyle w:val="ListParagraph"/>
            <w:numPr>
              <w:numId w:val="2"/>
            </w:numPr>
            <w:spacing w:after="160" w:line="259" w:lineRule="auto"/>
            <w:ind w:hanging="360"/>
          </w:pPr>
        </w:pPrChange>
      </w:pPr>
      <w:del w:id="346" w:author="Pyle, Laura L" w:date="2019-09-28T20:01:00Z">
        <w:r w:rsidDel="009E0C74">
          <w:delText>Dexcom Clarity</w:delText>
        </w:r>
      </w:del>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rsidDel="009E0C74" w14:paraId="5AE450E1" w14:textId="30600F6E" w:rsidTr="00D25394">
        <w:trPr>
          <w:trHeight w:val="320"/>
          <w:jc w:val="center"/>
          <w:del w:id="347" w:author="Pyle, Laura L" w:date="2019-09-28T20:01:00Z"/>
        </w:trPr>
        <w:tc>
          <w:tcPr>
            <w:tcW w:w="1980" w:type="dxa"/>
            <w:shd w:val="clear" w:color="auto" w:fill="auto"/>
            <w:noWrap/>
            <w:vAlign w:val="bottom"/>
            <w:hideMark/>
          </w:tcPr>
          <w:p w14:paraId="726B9BFA" w14:textId="5270D629" w:rsidR="00AF64A6" w:rsidRPr="009E6DA8" w:rsidDel="009E0C74" w:rsidRDefault="00AF64A6" w:rsidP="00D25394">
            <w:pPr>
              <w:rPr>
                <w:del w:id="348" w:author="Pyle, Laura L" w:date="2019-09-28T20:01:00Z"/>
                <w:sz w:val="20"/>
                <w:szCs w:val="20"/>
              </w:rPr>
            </w:pPr>
          </w:p>
        </w:tc>
        <w:tc>
          <w:tcPr>
            <w:tcW w:w="1460" w:type="dxa"/>
            <w:shd w:val="clear" w:color="auto" w:fill="auto"/>
            <w:noWrap/>
            <w:vAlign w:val="bottom"/>
            <w:hideMark/>
          </w:tcPr>
          <w:p w14:paraId="254BADBF" w14:textId="4DD4C86C" w:rsidR="00AF64A6" w:rsidRPr="009E6DA8" w:rsidDel="009E0C74" w:rsidRDefault="00AF64A6" w:rsidP="00D25394">
            <w:pPr>
              <w:rPr>
                <w:del w:id="349" w:author="Pyle, Laura L" w:date="2019-09-28T20:01:00Z"/>
                <w:color w:val="000000"/>
              </w:rPr>
            </w:pPr>
            <w:del w:id="350" w:author="Pyle, Laura L" w:date="2019-09-28T20:01:00Z">
              <w:r w:rsidRPr="009E6DA8" w:rsidDel="009E0C74">
                <w:rPr>
                  <w:color w:val="000000"/>
                </w:rPr>
                <w:delText>cgmanalysis</w:delText>
              </w:r>
            </w:del>
          </w:p>
        </w:tc>
        <w:tc>
          <w:tcPr>
            <w:tcW w:w="1500" w:type="dxa"/>
            <w:shd w:val="clear" w:color="auto" w:fill="auto"/>
            <w:noWrap/>
            <w:vAlign w:val="bottom"/>
            <w:hideMark/>
          </w:tcPr>
          <w:p w14:paraId="63554FD4" w14:textId="7719B5CA" w:rsidR="00AF64A6" w:rsidRPr="009E6DA8" w:rsidDel="009E0C74" w:rsidRDefault="00AF64A6" w:rsidP="00D25394">
            <w:pPr>
              <w:rPr>
                <w:del w:id="351" w:author="Pyle, Laura L" w:date="2019-09-28T20:01:00Z"/>
                <w:color w:val="000000"/>
              </w:rPr>
            </w:pPr>
            <w:del w:id="352" w:author="Pyle, Laura L" w:date="2019-09-28T20:01:00Z">
              <w:r w:rsidRPr="009E6DA8" w:rsidDel="009E0C74">
                <w:rPr>
                  <w:color w:val="000000"/>
                </w:rPr>
                <w:delText>Dexcom Clarity</w:delText>
              </w:r>
            </w:del>
          </w:p>
        </w:tc>
      </w:tr>
      <w:tr w:rsidR="00AF64A6" w:rsidRPr="009E6DA8" w:rsidDel="009E0C74" w14:paraId="0C5F4FB3" w14:textId="62726207" w:rsidTr="00D25394">
        <w:trPr>
          <w:trHeight w:val="320"/>
          <w:jc w:val="center"/>
          <w:del w:id="353" w:author="Pyle, Laura L" w:date="2019-09-28T20:01:00Z"/>
        </w:trPr>
        <w:tc>
          <w:tcPr>
            <w:tcW w:w="1980" w:type="dxa"/>
            <w:shd w:val="clear" w:color="auto" w:fill="auto"/>
            <w:noWrap/>
            <w:vAlign w:val="bottom"/>
            <w:hideMark/>
          </w:tcPr>
          <w:p w14:paraId="03FFB1EA" w14:textId="703CAAFA" w:rsidR="00AF64A6" w:rsidRPr="009E6DA8" w:rsidDel="009E0C74" w:rsidRDefault="00AF64A6" w:rsidP="00D25394">
            <w:pPr>
              <w:rPr>
                <w:del w:id="354" w:author="Pyle, Laura L" w:date="2019-09-28T20:01:00Z"/>
                <w:color w:val="000000"/>
              </w:rPr>
            </w:pPr>
            <w:del w:id="355" w:author="Pyle, Laura L" w:date="2019-09-28T20:01:00Z">
              <w:r w:rsidRPr="009E6DA8" w:rsidDel="009E0C74">
                <w:rPr>
                  <w:color w:val="000000"/>
                </w:rPr>
                <w:delText xml:space="preserve">Average </w:delText>
              </w:r>
            </w:del>
          </w:p>
        </w:tc>
        <w:tc>
          <w:tcPr>
            <w:tcW w:w="1460" w:type="dxa"/>
            <w:shd w:val="clear" w:color="auto" w:fill="auto"/>
            <w:noWrap/>
            <w:vAlign w:val="bottom"/>
            <w:hideMark/>
          </w:tcPr>
          <w:p w14:paraId="03592040" w14:textId="008F9EE8" w:rsidR="00AF64A6" w:rsidRPr="009E6DA8" w:rsidDel="009E0C74" w:rsidRDefault="00AF64A6" w:rsidP="009E6DA8">
            <w:pPr>
              <w:jc w:val="right"/>
              <w:rPr>
                <w:del w:id="356" w:author="Pyle, Laura L" w:date="2019-09-28T20:01:00Z"/>
                <w:color w:val="000000"/>
              </w:rPr>
            </w:pPr>
            <w:del w:id="357" w:author="Pyle, Laura L" w:date="2019-09-28T20:01:00Z">
              <w:r w:rsidRPr="009E6DA8" w:rsidDel="009E0C74">
                <w:rPr>
                  <w:color w:val="000000"/>
                </w:rPr>
                <w:delText>175.6</w:delText>
              </w:r>
              <w:r w:rsidR="009E6DA8" w:rsidDel="009E0C74">
                <w:rPr>
                  <w:color w:val="000000"/>
                </w:rPr>
                <w:delText>8</w:delText>
              </w:r>
            </w:del>
          </w:p>
        </w:tc>
        <w:tc>
          <w:tcPr>
            <w:tcW w:w="1500" w:type="dxa"/>
            <w:shd w:val="clear" w:color="auto" w:fill="auto"/>
            <w:noWrap/>
            <w:vAlign w:val="bottom"/>
            <w:hideMark/>
          </w:tcPr>
          <w:p w14:paraId="0D36DA3F" w14:textId="20CFE434" w:rsidR="00AF64A6" w:rsidRPr="009E6DA8" w:rsidDel="009E0C74" w:rsidRDefault="00AF64A6" w:rsidP="00D25394">
            <w:pPr>
              <w:jc w:val="right"/>
              <w:rPr>
                <w:del w:id="358" w:author="Pyle, Laura L" w:date="2019-09-28T20:01:00Z"/>
                <w:color w:val="000000"/>
              </w:rPr>
            </w:pPr>
            <w:del w:id="359" w:author="Pyle, Laura L" w:date="2019-09-28T20:01:00Z">
              <w:r w:rsidRPr="009E6DA8" w:rsidDel="009E0C74">
                <w:rPr>
                  <w:color w:val="000000"/>
                </w:rPr>
                <w:delText>176</w:delText>
              </w:r>
            </w:del>
          </w:p>
        </w:tc>
      </w:tr>
      <w:tr w:rsidR="00AF64A6" w:rsidRPr="009E6DA8" w:rsidDel="009E0C74" w14:paraId="7A1E5BC8" w14:textId="4751DD88" w:rsidTr="00D25394">
        <w:trPr>
          <w:trHeight w:val="320"/>
          <w:jc w:val="center"/>
          <w:del w:id="360" w:author="Pyle, Laura L" w:date="2019-09-28T20:01:00Z"/>
        </w:trPr>
        <w:tc>
          <w:tcPr>
            <w:tcW w:w="1980" w:type="dxa"/>
            <w:shd w:val="clear" w:color="auto" w:fill="auto"/>
            <w:noWrap/>
            <w:vAlign w:val="bottom"/>
            <w:hideMark/>
          </w:tcPr>
          <w:p w14:paraId="3F812AF8" w14:textId="5927824B" w:rsidR="00AF64A6" w:rsidRPr="009E6DA8" w:rsidDel="009E0C74" w:rsidRDefault="00AF64A6" w:rsidP="00D25394">
            <w:pPr>
              <w:rPr>
                <w:del w:id="361" w:author="Pyle, Laura L" w:date="2019-09-28T20:01:00Z"/>
                <w:color w:val="000000"/>
              </w:rPr>
            </w:pPr>
            <w:del w:id="362" w:author="Pyle, Laura L" w:date="2019-09-28T20:01:00Z">
              <w:r w:rsidRPr="009E6DA8" w:rsidDel="009E0C74">
                <w:rPr>
                  <w:color w:val="000000"/>
                </w:rPr>
                <w:delText xml:space="preserve">Standard Dev </w:delText>
              </w:r>
            </w:del>
          </w:p>
        </w:tc>
        <w:tc>
          <w:tcPr>
            <w:tcW w:w="1460" w:type="dxa"/>
            <w:shd w:val="clear" w:color="auto" w:fill="auto"/>
            <w:noWrap/>
            <w:vAlign w:val="bottom"/>
            <w:hideMark/>
          </w:tcPr>
          <w:p w14:paraId="595A34A0" w14:textId="24427FA2" w:rsidR="00AF64A6" w:rsidRPr="009E6DA8" w:rsidDel="009E0C74" w:rsidRDefault="00AF64A6" w:rsidP="009E6DA8">
            <w:pPr>
              <w:jc w:val="right"/>
              <w:rPr>
                <w:del w:id="363" w:author="Pyle, Laura L" w:date="2019-09-28T20:01:00Z"/>
                <w:color w:val="000000"/>
              </w:rPr>
            </w:pPr>
            <w:del w:id="364" w:author="Pyle, Laura L" w:date="2019-09-28T20:01:00Z">
              <w:r w:rsidRPr="009E6DA8" w:rsidDel="009E0C74">
                <w:rPr>
                  <w:color w:val="000000"/>
                </w:rPr>
                <w:delText>67.</w:delText>
              </w:r>
              <w:r w:rsidR="009E6DA8" w:rsidDel="009E0C74">
                <w:rPr>
                  <w:color w:val="000000"/>
                </w:rPr>
                <w:delText>10</w:delText>
              </w:r>
            </w:del>
          </w:p>
        </w:tc>
        <w:tc>
          <w:tcPr>
            <w:tcW w:w="1500" w:type="dxa"/>
            <w:shd w:val="clear" w:color="auto" w:fill="auto"/>
            <w:noWrap/>
            <w:vAlign w:val="bottom"/>
            <w:hideMark/>
          </w:tcPr>
          <w:p w14:paraId="74A1B15E" w14:textId="262728B8" w:rsidR="00AF64A6" w:rsidRPr="009E6DA8" w:rsidDel="009E0C74" w:rsidRDefault="00AF64A6" w:rsidP="00D25394">
            <w:pPr>
              <w:jc w:val="right"/>
              <w:rPr>
                <w:del w:id="365" w:author="Pyle, Laura L" w:date="2019-09-28T20:01:00Z"/>
                <w:color w:val="000000"/>
              </w:rPr>
            </w:pPr>
            <w:del w:id="366" w:author="Pyle, Laura L" w:date="2019-09-28T20:01:00Z">
              <w:r w:rsidRPr="009E6DA8" w:rsidDel="009E0C74">
                <w:rPr>
                  <w:color w:val="000000"/>
                </w:rPr>
                <w:delText>68</w:delText>
              </w:r>
            </w:del>
          </w:p>
        </w:tc>
      </w:tr>
      <w:tr w:rsidR="00AF64A6" w:rsidRPr="009E6DA8" w:rsidDel="009E0C74" w14:paraId="6CC99312" w14:textId="6E6F3CEC" w:rsidTr="00D25394">
        <w:trPr>
          <w:trHeight w:val="320"/>
          <w:jc w:val="center"/>
          <w:del w:id="367" w:author="Pyle, Laura L" w:date="2019-09-28T20:01:00Z"/>
        </w:trPr>
        <w:tc>
          <w:tcPr>
            <w:tcW w:w="1980" w:type="dxa"/>
            <w:shd w:val="clear" w:color="auto" w:fill="auto"/>
            <w:noWrap/>
            <w:vAlign w:val="bottom"/>
            <w:hideMark/>
          </w:tcPr>
          <w:p w14:paraId="79B3F293" w14:textId="2AAC7736" w:rsidR="00AF64A6" w:rsidRPr="009E6DA8" w:rsidDel="009E0C74" w:rsidRDefault="00AF64A6" w:rsidP="00D25394">
            <w:pPr>
              <w:rPr>
                <w:del w:id="368" w:author="Pyle, Laura L" w:date="2019-09-28T20:01:00Z"/>
                <w:color w:val="000000"/>
              </w:rPr>
            </w:pPr>
            <w:del w:id="369" w:author="Pyle, Laura L" w:date="2019-09-28T20:01:00Z">
              <w:r w:rsidRPr="009E6DA8" w:rsidDel="009E0C74">
                <w:rPr>
                  <w:color w:val="000000"/>
                </w:rPr>
                <w:delText>Time in Range</w:delText>
              </w:r>
            </w:del>
          </w:p>
        </w:tc>
        <w:tc>
          <w:tcPr>
            <w:tcW w:w="1460" w:type="dxa"/>
            <w:shd w:val="clear" w:color="auto" w:fill="auto"/>
            <w:noWrap/>
            <w:vAlign w:val="bottom"/>
            <w:hideMark/>
          </w:tcPr>
          <w:p w14:paraId="076DF967" w14:textId="270FEC5D" w:rsidR="00AF64A6" w:rsidRPr="009E6DA8" w:rsidDel="009E0C74" w:rsidRDefault="009E6DA8" w:rsidP="009E6DA8">
            <w:pPr>
              <w:jc w:val="right"/>
              <w:rPr>
                <w:del w:id="370" w:author="Pyle, Laura L" w:date="2019-09-28T20:01:00Z"/>
                <w:color w:val="000000"/>
              </w:rPr>
            </w:pPr>
            <w:del w:id="371" w:author="Pyle, Laura L" w:date="2019-09-28T20:01:00Z">
              <w:r w:rsidDel="009E0C74">
                <w:rPr>
                  <w:color w:val="000000"/>
                </w:rPr>
                <w:delText>55.6</w:delText>
              </w:r>
              <w:r w:rsidR="00AF64A6" w:rsidRPr="009E6DA8" w:rsidDel="009E0C74">
                <w:rPr>
                  <w:color w:val="000000"/>
                </w:rPr>
                <w:delText>6</w:delText>
              </w:r>
            </w:del>
          </w:p>
        </w:tc>
        <w:tc>
          <w:tcPr>
            <w:tcW w:w="1500" w:type="dxa"/>
            <w:shd w:val="clear" w:color="auto" w:fill="auto"/>
            <w:noWrap/>
            <w:vAlign w:val="bottom"/>
            <w:hideMark/>
          </w:tcPr>
          <w:p w14:paraId="21058B9C" w14:textId="28EB858D" w:rsidR="00AF64A6" w:rsidRPr="009E6DA8" w:rsidDel="009E0C74" w:rsidRDefault="00AF64A6" w:rsidP="00D25394">
            <w:pPr>
              <w:jc w:val="right"/>
              <w:rPr>
                <w:del w:id="372" w:author="Pyle, Laura L" w:date="2019-09-28T20:01:00Z"/>
                <w:color w:val="000000"/>
              </w:rPr>
            </w:pPr>
            <w:del w:id="373" w:author="Pyle, Laura L" w:date="2019-09-28T20:01:00Z">
              <w:r w:rsidRPr="009E6DA8" w:rsidDel="009E0C74">
                <w:rPr>
                  <w:color w:val="000000"/>
                </w:rPr>
                <w:delText>56</w:delText>
              </w:r>
            </w:del>
          </w:p>
        </w:tc>
      </w:tr>
    </w:tbl>
    <w:p w14:paraId="0C1C0A9C" w14:textId="5CBD5ECF" w:rsidR="00AF64A6" w:rsidDel="00C765ED" w:rsidRDefault="00AF64A6" w:rsidP="00AF64A6">
      <w:pPr>
        <w:pStyle w:val="ListParagraph"/>
        <w:spacing w:after="160" w:line="259" w:lineRule="auto"/>
        <w:rPr>
          <w:del w:id="374" w:author="Pyle, Laura L" w:date="2019-09-28T20:02:00Z"/>
        </w:rPr>
      </w:pPr>
    </w:p>
    <w:p w14:paraId="2ACFB9E5" w14:textId="6471EB1E" w:rsidR="00AF64A6" w:rsidDel="00C765ED" w:rsidRDefault="00AF64A6" w:rsidP="00C765ED">
      <w:pPr>
        <w:pStyle w:val="ListParagraph"/>
        <w:spacing w:after="160" w:line="259" w:lineRule="auto"/>
        <w:ind w:left="360"/>
        <w:rPr>
          <w:del w:id="375" w:author="Pyle, Laura L" w:date="2019-09-28T20:02:00Z"/>
        </w:rPr>
        <w:pPrChange w:id="376" w:author="Pyle, Laura L" w:date="2019-09-28T20:02:00Z">
          <w:pPr>
            <w:pStyle w:val="ListParagraph"/>
            <w:numPr>
              <w:numId w:val="2"/>
            </w:numPr>
            <w:spacing w:after="160" w:line="259" w:lineRule="auto"/>
            <w:ind w:hanging="360"/>
          </w:pPr>
        </w:pPrChange>
      </w:pPr>
      <w:del w:id="377" w:author="Pyle, Laura L" w:date="2019-09-28T20:01:00Z">
        <w:r w:rsidDel="009E0C74">
          <w:delText>Diasend</w:delText>
        </w:r>
      </w:del>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rsidDel="009E0C74" w14:paraId="595E3E1E" w14:textId="4CA8A18C" w:rsidTr="009E6DA8">
        <w:trPr>
          <w:trHeight w:val="320"/>
          <w:jc w:val="center"/>
          <w:del w:id="378" w:author="Pyle, Laura L" w:date="2019-09-28T20:01:00Z"/>
        </w:trPr>
        <w:tc>
          <w:tcPr>
            <w:tcW w:w="1980" w:type="dxa"/>
            <w:shd w:val="clear" w:color="auto" w:fill="auto"/>
            <w:noWrap/>
            <w:vAlign w:val="bottom"/>
            <w:hideMark/>
          </w:tcPr>
          <w:p w14:paraId="7E1B5B02" w14:textId="6E483684" w:rsidR="00AF64A6" w:rsidRPr="009E6DA8" w:rsidDel="009E0C74" w:rsidRDefault="00AF64A6" w:rsidP="00C765ED">
            <w:pPr>
              <w:pStyle w:val="ListParagraph"/>
              <w:spacing w:after="160" w:line="259" w:lineRule="auto"/>
              <w:ind w:left="360"/>
              <w:rPr>
                <w:del w:id="379" w:author="Pyle, Laura L" w:date="2019-09-28T20:01:00Z"/>
                <w:sz w:val="20"/>
                <w:szCs w:val="20"/>
              </w:rPr>
              <w:pPrChange w:id="380" w:author="Pyle, Laura L" w:date="2019-09-28T20:02:00Z">
                <w:pPr/>
              </w:pPrChange>
            </w:pPr>
          </w:p>
        </w:tc>
        <w:tc>
          <w:tcPr>
            <w:tcW w:w="1476" w:type="dxa"/>
            <w:shd w:val="clear" w:color="auto" w:fill="auto"/>
            <w:noWrap/>
            <w:vAlign w:val="bottom"/>
            <w:hideMark/>
          </w:tcPr>
          <w:p w14:paraId="7A7F4D3D" w14:textId="63606807" w:rsidR="00AF64A6" w:rsidRPr="009E6DA8" w:rsidDel="009E0C74" w:rsidRDefault="00AF64A6" w:rsidP="00C765ED">
            <w:pPr>
              <w:pStyle w:val="ListParagraph"/>
              <w:spacing w:after="160" w:line="259" w:lineRule="auto"/>
              <w:ind w:left="360"/>
              <w:rPr>
                <w:del w:id="381" w:author="Pyle, Laura L" w:date="2019-09-28T20:01:00Z"/>
                <w:color w:val="000000"/>
              </w:rPr>
              <w:pPrChange w:id="382" w:author="Pyle, Laura L" w:date="2019-09-28T20:02:00Z">
                <w:pPr/>
              </w:pPrChange>
            </w:pPr>
            <w:del w:id="383" w:author="Pyle, Laura L" w:date="2019-09-28T20:01:00Z">
              <w:r w:rsidRPr="009E6DA8" w:rsidDel="009E0C74">
                <w:rPr>
                  <w:color w:val="000000"/>
                </w:rPr>
                <w:delText>cgmanalysis</w:delText>
              </w:r>
            </w:del>
          </w:p>
        </w:tc>
        <w:tc>
          <w:tcPr>
            <w:tcW w:w="1963" w:type="dxa"/>
            <w:shd w:val="clear" w:color="auto" w:fill="auto"/>
            <w:noWrap/>
            <w:vAlign w:val="bottom"/>
            <w:hideMark/>
          </w:tcPr>
          <w:p w14:paraId="00C3248F" w14:textId="0483BAF9" w:rsidR="00AF64A6" w:rsidRPr="009E6DA8" w:rsidDel="009E0C74" w:rsidRDefault="00AF64A6" w:rsidP="00C765ED">
            <w:pPr>
              <w:pStyle w:val="ListParagraph"/>
              <w:spacing w:after="160" w:line="259" w:lineRule="auto"/>
              <w:ind w:left="360"/>
              <w:rPr>
                <w:del w:id="384" w:author="Pyle, Laura L" w:date="2019-09-28T20:01:00Z"/>
                <w:color w:val="000000"/>
              </w:rPr>
              <w:pPrChange w:id="385" w:author="Pyle, Laura L" w:date="2019-09-28T20:02:00Z">
                <w:pPr/>
              </w:pPrChange>
            </w:pPr>
            <w:del w:id="386" w:author="Pyle, Laura L" w:date="2019-09-28T20:01:00Z">
              <w:r w:rsidRPr="009E6DA8" w:rsidDel="009E0C74">
                <w:rPr>
                  <w:color w:val="000000"/>
                </w:rPr>
                <w:delText>Diasend</w:delText>
              </w:r>
            </w:del>
          </w:p>
        </w:tc>
      </w:tr>
      <w:tr w:rsidR="00AF64A6" w:rsidRPr="009E6DA8" w:rsidDel="009E0C74" w14:paraId="02D3A7C4" w14:textId="2B0C4604" w:rsidTr="009E6DA8">
        <w:trPr>
          <w:trHeight w:val="320"/>
          <w:jc w:val="center"/>
          <w:del w:id="387" w:author="Pyle, Laura L" w:date="2019-09-28T20:01:00Z"/>
        </w:trPr>
        <w:tc>
          <w:tcPr>
            <w:tcW w:w="1980" w:type="dxa"/>
            <w:shd w:val="clear" w:color="auto" w:fill="auto"/>
            <w:noWrap/>
            <w:vAlign w:val="bottom"/>
            <w:hideMark/>
          </w:tcPr>
          <w:p w14:paraId="0F81D946" w14:textId="7C4A4F72" w:rsidR="00AF64A6" w:rsidRPr="009E6DA8" w:rsidDel="009E0C74" w:rsidRDefault="00AF64A6" w:rsidP="00C765ED">
            <w:pPr>
              <w:pStyle w:val="ListParagraph"/>
              <w:spacing w:after="160" w:line="259" w:lineRule="auto"/>
              <w:ind w:left="360"/>
              <w:rPr>
                <w:del w:id="388" w:author="Pyle, Laura L" w:date="2019-09-28T20:01:00Z"/>
                <w:color w:val="000000"/>
              </w:rPr>
              <w:pPrChange w:id="389" w:author="Pyle, Laura L" w:date="2019-09-28T20:02:00Z">
                <w:pPr/>
              </w:pPrChange>
            </w:pPr>
            <w:del w:id="390" w:author="Pyle, Laura L" w:date="2019-09-28T20:01:00Z">
              <w:r w:rsidRPr="009E6DA8" w:rsidDel="009E0C74">
                <w:rPr>
                  <w:color w:val="000000"/>
                </w:rPr>
                <w:delText xml:space="preserve"># Sensor Values </w:delText>
              </w:r>
            </w:del>
          </w:p>
        </w:tc>
        <w:tc>
          <w:tcPr>
            <w:tcW w:w="1476" w:type="dxa"/>
            <w:shd w:val="clear" w:color="auto" w:fill="auto"/>
            <w:noWrap/>
            <w:vAlign w:val="bottom"/>
            <w:hideMark/>
          </w:tcPr>
          <w:p w14:paraId="0378FF3E" w14:textId="49D6D594" w:rsidR="00AF64A6" w:rsidRPr="009E6DA8" w:rsidDel="009E0C74" w:rsidRDefault="00AF64A6" w:rsidP="00C765ED">
            <w:pPr>
              <w:pStyle w:val="ListParagraph"/>
              <w:spacing w:after="160" w:line="259" w:lineRule="auto"/>
              <w:ind w:left="360"/>
              <w:rPr>
                <w:del w:id="391" w:author="Pyle, Laura L" w:date="2019-09-28T20:01:00Z"/>
                <w:color w:val="000000"/>
              </w:rPr>
              <w:pPrChange w:id="392" w:author="Pyle, Laura L" w:date="2019-09-28T20:02:00Z">
                <w:pPr>
                  <w:jc w:val="right"/>
                </w:pPr>
              </w:pPrChange>
            </w:pPr>
            <w:del w:id="393" w:author="Pyle, Laura L" w:date="2019-09-28T20:01:00Z">
              <w:r w:rsidRPr="009E6DA8" w:rsidDel="009E0C74">
                <w:rPr>
                  <w:color w:val="000000"/>
                </w:rPr>
                <w:delText>184</w:delText>
              </w:r>
            </w:del>
          </w:p>
        </w:tc>
        <w:tc>
          <w:tcPr>
            <w:tcW w:w="1963" w:type="dxa"/>
            <w:shd w:val="clear" w:color="auto" w:fill="auto"/>
            <w:noWrap/>
            <w:vAlign w:val="bottom"/>
            <w:hideMark/>
          </w:tcPr>
          <w:p w14:paraId="53E49276" w14:textId="51CC70B2" w:rsidR="00AF64A6" w:rsidRPr="009E6DA8" w:rsidDel="009E0C74" w:rsidRDefault="00AF64A6" w:rsidP="00C765ED">
            <w:pPr>
              <w:pStyle w:val="ListParagraph"/>
              <w:spacing w:after="160" w:line="259" w:lineRule="auto"/>
              <w:ind w:left="360"/>
              <w:rPr>
                <w:del w:id="394" w:author="Pyle, Laura L" w:date="2019-09-28T20:01:00Z"/>
                <w:color w:val="000000"/>
              </w:rPr>
              <w:pPrChange w:id="395" w:author="Pyle, Laura L" w:date="2019-09-28T20:02:00Z">
                <w:pPr>
                  <w:jc w:val="right"/>
                </w:pPr>
              </w:pPrChange>
            </w:pPr>
            <w:del w:id="396" w:author="Pyle, Laura L" w:date="2019-09-28T20:01:00Z">
              <w:r w:rsidRPr="009E6DA8" w:rsidDel="009E0C74">
                <w:rPr>
                  <w:color w:val="000000"/>
                </w:rPr>
                <w:delText>184</w:delText>
              </w:r>
            </w:del>
          </w:p>
        </w:tc>
      </w:tr>
      <w:tr w:rsidR="00AF64A6" w:rsidRPr="009E6DA8" w:rsidDel="009E0C74" w14:paraId="02346A72" w14:textId="33E8DA66" w:rsidTr="009E6DA8">
        <w:trPr>
          <w:trHeight w:val="320"/>
          <w:jc w:val="center"/>
          <w:del w:id="397" w:author="Pyle, Laura L" w:date="2019-09-28T20:01:00Z"/>
        </w:trPr>
        <w:tc>
          <w:tcPr>
            <w:tcW w:w="1980" w:type="dxa"/>
            <w:shd w:val="clear" w:color="auto" w:fill="auto"/>
            <w:noWrap/>
            <w:vAlign w:val="bottom"/>
            <w:hideMark/>
          </w:tcPr>
          <w:p w14:paraId="0CD7B717" w14:textId="10E6C9C5" w:rsidR="00AF64A6" w:rsidRPr="009E6DA8" w:rsidDel="009E0C74" w:rsidRDefault="00AF64A6" w:rsidP="00C765ED">
            <w:pPr>
              <w:pStyle w:val="ListParagraph"/>
              <w:spacing w:after="160" w:line="259" w:lineRule="auto"/>
              <w:ind w:left="360"/>
              <w:rPr>
                <w:del w:id="398" w:author="Pyle, Laura L" w:date="2019-09-28T20:01:00Z"/>
                <w:color w:val="000000"/>
              </w:rPr>
              <w:pPrChange w:id="399" w:author="Pyle, Laura L" w:date="2019-09-28T20:02:00Z">
                <w:pPr/>
              </w:pPrChange>
            </w:pPr>
            <w:del w:id="400" w:author="Pyle, Laura L" w:date="2019-09-28T20:01:00Z">
              <w:r w:rsidRPr="009E6DA8" w:rsidDel="009E0C74">
                <w:rPr>
                  <w:color w:val="000000"/>
                </w:rPr>
                <w:delText xml:space="preserve">Highest </w:delText>
              </w:r>
            </w:del>
          </w:p>
        </w:tc>
        <w:tc>
          <w:tcPr>
            <w:tcW w:w="1476" w:type="dxa"/>
            <w:shd w:val="clear" w:color="auto" w:fill="auto"/>
            <w:noWrap/>
            <w:vAlign w:val="bottom"/>
            <w:hideMark/>
          </w:tcPr>
          <w:p w14:paraId="4A979944" w14:textId="00D73488" w:rsidR="00AF64A6" w:rsidRPr="009E6DA8" w:rsidDel="009E0C74" w:rsidRDefault="00AF64A6" w:rsidP="00C765ED">
            <w:pPr>
              <w:pStyle w:val="ListParagraph"/>
              <w:spacing w:after="160" w:line="259" w:lineRule="auto"/>
              <w:ind w:left="360"/>
              <w:rPr>
                <w:del w:id="401" w:author="Pyle, Laura L" w:date="2019-09-28T20:01:00Z"/>
                <w:color w:val="000000"/>
              </w:rPr>
              <w:pPrChange w:id="402" w:author="Pyle, Laura L" w:date="2019-09-28T20:02:00Z">
                <w:pPr>
                  <w:jc w:val="right"/>
                </w:pPr>
              </w:pPrChange>
            </w:pPr>
            <w:del w:id="403" w:author="Pyle, Laura L" w:date="2019-09-28T20:01:00Z">
              <w:r w:rsidRPr="009E6DA8" w:rsidDel="009E0C74">
                <w:rPr>
                  <w:color w:val="000000"/>
                </w:rPr>
                <w:delText>411</w:delText>
              </w:r>
            </w:del>
          </w:p>
        </w:tc>
        <w:tc>
          <w:tcPr>
            <w:tcW w:w="1963" w:type="dxa"/>
            <w:shd w:val="clear" w:color="auto" w:fill="auto"/>
            <w:noWrap/>
            <w:vAlign w:val="bottom"/>
            <w:hideMark/>
          </w:tcPr>
          <w:p w14:paraId="34DFA11B" w14:textId="5B06EE17" w:rsidR="00AF64A6" w:rsidRPr="009E6DA8" w:rsidDel="009E0C74" w:rsidRDefault="00AF64A6" w:rsidP="00C765ED">
            <w:pPr>
              <w:pStyle w:val="ListParagraph"/>
              <w:spacing w:after="160" w:line="259" w:lineRule="auto"/>
              <w:ind w:left="360"/>
              <w:rPr>
                <w:del w:id="404" w:author="Pyle, Laura L" w:date="2019-09-28T20:01:00Z"/>
                <w:color w:val="000000"/>
              </w:rPr>
              <w:pPrChange w:id="405" w:author="Pyle, Laura L" w:date="2019-09-28T20:02:00Z">
                <w:pPr>
                  <w:jc w:val="right"/>
                </w:pPr>
              </w:pPrChange>
            </w:pPr>
            <w:del w:id="406" w:author="Pyle, Laura L" w:date="2019-09-28T20:01:00Z">
              <w:r w:rsidRPr="009E6DA8" w:rsidDel="009E0C74">
                <w:rPr>
                  <w:color w:val="000000"/>
                </w:rPr>
                <w:delText>411</w:delText>
              </w:r>
            </w:del>
          </w:p>
        </w:tc>
      </w:tr>
      <w:tr w:rsidR="00AF64A6" w:rsidRPr="009E6DA8" w:rsidDel="009E0C74" w14:paraId="6D5398E4" w14:textId="0C48A2BB" w:rsidTr="009E6DA8">
        <w:trPr>
          <w:trHeight w:val="320"/>
          <w:jc w:val="center"/>
          <w:del w:id="407" w:author="Pyle, Laura L" w:date="2019-09-28T20:01:00Z"/>
        </w:trPr>
        <w:tc>
          <w:tcPr>
            <w:tcW w:w="1980" w:type="dxa"/>
            <w:shd w:val="clear" w:color="auto" w:fill="auto"/>
            <w:noWrap/>
            <w:vAlign w:val="bottom"/>
            <w:hideMark/>
          </w:tcPr>
          <w:p w14:paraId="2FE43E87" w14:textId="070F4B88" w:rsidR="00AF64A6" w:rsidRPr="009E6DA8" w:rsidDel="009E0C74" w:rsidRDefault="00AF64A6" w:rsidP="00C765ED">
            <w:pPr>
              <w:pStyle w:val="ListParagraph"/>
              <w:spacing w:after="160" w:line="259" w:lineRule="auto"/>
              <w:ind w:left="360"/>
              <w:rPr>
                <w:del w:id="408" w:author="Pyle, Laura L" w:date="2019-09-28T20:01:00Z"/>
                <w:color w:val="000000"/>
              </w:rPr>
              <w:pPrChange w:id="409" w:author="Pyle, Laura L" w:date="2019-09-28T20:02:00Z">
                <w:pPr/>
              </w:pPrChange>
            </w:pPr>
            <w:del w:id="410" w:author="Pyle, Laura L" w:date="2019-09-28T20:01:00Z">
              <w:r w:rsidRPr="009E6DA8" w:rsidDel="009E0C74">
                <w:rPr>
                  <w:color w:val="000000"/>
                </w:rPr>
                <w:delText xml:space="preserve">Lowest </w:delText>
              </w:r>
            </w:del>
          </w:p>
        </w:tc>
        <w:tc>
          <w:tcPr>
            <w:tcW w:w="1476" w:type="dxa"/>
            <w:shd w:val="clear" w:color="auto" w:fill="auto"/>
            <w:noWrap/>
            <w:vAlign w:val="bottom"/>
            <w:hideMark/>
          </w:tcPr>
          <w:p w14:paraId="623F93D7" w14:textId="70D15707" w:rsidR="00AF64A6" w:rsidRPr="009E6DA8" w:rsidDel="009E0C74" w:rsidRDefault="00AF64A6" w:rsidP="00C765ED">
            <w:pPr>
              <w:pStyle w:val="ListParagraph"/>
              <w:spacing w:after="160" w:line="259" w:lineRule="auto"/>
              <w:ind w:left="360"/>
              <w:rPr>
                <w:del w:id="411" w:author="Pyle, Laura L" w:date="2019-09-28T20:01:00Z"/>
                <w:color w:val="000000"/>
              </w:rPr>
              <w:pPrChange w:id="412" w:author="Pyle, Laura L" w:date="2019-09-28T20:02:00Z">
                <w:pPr>
                  <w:jc w:val="right"/>
                </w:pPr>
              </w:pPrChange>
            </w:pPr>
            <w:del w:id="413" w:author="Pyle, Laura L" w:date="2019-09-28T20:01:00Z">
              <w:r w:rsidRPr="009E6DA8" w:rsidDel="009E0C74">
                <w:rPr>
                  <w:color w:val="000000"/>
                </w:rPr>
                <w:delText>54</w:delText>
              </w:r>
            </w:del>
          </w:p>
        </w:tc>
        <w:tc>
          <w:tcPr>
            <w:tcW w:w="1963" w:type="dxa"/>
            <w:shd w:val="clear" w:color="auto" w:fill="auto"/>
            <w:noWrap/>
            <w:vAlign w:val="bottom"/>
            <w:hideMark/>
          </w:tcPr>
          <w:p w14:paraId="3C1784EF" w14:textId="2A049158" w:rsidR="00AF64A6" w:rsidRPr="009E6DA8" w:rsidDel="009E0C74" w:rsidRDefault="00AF64A6" w:rsidP="00C765ED">
            <w:pPr>
              <w:pStyle w:val="ListParagraph"/>
              <w:spacing w:after="160" w:line="259" w:lineRule="auto"/>
              <w:ind w:left="360"/>
              <w:rPr>
                <w:del w:id="414" w:author="Pyle, Laura L" w:date="2019-09-28T20:01:00Z"/>
                <w:color w:val="000000"/>
              </w:rPr>
              <w:pPrChange w:id="415" w:author="Pyle, Laura L" w:date="2019-09-28T20:02:00Z">
                <w:pPr>
                  <w:jc w:val="right"/>
                </w:pPr>
              </w:pPrChange>
            </w:pPr>
            <w:del w:id="416" w:author="Pyle, Laura L" w:date="2019-09-28T20:01:00Z">
              <w:r w:rsidRPr="009E6DA8" w:rsidDel="009E0C74">
                <w:rPr>
                  <w:color w:val="000000"/>
                </w:rPr>
                <w:delText>54</w:delText>
              </w:r>
            </w:del>
          </w:p>
        </w:tc>
      </w:tr>
      <w:tr w:rsidR="00AF64A6" w:rsidRPr="009E6DA8" w:rsidDel="009E0C74" w14:paraId="1094DFF8" w14:textId="0746E912" w:rsidTr="009E6DA8">
        <w:trPr>
          <w:trHeight w:val="320"/>
          <w:jc w:val="center"/>
          <w:del w:id="417" w:author="Pyle, Laura L" w:date="2019-09-28T20:01:00Z"/>
        </w:trPr>
        <w:tc>
          <w:tcPr>
            <w:tcW w:w="1980" w:type="dxa"/>
            <w:shd w:val="clear" w:color="auto" w:fill="auto"/>
            <w:noWrap/>
            <w:vAlign w:val="bottom"/>
            <w:hideMark/>
          </w:tcPr>
          <w:p w14:paraId="3B1D5B63" w14:textId="59979787" w:rsidR="00AF64A6" w:rsidRPr="009E6DA8" w:rsidDel="009E0C74" w:rsidRDefault="00AF64A6" w:rsidP="00C765ED">
            <w:pPr>
              <w:pStyle w:val="ListParagraph"/>
              <w:spacing w:after="160" w:line="259" w:lineRule="auto"/>
              <w:ind w:left="360"/>
              <w:rPr>
                <w:del w:id="418" w:author="Pyle, Laura L" w:date="2019-09-28T20:01:00Z"/>
                <w:color w:val="000000"/>
              </w:rPr>
              <w:pPrChange w:id="419" w:author="Pyle, Laura L" w:date="2019-09-28T20:02:00Z">
                <w:pPr/>
              </w:pPrChange>
            </w:pPr>
            <w:del w:id="420" w:author="Pyle, Laura L" w:date="2019-09-28T20:01:00Z">
              <w:r w:rsidRPr="009E6DA8" w:rsidDel="009E0C74">
                <w:rPr>
                  <w:color w:val="000000"/>
                </w:rPr>
                <w:delText xml:space="preserve">Average </w:delText>
              </w:r>
            </w:del>
          </w:p>
        </w:tc>
        <w:tc>
          <w:tcPr>
            <w:tcW w:w="1476" w:type="dxa"/>
            <w:shd w:val="clear" w:color="auto" w:fill="auto"/>
            <w:noWrap/>
            <w:vAlign w:val="bottom"/>
            <w:hideMark/>
          </w:tcPr>
          <w:p w14:paraId="7047C8D7" w14:textId="223D5FCE" w:rsidR="00AF64A6" w:rsidRPr="009E6DA8" w:rsidDel="009E0C74" w:rsidRDefault="00AF64A6" w:rsidP="00C765ED">
            <w:pPr>
              <w:pStyle w:val="ListParagraph"/>
              <w:spacing w:after="160" w:line="259" w:lineRule="auto"/>
              <w:ind w:left="360"/>
              <w:rPr>
                <w:del w:id="421" w:author="Pyle, Laura L" w:date="2019-09-28T20:01:00Z"/>
                <w:color w:val="000000"/>
              </w:rPr>
              <w:pPrChange w:id="422" w:author="Pyle, Laura L" w:date="2019-09-28T20:02:00Z">
                <w:pPr>
                  <w:jc w:val="right"/>
                </w:pPr>
              </w:pPrChange>
            </w:pPr>
            <w:del w:id="423" w:author="Pyle, Laura L" w:date="2019-09-28T20:01:00Z">
              <w:r w:rsidRPr="009E6DA8" w:rsidDel="009E0C74">
                <w:rPr>
                  <w:color w:val="000000"/>
                </w:rPr>
                <w:delText>193.2</w:delText>
              </w:r>
              <w:r w:rsidR="009E6DA8" w:rsidDel="009E0C74">
                <w:rPr>
                  <w:color w:val="000000"/>
                </w:rPr>
                <w:delText>3</w:delText>
              </w:r>
            </w:del>
          </w:p>
        </w:tc>
        <w:tc>
          <w:tcPr>
            <w:tcW w:w="1963" w:type="dxa"/>
            <w:shd w:val="clear" w:color="auto" w:fill="auto"/>
            <w:noWrap/>
            <w:vAlign w:val="bottom"/>
            <w:hideMark/>
          </w:tcPr>
          <w:p w14:paraId="0CF0E52E" w14:textId="27912BB8" w:rsidR="00AF64A6" w:rsidRPr="009E6DA8" w:rsidDel="009E0C74" w:rsidRDefault="00AF64A6" w:rsidP="00C765ED">
            <w:pPr>
              <w:pStyle w:val="ListParagraph"/>
              <w:spacing w:after="160" w:line="259" w:lineRule="auto"/>
              <w:ind w:left="360"/>
              <w:rPr>
                <w:del w:id="424" w:author="Pyle, Laura L" w:date="2019-09-28T20:01:00Z"/>
                <w:color w:val="000000"/>
              </w:rPr>
              <w:pPrChange w:id="425" w:author="Pyle, Laura L" w:date="2019-09-28T20:02:00Z">
                <w:pPr>
                  <w:jc w:val="right"/>
                </w:pPr>
              </w:pPrChange>
            </w:pPr>
            <w:del w:id="426" w:author="Pyle, Laura L" w:date="2019-09-28T20:01:00Z">
              <w:r w:rsidRPr="009E6DA8" w:rsidDel="009E0C74">
                <w:rPr>
                  <w:color w:val="000000"/>
                </w:rPr>
                <w:delText>193</w:delText>
              </w:r>
            </w:del>
          </w:p>
        </w:tc>
      </w:tr>
      <w:tr w:rsidR="00AF64A6" w:rsidRPr="009E6DA8" w:rsidDel="009E0C74" w14:paraId="23BE9F10" w14:textId="7E1B8B3D" w:rsidTr="009E6DA8">
        <w:trPr>
          <w:trHeight w:val="320"/>
          <w:jc w:val="center"/>
          <w:del w:id="427" w:author="Pyle, Laura L" w:date="2019-09-28T20:01:00Z"/>
        </w:trPr>
        <w:tc>
          <w:tcPr>
            <w:tcW w:w="1980" w:type="dxa"/>
            <w:shd w:val="clear" w:color="auto" w:fill="auto"/>
            <w:noWrap/>
            <w:vAlign w:val="bottom"/>
            <w:hideMark/>
          </w:tcPr>
          <w:p w14:paraId="3A60E0CC" w14:textId="466805FF" w:rsidR="00AF64A6" w:rsidRPr="009E6DA8" w:rsidDel="009E0C74" w:rsidRDefault="00AF64A6" w:rsidP="00C765ED">
            <w:pPr>
              <w:pStyle w:val="ListParagraph"/>
              <w:spacing w:after="160" w:line="259" w:lineRule="auto"/>
              <w:ind w:left="360"/>
              <w:rPr>
                <w:del w:id="428" w:author="Pyle, Laura L" w:date="2019-09-28T20:01:00Z"/>
                <w:color w:val="000000"/>
              </w:rPr>
              <w:pPrChange w:id="429" w:author="Pyle, Laura L" w:date="2019-09-28T20:02:00Z">
                <w:pPr/>
              </w:pPrChange>
            </w:pPr>
            <w:del w:id="430" w:author="Pyle, Laura L" w:date="2019-09-28T20:01:00Z">
              <w:r w:rsidRPr="009E6DA8" w:rsidDel="009E0C74">
                <w:rPr>
                  <w:color w:val="000000"/>
                </w:rPr>
                <w:delText xml:space="preserve">Standard Dev </w:delText>
              </w:r>
            </w:del>
          </w:p>
        </w:tc>
        <w:tc>
          <w:tcPr>
            <w:tcW w:w="1476" w:type="dxa"/>
            <w:shd w:val="clear" w:color="auto" w:fill="auto"/>
            <w:noWrap/>
            <w:vAlign w:val="bottom"/>
            <w:hideMark/>
          </w:tcPr>
          <w:p w14:paraId="319CB253" w14:textId="5D357057" w:rsidR="00AF64A6" w:rsidRPr="009E6DA8" w:rsidDel="009E0C74" w:rsidRDefault="009E6DA8" w:rsidP="00C765ED">
            <w:pPr>
              <w:pStyle w:val="ListParagraph"/>
              <w:spacing w:after="160" w:line="259" w:lineRule="auto"/>
              <w:ind w:left="360"/>
              <w:rPr>
                <w:del w:id="431" w:author="Pyle, Laura L" w:date="2019-09-28T20:01:00Z"/>
                <w:color w:val="000000"/>
              </w:rPr>
              <w:pPrChange w:id="432" w:author="Pyle, Laura L" w:date="2019-09-28T20:02:00Z">
                <w:pPr>
                  <w:jc w:val="right"/>
                </w:pPr>
              </w:pPrChange>
            </w:pPr>
            <w:del w:id="433" w:author="Pyle, Laura L" w:date="2019-09-28T20:01:00Z">
              <w:r w:rsidDel="009E0C74">
                <w:rPr>
                  <w:color w:val="000000"/>
                </w:rPr>
                <w:delText>89.67</w:delText>
              </w:r>
            </w:del>
          </w:p>
        </w:tc>
        <w:tc>
          <w:tcPr>
            <w:tcW w:w="1963" w:type="dxa"/>
            <w:shd w:val="clear" w:color="auto" w:fill="auto"/>
            <w:noWrap/>
            <w:vAlign w:val="bottom"/>
            <w:hideMark/>
          </w:tcPr>
          <w:p w14:paraId="6371E72D" w14:textId="66239517" w:rsidR="00AF64A6" w:rsidRPr="009E6DA8" w:rsidDel="009E0C74" w:rsidRDefault="00AF64A6" w:rsidP="00C765ED">
            <w:pPr>
              <w:pStyle w:val="ListParagraph"/>
              <w:spacing w:after="160" w:line="259" w:lineRule="auto"/>
              <w:ind w:left="360"/>
              <w:rPr>
                <w:del w:id="434" w:author="Pyle, Laura L" w:date="2019-09-28T20:01:00Z"/>
                <w:color w:val="000000"/>
              </w:rPr>
              <w:pPrChange w:id="435" w:author="Pyle, Laura L" w:date="2019-09-28T20:02:00Z">
                <w:pPr>
                  <w:jc w:val="right"/>
                </w:pPr>
              </w:pPrChange>
            </w:pPr>
            <w:del w:id="436" w:author="Pyle, Laura L" w:date="2019-09-28T20:01:00Z">
              <w:r w:rsidRPr="009E6DA8" w:rsidDel="009E0C74">
                <w:rPr>
                  <w:color w:val="000000"/>
                </w:rPr>
                <w:delText>89</w:delText>
              </w:r>
            </w:del>
          </w:p>
        </w:tc>
      </w:tr>
      <w:tr w:rsidR="00AF64A6" w:rsidRPr="009E6DA8" w:rsidDel="009E0C74" w14:paraId="155EAE28" w14:textId="7D499C3B" w:rsidTr="009E6DA8">
        <w:trPr>
          <w:trHeight w:val="320"/>
          <w:jc w:val="center"/>
          <w:del w:id="437" w:author="Pyle, Laura L" w:date="2019-09-28T20:01:00Z"/>
        </w:trPr>
        <w:tc>
          <w:tcPr>
            <w:tcW w:w="1980" w:type="dxa"/>
            <w:shd w:val="clear" w:color="auto" w:fill="auto"/>
            <w:noWrap/>
            <w:vAlign w:val="bottom"/>
            <w:hideMark/>
          </w:tcPr>
          <w:p w14:paraId="62E8EA00" w14:textId="4795115D" w:rsidR="00AF64A6" w:rsidRPr="009E6DA8" w:rsidDel="009E0C74" w:rsidRDefault="00AF64A6" w:rsidP="00C765ED">
            <w:pPr>
              <w:pStyle w:val="ListParagraph"/>
              <w:spacing w:after="160" w:line="259" w:lineRule="auto"/>
              <w:ind w:left="360"/>
              <w:rPr>
                <w:del w:id="438" w:author="Pyle, Laura L" w:date="2019-09-28T20:01:00Z"/>
                <w:color w:val="000000"/>
              </w:rPr>
              <w:pPrChange w:id="439" w:author="Pyle, Laura L" w:date="2019-09-28T20:02:00Z">
                <w:pPr/>
              </w:pPrChange>
            </w:pPr>
            <w:del w:id="440" w:author="Pyle, Laura L" w:date="2019-09-28T20:01:00Z">
              <w:r w:rsidRPr="009E6DA8" w:rsidDel="009E0C74">
                <w:rPr>
                  <w:color w:val="000000"/>
                </w:rPr>
                <w:delText>Values above 200</w:delText>
              </w:r>
            </w:del>
          </w:p>
        </w:tc>
        <w:tc>
          <w:tcPr>
            <w:tcW w:w="1476" w:type="dxa"/>
            <w:shd w:val="clear" w:color="auto" w:fill="auto"/>
            <w:noWrap/>
            <w:vAlign w:val="bottom"/>
            <w:hideMark/>
          </w:tcPr>
          <w:p w14:paraId="1C65DCE4" w14:textId="19DA5A47" w:rsidR="00AF64A6" w:rsidRPr="009E6DA8" w:rsidDel="009E0C74" w:rsidRDefault="00AF64A6" w:rsidP="00C765ED">
            <w:pPr>
              <w:pStyle w:val="ListParagraph"/>
              <w:spacing w:after="160" w:line="259" w:lineRule="auto"/>
              <w:ind w:left="360"/>
              <w:rPr>
                <w:del w:id="441" w:author="Pyle, Laura L" w:date="2019-09-28T20:01:00Z"/>
                <w:color w:val="000000"/>
              </w:rPr>
              <w:pPrChange w:id="442" w:author="Pyle, Laura L" w:date="2019-09-28T20:02:00Z">
                <w:pPr>
                  <w:jc w:val="right"/>
                </w:pPr>
              </w:pPrChange>
            </w:pPr>
            <w:del w:id="443" w:author="Pyle, Laura L" w:date="2019-09-28T20:01:00Z">
              <w:r w:rsidRPr="009E6DA8" w:rsidDel="009E0C74">
                <w:rPr>
                  <w:color w:val="000000"/>
                </w:rPr>
                <w:delText>44.5</w:delText>
              </w:r>
              <w:r w:rsidR="009E6DA8" w:rsidDel="009E0C74">
                <w:rPr>
                  <w:color w:val="000000"/>
                </w:rPr>
                <w:delText>7%</w:delText>
              </w:r>
            </w:del>
          </w:p>
        </w:tc>
        <w:tc>
          <w:tcPr>
            <w:tcW w:w="1963" w:type="dxa"/>
            <w:shd w:val="clear" w:color="auto" w:fill="auto"/>
            <w:noWrap/>
            <w:vAlign w:val="bottom"/>
            <w:hideMark/>
          </w:tcPr>
          <w:p w14:paraId="0AD7D6F8" w14:textId="145ADFD5" w:rsidR="00AF64A6" w:rsidRPr="009E6DA8" w:rsidDel="009E0C74" w:rsidRDefault="009E6DA8" w:rsidP="00C765ED">
            <w:pPr>
              <w:pStyle w:val="ListParagraph"/>
              <w:spacing w:after="160" w:line="259" w:lineRule="auto"/>
              <w:ind w:left="360"/>
              <w:rPr>
                <w:del w:id="444" w:author="Pyle, Laura L" w:date="2019-09-28T20:01:00Z"/>
                <w:color w:val="000000"/>
              </w:rPr>
              <w:pPrChange w:id="445" w:author="Pyle, Laura L" w:date="2019-09-28T20:02:00Z">
                <w:pPr>
                  <w:jc w:val="right"/>
                </w:pPr>
              </w:pPrChange>
            </w:pPr>
            <w:del w:id="446" w:author="Pyle, Laura L" w:date="2019-09-28T20:01:00Z">
              <w:r w:rsidDel="009E0C74">
                <w:rPr>
                  <w:color w:val="000000"/>
                </w:rPr>
                <w:delText>44.57%</w:delText>
              </w:r>
            </w:del>
          </w:p>
        </w:tc>
      </w:tr>
    </w:tbl>
    <w:p w14:paraId="6C4BE1A3" w14:textId="2BB759AA" w:rsidR="00AF64A6" w:rsidDel="00C765ED" w:rsidRDefault="00AF64A6" w:rsidP="00C765ED">
      <w:pPr>
        <w:pStyle w:val="ListParagraph"/>
        <w:spacing w:after="160" w:line="259" w:lineRule="auto"/>
        <w:ind w:left="360"/>
        <w:rPr>
          <w:del w:id="447" w:author="Pyle, Laura L" w:date="2019-09-28T20:02:00Z"/>
        </w:rPr>
        <w:pPrChange w:id="448" w:author="Pyle, Laura L" w:date="2019-09-28T20:02:00Z">
          <w:pPr>
            <w:spacing w:after="160" w:line="259" w:lineRule="auto"/>
          </w:pPr>
        </w:pPrChange>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6BB6A390" w:rsidR="00873FBD" w:rsidDel="00F854AC" w:rsidRDefault="00873FBD" w:rsidP="00873FBD">
      <w:pPr>
        <w:spacing w:after="160" w:line="259" w:lineRule="auto"/>
        <w:rPr>
          <w:del w:id="449" w:author="Pyle, Laura L" w:date="2019-09-28T20:04:00Z"/>
          <w:b/>
        </w:rPr>
      </w:pPr>
      <w:del w:id="450" w:author="Pyle, Laura L" w:date="2019-09-28T20:04:00Z">
        <w:r w:rsidDel="00F854AC">
          <w:rPr>
            <w:b/>
          </w:rPr>
          <w:delText>Fig 4a Tukey AGP (Top Left) Legend</w:delText>
        </w:r>
      </w:del>
    </w:p>
    <w:p w14:paraId="0669FBF8" w14:textId="78A2562D" w:rsidR="00AF64A6" w:rsidDel="00457D50" w:rsidRDefault="00AF64A6" w:rsidP="00AF64A6">
      <w:pPr>
        <w:rPr>
          <w:del w:id="451" w:author="Pyle, Laura L" w:date="2019-09-26T11:13:00Z"/>
        </w:rPr>
      </w:pPr>
      <w:del w:id="452" w:author="Pyle, Laura L" w:date="2019-09-26T11:13:00Z">
        <w:r w:rsidDel="00457D50">
          <w:rPr>
            <w:noProof/>
          </w:rPr>
          <w:drawing>
            <wp:inline distT="0" distB="0" distL="0" distR="0" wp14:anchorId="7E9CB2CB" wp14:editId="5871B420">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del>
    </w:p>
    <w:p w14:paraId="0ADB5EB3" w14:textId="35353C67" w:rsidR="00AF64A6" w:rsidDel="00F854AC" w:rsidRDefault="00AF64A6" w:rsidP="00AF64A6">
      <w:pPr>
        <w:rPr>
          <w:del w:id="453" w:author="Pyle, Laura L" w:date="2019-09-28T20:04:00Z"/>
        </w:rPr>
      </w:pPr>
    </w:p>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53531034" w:rsidR="00873FBD" w:rsidDel="00F854AC" w:rsidRDefault="00873FBD" w:rsidP="00873FBD">
      <w:pPr>
        <w:spacing w:after="160" w:line="259" w:lineRule="auto"/>
        <w:rPr>
          <w:del w:id="454" w:author="Pyle, Laura L" w:date="2019-09-28T20:04:00Z"/>
          <w:b/>
        </w:rPr>
      </w:pPr>
      <w:del w:id="455" w:author="Pyle, Laura L" w:date="2019-09-28T20:04:00Z">
        <w:r w:rsidDel="00F854AC">
          <w:rPr>
            <w:b/>
          </w:rPr>
          <w:delText>Fig 4b Tukey AGP (Top Left) Legend</w:delText>
        </w:r>
      </w:del>
    </w:p>
    <w:p w14:paraId="4A085A38" w14:textId="4BF65419" w:rsidR="00873FBD" w:rsidDel="00457D50" w:rsidRDefault="00873FBD" w:rsidP="00873FBD">
      <w:pPr>
        <w:spacing w:after="160" w:line="259" w:lineRule="auto"/>
        <w:rPr>
          <w:del w:id="456" w:author="Pyle, Laura L" w:date="2019-09-26T11:12:00Z"/>
          <w:b/>
        </w:rPr>
      </w:pPr>
      <w:del w:id="457" w:author="Pyle, Laura L" w:date="2019-09-26T11:12:00Z">
        <w:r w:rsidDel="00457D50">
          <w:rPr>
            <w:noProof/>
          </w:rPr>
          <w:drawing>
            <wp:inline distT="0" distB="0" distL="0" distR="0" wp14:anchorId="3D79F880" wp14:editId="27F167AE">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del>
    </w:p>
    <w:p w14:paraId="6FEB5371" w14:textId="12FF24E5" w:rsidR="00873FBD" w:rsidDel="00F854AC" w:rsidRDefault="00873FBD">
      <w:pPr>
        <w:spacing w:after="160" w:line="259" w:lineRule="auto"/>
        <w:rPr>
          <w:del w:id="458" w:author="Pyle, Laura L" w:date="2019-09-28T20:04:00Z"/>
        </w:rPr>
        <w:pPrChange w:id="459" w:author="Pyle, Laura L" w:date="2019-09-26T11:12:00Z">
          <w:pPr/>
        </w:pPrChange>
      </w:pPr>
    </w:p>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24FA54DD" w:rsidR="00873FBD" w:rsidDel="00F854AC" w:rsidRDefault="00873FBD" w:rsidP="00873FBD">
      <w:pPr>
        <w:spacing w:after="160" w:line="259" w:lineRule="auto"/>
        <w:rPr>
          <w:del w:id="460" w:author="Pyle, Laura L" w:date="2019-09-28T20:04:00Z"/>
          <w:b/>
        </w:rPr>
      </w:pPr>
      <w:bookmarkStart w:id="461" w:name="_GoBack"/>
      <w:bookmarkEnd w:id="461"/>
    </w:p>
    <w:p w14:paraId="0B5B1BDE" w14:textId="32966546" w:rsidR="00873FBD" w:rsidDel="00F854AC" w:rsidRDefault="00873FBD" w:rsidP="00873FBD">
      <w:pPr>
        <w:spacing w:after="160" w:line="259" w:lineRule="auto"/>
        <w:rPr>
          <w:del w:id="462" w:author="Pyle, Laura L" w:date="2019-09-28T20:04:00Z"/>
          <w:b/>
        </w:rPr>
      </w:pPr>
      <w:del w:id="463" w:author="Pyle, Laura L" w:date="2019-09-28T20:04:00Z">
        <w:r w:rsidDel="00F854AC">
          <w:rPr>
            <w:b/>
          </w:rPr>
          <w:delText>Fig 4c Tukey AGP (Top Left) Legend</w:delText>
        </w:r>
      </w:del>
    </w:p>
    <w:p w14:paraId="4148D5E3" w14:textId="4AC0A2BF" w:rsidR="00873FBD" w:rsidDel="00F854AC" w:rsidRDefault="00873FBD" w:rsidP="00873FBD">
      <w:pPr>
        <w:spacing w:after="160" w:line="259" w:lineRule="auto"/>
        <w:rPr>
          <w:del w:id="464" w:author="Pyle, Laura L" w:date="2019-09-28T20:04:00Z"/>
          <w:b/>
        </w:rPr>
      </w:pPr>
      <w:del w:id="465" w:author="Pyle, Laura L" w:date="2019-09-26T11:12:00Z">
        <w:r w:rsidDel="00457D50">
          <w:rPr>
            <w:noProof/>
          </w:rPr>
          <w:drawing>
            <wp:inline distT="0" distB="0" distL="0" distR="0" wp14:anchorId="22422ED2" wp14:editId="1241291E">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del>
    </w:p>
    <w:p w14:paraId="42840C86" w14:textId="1CC4F7E9" w:rsidR="00873FBD" w:rsidDel="00F854AC" w:rsidRDefault="00873FBD" w:rsidP="00F854AC">
      <w:pPr>
        <w:spacing w:after="160" w:line="259" w:lineRule="auto"/>
        <w:rPr>
          <w:del w:id="466" w:author="Pyle, Laura L" w:date="2019-09-28T20:04:00Z"/>
          <w:b/>
        </w:rPr>
        <w:pPrChange w:id="467" w:author="Pyle, Laura L" w:date="2019-09-28T20:04:00Z">
          <w:pPr>
            <w:spacing w:after="160" w:line="259" w:lineRule="auto"/>
          </w:pPr>
        </w:pPrChange>
      </w:pPr>
      <w:del w:id="468" w:author="Pyle, Laura L" w:date="2019-09-28T20:04:00Z">
        <w:r w:rsidDel="00F854AC">
          <w:rPr>
            <w:b/>
          </w:rPr>
          <w:delText>Fig 4c Dexcom Clarity (Bottom) Legend</w:delText>
        </w:r>
      </w:del>
    </w:p>
    <w:p w14:paraId="5EE149D8" w14:textId="4B675898" w:rsidR="00873FBD" w:rsidDel="00F854AC" w:rsidRDefault="00873FBD" w:rsidP="00873FBD">
      <w:pPr>
        <w:spacing w:after="160" w:line="259" w:lineRule="auto"/>
        <w:rPr>
          <w:del w:id="469" w:author="Pyle, Laura L" w:date="2019-09-28T20:04:00Z"/>
          <w:b/>
        </w:rPr>
      </w:pPr>
      <w:del w:id="470" w:author="Pyle, Laura L" w:date="2019-09-26T11:12:00Z">
        <w:r w:rsidDel="00457D50">
          <w:rPr>
            <w:noProof/>
          </w:rPr>
          <w:drawing>
            <wp:inline distT="0" distB="0" distL="0" distR="0" wp14:anchorId="03DAC328" wp14:editId="2498CEB2">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5"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del>
    </w:p>
    <w:p w14:paraId="757E153C" w14:textId="56BEACD6" w:rsidR="00873FBD" w:rsidDel="00F854AC" w:rsidRDefault="00873FBD" w:rsidP="00873FBD">
      <w:pPr>
        <w:spacing w:after="160" w:line="259" w:lineRule="auto"/>
        <w:rPr>
          <w:del w:id="471" w:author="Pyle, Laura L" w:date="2019-09-28T20:04:00Z"/>
          <w:b/>
        </w:rPr>
      </w:pPr>
      <w:del w:id="472" w:author="Pyle, Laura L" w:date="2019-09-28T20:04:00Z">
        <w:r w:rsidDel="00F854AC">
          <w:rPr>
            <w:b/>
          </w:rPr>
          <w:delText>Fig 4d Tukey AGP (Top Left) Legend</w:delText>
        </w:r>
      </w:del>
    </w:p>
    <w:p w14:paraId="01019C02" w14:textId="6BF983FA" w:rsidR="00873FBD" w:rsidDel="00F854AC" w:rsidRDefault="00873FBD" w:rsidP="00873FBD">
      <w:pPr>
        <w:spacing w:after="160" w:line="259" w:lineRule="auto"/>
        <w:rPr>
          <w:del w:id="473" w:author="Pyle, Laura L" w:date="2019-09-28T20:04:00Z"/>
          <w:b/>
        </w:rPr>
      </w:pPr>
      <w:del w:id="474" w:author="Pyle, Laura L" w:date="2019-09-26T11:12:00Z">
        <w:r w:rsidDel="00457D50">
          <w:rPr>
            <w:noProof/>
          </w:rPr>
          <w:drawing>
            <wp:inline distT="0" distB="0" distL="0" distR="0" wp14:anchorId="35CA99EC" wp14:editId="1F782C6B">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del>
    </w:p>
    <w:p w14:paraId="40E3CEDA" w14:textId="3189A680" w:rsidR="00873FBD" w:rsidDel="00F854AC" w:rsidRDefault="00873FBD" w:rsidP="00873FBD">
      <w:pPr>
        <w:spacing w:after="160" w:line="259" w:lineRule="auto"/>
        <w:rPr>
          <w:del w:id="475" w:author="Pyle, Laura L" w:date="2019-09-28T20:04:00Z"/>
          <w:b/>
        </w:rPr>
      </w:pPr>
      <w:del w:id="476" w:author="Pyle, Laura L" w:date="2019-09-28T20:04:00Z">
        <w:r w:rsidDel="00F854AC">
          <w:rPr>
            <w:b/>
          </w:rPr>
          <w:delText>Fig 4d Tukey AGP (Bottom) Legend</w:delText>
        </w:r>
      </w:del>
    </w:p>
    <w:p w14:paraId="7E835184" w14:textId="6E7F15A7" w:rsidR="00873FBD" w:rsidRPr="00B14DFC" w:rsidDel="00F854AC" w:rsidRDefault="00873FBD" w:rsidP="00873FBD">
      <w:pPr>
        <w:spacing w:after="160" w:line="259" w:lineRule="auto"/>
        <w:rPr>
          <w:del w:id="477" w:author="Pyle, Laura L" w:date="2019-09-28T20:04:00Z"/>
          <w:b/>
        </w:rPr>
      </w:pPr>
      <w:del w:id="478" w:author="Pyle, Laura L" w:date="2019-09-26T11:13:00Z">
        <w:r w:rsidDel="00457D50">
          <w:rPr>
            <w:noProof/>
          </w:rPr>
          <w:drawing>
            <wp:inline distT="0" distB="0" distL="0" distR="0" wp14:anchorId="0EDB2A5E" wp14:editId="49408B4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7">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del>
    </w:p>
    <w:p w14:paraId="026D565A" w14:textId="49CE181B" w:rsidR="00873FBD" w:rsidDel="00F854AC" w:rsidRDefault="00873FBD" w:rsidP="00F854AC">
      <w:pPr>
        <w:spacing w:after="160" w:line="259" w:lineRule="auto"/>
        <w:rPr>
          <w:del w:id="479" w:author="Pyle, Laura L" w:date="2019-09-28T20:04:00Z"/>
        </w:rPr>
        <w:pPrChange w:id="480" w:author="Pyle, Laura L" w:date="2019-09-28T20:04:00Z">
          <w:pPr/>
        </w:pPrChange>
      </w:pPr>
    </w:p>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7E175927"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w:t>
      </w:r>
      <w:r w:rsidR="009431ED">
        <w:t xml:space="preserve">to </w:t>
      </w:r>
      <w:r>
        <w:t xml:space="preserve">different smoothing algorithms.  </w:t>
      </w:r>
    </w:p>
    <w:p w14:paraId="7D665024" w14:textId="22105621" w:rsidR="00E0660F" w:rsidRDefault="00E0660F" w:rsidP="00E05CF5">
      <w:pPr>
        <w:spacing w:line="480" w:lineRule="auto"/>
        <w:ind w:firstLine="720"/>
      </w:pPr>
      <w:r>
        <w:t xml:space="preserve">There are several limitations to our comparison of the </w:t>
      </w:r>
      <w:proofErr w:type="spellStart"/>
      <w:r>
        <w:t>cgmanalysis</w:t>
      </w:r>
      <w:proofErr w:type="spellEnd"/>
      <w:r>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t>some</w:t>
      </w:r>
      <w:r w:rsidR="00004FAC">
        <w:t xml:space="preserve"> users</w:t>
      </w:r>
      <w:r w:rsidR="009C2542">
        <w:t>.</w:t>
      </w:r>
      <w:r w:rsidR="00BA7D33">
        <w:t xml:space="preserve"> </w:t>
      </w:r>
      <w:r>
        <w:t xml:space="preserve">None of the authors are software engineers, and the package is undoubtedly less efficient than it could be. Again, we hope that the free and </w:t>
      </w:r>
      <w:r>
        <w:lastRenderedPageBreak/>
        <w:t>open source nature will contribute significantly to improving the code over time, both as a result of outside contributions and our own planned updates.</w:t>
      </w:r>
    </w:p>
    <w:p w14:paraId="413C61A5" w14:textId="675F84D9" w:rsidR="00301F27" w:rsidRDefault="00E0660F" w:rsidP="00616E77">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pPr>
      <w:r>
        <w:br w:type="page"/>
      </w:r>
    </w:p>
    <w:p w14:paraId="61801900" w14:textId="30092F94" w:rsidR="00301F27" w:rsidRPr="00610267" w:rsidRDefault="00904EB1" w:rsidP="00610267">
      <w:pPr>
        <w:spacing w:line="480" w:lineRule="auto"/>
        <w:rPr>
          <w:b/>
          <w:bCs/>
        </w:rPr>
      </w:pPr>
      <w:r>
        <w:rPr>
          <w:b/>
          <w:bCs/>
        </w:rPr>
        <w:lastRenderedPageBreak/>
        <w:t>References</w:t>
      </w:r>
    </w:p>
    <w:p w14:paraId="7A04FF70" w14:textId="274F2D5F" w:rsidR="00610267" w:rsidRPr="009E0C74" w:rsidRDefault="00301F27" w:rsidP="00610267">
      <w:pPr>
        <w:pStyle w:val="EndNoteBibliography"/>
        <w:ind w:left="720" w:hanging="720"/>
      </w:pPr>
      <w:r w:rsidRPr="00197740">
        <w:fldChar w:fldCharType="begin"/>
      </w:r>
      <w:r w:rsidRPr="007B2523">
        <w:rPr>
          <w:rPrChange w:id="481" w:author="Pyle, Laura L" w:date="2019-09-28T19:38:00Z">
            <w:rPr/>
          </w:rPrChange>
        </w:rPr>
        <w:instrText xml:space="preserve"> ADDIN EN.REFLIST </w:instrText>
      </w:r>
      <w:r w:rsidRPr="007B2523">
        <w:rPr>
          <w:rPrChange w:id="482" w:author="Pyle, Laura L" w:date="2019-09-28T19:38:00Z">
            <w:rPr/>
          </w:rPrChange>
        </w:rPr>
        <w:fldChar w:fldCharType="separate"/>
      </w:r>
      <w:r w:rsidR="00610267" w:rsidRPr="00197740">
        <w:t>1.</w:t>
      </w:r>
      <w:r w:rsidR="00610267" w:rsidRPr="00197740">
        <w:tab/>
        <w:t>DeSalvo</w:t>
      </w:r>
      <w:del w:id="483" w:author="Pyle, Laura L" w:date="2019-09-28T19:26:00Z">
        <w:r w:rsidR="00610267" w:rsidRPr="00197740" w:rsidDel="00114836">
          <w:delText>,</w:delText>
        </w:r>
      </w:del>
      <w:r w:rsidR="00610267" w:rsidRPr="00197740">
        <w:t xml:space="preserve"> D</w:t>
      </w:r>
      <w:del w:id="484" w:author="Pyle, Laura L" w:date="2019-09-28T19:25:00Z">
        <w:r w:rsidR="00610267" w:rsidRPr="00197740" w:rsidDel="00114836">
          <w:delText>.</w:delText>
        </w:r>
      </w:del>
      <w:r w:rsidR="00610267" w:rsidRPr="00197740">
        <w:t>J</w:t>
      </w:r>
      <w:del w:id="485" w:author="Pyle, Laura L" w:date="2019-09-28T19:26:00Z">
        <w:r w:rsidR="00610267" w:rsidRPr="009E0C74" w:rsidDel="00114836">
          <w:delText>.</w:delText>
        </w:r>
      </w:del>
      <w:r w:rsidR="00610267" w:rsidRPr="009E0C74">
        <w:t xml:space="preserve">, </w:t>
      </w:r>
      <w:ins w:id="486" w:author="Pyle, Laura L" w:date="2019-09-28T19:27:00Z">
        <w:r w:rsidR="00114836" w:rsidRPr="009E0C74">
          <w:t xml:space="preserve">Miller KM, Hermann JM, Maahs DM, Hofer SE, Clements MA, </w:t>
        </w:r>
      </w:ins>
      <w:r w:rsidR="00610267" w:rsidRPr="009E0C74">
        <w:t>et al.</w:t>
      </w:r>
      <w:del w:id="487" w:author="Pyle, Laura L" w:date="2019-09-28T19:30:00Z">
        <w:r w:rsidR="00610267" w:rsidRPr="009E0C74" w:rsidDel="00114836">
          <w:delText>,</w:delText>
        </w:r>
      </w:del>
      <w:r w:rsidR="00610267" w:rsidRPr="009E0C74">
        <w:t xml:space="preserve"> </w:t>
      </w:r>
      <w:r w:rsidR="00610267" w:rsidRPr="007B2523">
        <w:rPr>
          <w:rPrChange w:id="488" w:author="Pyle, Laura L" w:date="2019-09-28T19:38:00Z">
            <w:rPr>
              <w:i/>
            </w:rPr>
          </w:rPrChange>
        </w:rPr>
        <w:t>Continuous glucose monitoring and glycemic control among youth with type 1 diabetes: International comparison from the T1D Exchange and DPV Initiative.</w:t>
      </w:r>
      <w:r w:rsidR="00610267" w:rsidRPr="009E0C74">
        <w:t xml:space="preserve"> Pediatr</w:t>
      </w:r>
      <w:del w:id="489" w:author="Pyle, Laura L" w:date="2019-09-28T19:49:00Z">
        <w:r w:rsidR="00610267" w:rsidRPr="009E0C74" w:rsidDel="00C94504">
          <w:delText>ic</w:delText>
        </w:r>
      </w:del>
      <w:r w:rsidR="00610267" w:rsidRPr="009E0C74">
        <w:t xml:space="preserve"> Diabetes</w:t>
      </w:r>
      <w:del w:id="490" w:author="Pyle, Laura L" w:date="2019-09-28T19:38:00Z">
        <w:r w:rsidR="00610267" w:rsidRPr="009E0C74" w:rsidDel="007B2523">
          <w:delText>,</w:delText>
        </w:r>
      </w:del>
      <w:r w:rsidR="00610267" w:rsidRPr="009E0C74">
        <w:t xml:space="preserve"> 2018</w:t>
      </w:r>
      <w:del w:id="491" w:author="Pyle, Laura L" w:date="2019-09-28T19:37:00Z">
        <w:r w:rsidR="00610267" w:rsidRPr="009E0C74" w:rsidDel="007B2523">
          <w:delText>.</w:delText>
        </w:r>
      </w:del>
      <w:ins w:id="492" w:author="Pyle, Laura L" w:date="2019-09-28T19:37:00Z">
        <w:r w:rsidR="007B2523" w:rsidRPr="009E0C74">
          <w:t>;</w:t>
        </w:r>
      </w:ins>
      <w:r w:rsidR="00610267" w:rsidRPr="009E0C74">
        <w:t xml:space="preserve"> </w:t>
      </w:r>
      <w:r w:rsidR="00610267" w:rsidRPr="007B2523">
        <w:rPr>
          <w:rPrChange w:id="493" w:author="Pyle, Laura L" w:date="2019-09-28T19:38:00Z">
            <w:rPr>
              <w:b/>
            </w:rPr>
          </w:rPrChange>
        </w:rPr>
        <w:t>19</w:t>
      </w:r>
      <w:r w:rsidR="00610267" w:rsidRPr="009E0C74">
        <w:t xml:space="preserve">(7): </w:t>
      </w:r>
      <w:del w:id="494" w:author="Pyle, Laura L" w:date="2019-09-28T19:38:00Z">
        <w:r w:rsidR="00610267" w:rsidRPr="009E0C74" w:rsidDel="007B2523">
          <w:delText xml:space="preserve">p. </w:delText>
        </w:r>
      </w:del>
      <w:r w:rsidR="00610267" w:rsidRPr="009E0C74">
        <w:t>1271-1275.</w:t>
      </w:r>
    </w:p>
    <w:p w14:paraId="1F215938" w14:textId="10F31E6E" w:rsidR="00610267" w:rsidRPr="009E0C74" w:rsidRDefault="00610267" w:rsidP="00610267">
      <w:pPr>
        <w:pStyle w:val="EndNoteBibliography"/>
        <w:ind w:left="720" w:hanging="720"/>
      </w:pPr>
      <w:r w:rsidRPr="009E0C74">
        <w:t>2.</w:t>
      </w:r>
      <w:r w:rsidRPr="009E0C74">
        <w:tab/>
        <w:t>Beck</w:t>
      </w:r>
      <w:del w:id="495" w:author="Pyle, Laura L" w:date="2019-09-28T19:28:00Z">
        <w:r w:rsidRPr="009E0C74" w:rsidDel="00114836">
          <w:delText>,</w:delText>
        </w:r>
      </w:del>
      <w:r w:rsidRPr="009E0C74">
        <w:t xml:space="preserve"> R</w:t>
      </w:r>
      <w:del w:id="496" w:author="Pyle, Laura L" w:date="2019-09-28T19:28:00Z">
        <w:r w:rsidRPr="009E0C74" w:rsidDel="00114836">
          <w:delText>.</w:delText>
        </w:r>
      </w:del>
      <w:r w:rsidRPr="009E0C74">
        <w:t>W</w:t>
      </w:r>
      <w:del w:id="497" w:author="Pyle, Laura L" w:date="2019-09-28T19:28:00Z">
        <w:r w:rsidRPr="009E0C74" w:rsidDel="00114836">
          <w:delText>.</w:delText>
        </w:r>
      </w:del>
      <w:r w:rsidRPr="009E0C74">
        <w:t xml:space="preserve">, </w:t>
      </w:r>
      <w:ins w:id="498" w:author="Pyle, Laura L" w:date="2019-09-28T19:28:00Z">
        <w:r w:rsidR="00114836" w:rsidRPr="009E0C74">
          <w:t xml:space="preserve">Bergenstal RM, Riddlesworth TD, Kollman C, Li Z, Brown AS, </w:t>
        </w:r>
      </w:ins>
      <w:r w:rsidRPr="009E0C74">
        <w:t>et al.</w:t>
      </w:r>
      <w:del w:id="499" w:author="Pyle, Laura L" w:date="2019-09-28T19:30:00Z">
        <w:r w:rsidRPr="009E0C74" w:rsidDel="00114836">
          <w:delText>,</w:delText>
        </w:r>
      </w:del>
      <w:r w:rsidRPr="009E0C74">
        <w:t xml:space="preserve"> </w:t>
      </w:r>
      <w:r w:rsidRPr="007B2523">
        <w:rPr>
          <w:rPrChange w:id="500" w:author="Pyle, Laura L" w:date="2019-09-28T19:38:00Z">
            <w:rPr>
              <w:i/>
            </w:rPr>
          </w:rPrChange>
        </w:rPr>
        <w:t>Validation of Time in Range as an Outcome Measure for Diabetes Clinical Trials.</w:t>
      </w:r>
      <w:r w:rsidRPr="009E0C74">
        <w:t xml:space="preserve"> Diabetes Care</w:t>
      </w:r>
      <w:del w:id="501" w:author="Pyle, Laura L" w:date="2019-09-28T19:38:00Z">
        <w:r w:rsidRPr="009E0C74" w:rsidDel="007B2523">
          <w:delText>,</w:delText>
        </w:r>
      </w:del>
      <w:r w:rsidRPr="009E0C74">
        <w:t xml:space="preserve"> 2019</w:t>
      </w:r>
      <w:del w:id="502" w:author="Pyle, Laura L" w:date="2019-09-28T19:38:00Z">
        <w:r w:rsidRPr="009E0C74" w:rsidDel="007B2523">
          <w:delText>.</w:delText>
        </w:r>
      </w:del>
      <w:ins w:id="503" w:author="Pyle, Laura L" w:date="2019-09-28T19:38:00Z">
        <w:r w:rsidR="007B2523">
          <w:t>;</w:t>
        </w:r>
      </w:ins>
      <w:r w:rsidRPr="009E0C74">
        <w:t xml:space="preserve"> </w:t>
      </w:r>
      <w:r w:rsidRPr="007B2523">
        <w:rPr>
          <w:rPrChange w:id="504" w:author="Pyle, Laura L" w:date="2019-09-28T19:38:00Z">
            <w:rPr>
              <w:b/>
            </w:rPr>
          </w:rPrChange>
        </w:rPr>
        <w:t>42</w:t>
      </w:r>
      <w:r w:rsidRPr="009E0C74">
        <w:t xml:space="preserve">(3): </w:t>
      </w:r>
      <w:del w:id="505" w:author="Pyle, Laura L" w:date="2019-09-28T19:38:00Z">
        <w:r w:rsidRPr="009E0C74" w:rsidDel="007B2523">
          <w:delText xml:space="preserve">p. </w:delText>
        </w:r>
      </w:del>
      <w:r w:rsidRPr="009E0C74">
        <w:t>400-405.</w:t>
      </w:r>
    </w:p>
    <w:p w14:paraId="61E87E5D" w14:textId="458B9E2A" w:rsidR="00610267" w:rsidRPr="009E0C74" w:rsidRDefault="00610267" w:rsidP="00610267">
      <w:pPr>
        <w:pStyle w:val="EndNoteBibliography"/>
        <w:ind w:left="720" w:hanging="720"/>
      </w:pPr>
      <w:r w:rsidRPr="009E0C74">
        <w:t>3.</w:t>
      </w:r>
      <w:r w:rsidRPr="009E0C74">
        <w:tab/>
        <w:t>Bergenstal</w:t>
      </w:r>
      <w:del w:id="506" w:author="Pyle, Laura L" w:date="2019-09-28T19:28:00Z">
        <w:r w:rsidRPr="009E0C74" w:rsidDel="00114836">
          <w:delText>,</w:delText>
        </w:r>
      </w:del>
      <w:r w:rsidRPr="009E0C74">
        <w:t xml:space="preserve"> R</w:t>
      </w:r>
      <w:del w:id="507" w:author="Pyle, Laura L" w:date="2019-09-28T19:28:00Z">
        <w:r w:rsidRPr="009E0C74" w:rsidDel="00114836">
          <w:delText>.</w:delText>
        </w:r>
      </w:del>
      <w:r w:rsidRPr="009E0C74">
        <w:t>M</w:t>
      </w:r>
      <w:del w:id="508" w:author="Pyle, Laura L" w:date="2019-09-28T19:28:00Z">
        <w:r w:rsidRPr="009E0C74" w:rsidDel="00114836">
          <w:delText>.</w:delText>
        </w:r>
      </w:del>
      <w:r w:rsidRPr="009E0C74">
        <w:t xml:space="preserve">, </w:t>
      </w:r>
      <w:ins w:id="509" w:author="Pyle, Laura L" w:date="2019-09-28T19:28:00Z">
        <w:r w:rsidR="00114836" w:rsidRPr="009E0C74">
          <w:t xml:space="preserve">Beck RW, Close KL, Grunberger G, Sacks DB, Kowalski A, </w:t>
        </w:r>
      </w:ins>
      <w:r w:rsidRPr="009E0C74">
        <w:t>et al.</w:t>
      </w:r>
      <w:del w:id="510" w:author="Pyle, Laura L" w:date="2019-09-28T19:30:00Z">
        <w:r w:rsidRPr="009E0C74" w:rsidDel="00114836">
          <w:delText>,</w:delText>
        </w:r>
      </w:del>
      <w:r w:rsidRPr="009E0C74">
        <w:t xml:space="preserve"> </w:t>
      </w:r>
      <w:r w:rsidRPr="007B2523">
        <w:rPr>
          <w:rPrChange w:id="511" w:author="Pyle, Laura L" w:date="2019-09-28T19:38:00Z">
            <w:rPr>
              <w:i/>
            </w:rPr>
          </w:rPrChange>
        </w:rPr>
        <w:t>Glucose Management Indicator (GMI): A New Term for Estimating A1C From Continuous Glucose Monitoring.</w:t>
      </w:r>
      <w:r w:rsidRPr="009E0C74">
        <w:t xml:space="preserve"> Diabetes Care</w:t>
      </w:r>
      <w:del w:id="512" w:author="Pyle, Laura L" w:date="2019-09-28T19:39:00Z">
        <w:r w:rsidRPr="009E0C74" w:rsidDel="007B2523">
          <w:delText>,</w:delText>
        </w:r>
      </w:del>
      <w:r w:rsidRPr="009E0C74">
        <w:t xml:space="preserve"> 2018</w:t>
      </w:r>
      <w:ins w:id="513" w:author="Pyle, Laura L" w:date="2019-09-28T19:47:00Z">
        <w:r w:rsidR="00C94504">
          <w:t>;</w:t>
        </w:r>
      </w:ins>
      <w:del w:id="514" w:author="Pyle, Laura L" w:date="2019-09-28T19:47:00Z">
        <w:r w:rsidRPr="009E0C74" w:rsidDel="00C94504">
          <w:delText>.</w:delText>
        </w:r>
      </w:del>
      <w:r w:rsidRPr="009E0C74">
        <w:t xml:space="preserve"> </w:t>
      </w:r>
      <w:r w:rsidRPr="007B2523">
        <w:rPr>
          <w:rPrChange w:id="515" w:author="Pyle, Laura L" w:date="2019-09-28T19:38:00Z">
            <w:rPr>
              <w:b/>
            </w:rPr>
          </w:rPrChange>
        </w:rPr>
        <w:t>41</w:t>
      </w:r>
      <w:r w:rsidRPr="009E0C74">
        <w:t xml:space="preserve">(11): </w:t>
      </w:r>
      <w:del w:id="516" w:author="Pyle, Laura L" w:date="2019-09-28T19:39:00Z">
        <w:r w:rsidRPr="009E0C74" w:rsidDel="007B2523">
          <w:delText xml:space="preserve">p. </w:delText>
        </w:r>
      </w:del>
      <w:r w:rsidRPr="009E0C74">
        <w:t>2275-2280.</w:t>
      </w:r>
    </w:p>
    <w:p w14:paraId="747D5C56" w14:textId="1515D7D5" w:rsidR="00610267" w:rsidRPr="009E0C74" w:rsidRDefault="00610267" w:rsidP="00610267">
      <w:pPr>
        <w:pStyle w:val="EndNoteBibliography"/>
        <w:ind w:left="720" w:hanging="720"/>
      </w:pPr>
      <w:r w:rsidRPr="009E0C74">
        <w:t>4.</w:t>
      </w:r>
      <w:r w:rsidRPr="009E0C74">
        <w:tab/>
        <w:t>Hernandez</w:t>
      </w:r>
      <w:del w:id="517" w:author="Pyle, Laura L" w:date="2019-09-28T19:32:00Z">
        <w:r w:rsidRPr="009E0C74" w:rsidDel="00114836">
          <w:delText>,</w:delText>
        </w:r>
      </w:del>
      <w:r w:rsidRPr="009E0C74">
        <w:t xml:space="preserve"> T</w:t>
      </w:r>
      <w:del w:id="518" w:author="Pyle, Laura L" w:date="2019-09-28T19:32:00Z">
        <w:r w:rsidRPr="009E0C74" w:rsidDel="00114836">
          <w:delText>.</w:delText>
        </w:r>
      </w:del>
      <w:r w:rsidRPr="009E0C74">
        <w:t>L</w:t>
      </w:r>
      <w:del w:id="519" w:author="Pyle, Laura L" w:date="2019-09-28T19:32:00Z">
        <w:r w:rsidRPr="009E0C74" w:rsidDel="00114836">
          <w:delText>.</w:delText>
        </w:r>
      </w:del>
      <w:ins w:id="520" w:author="Pyle, Laura L" w:date="2019-09-28T19:33:00Z">
        <w:r w:rsidR="00114836" w:rsidRPr="009E0C74">
          <w:t xml:space="preserve">, </w:t>
        </w:r>
      </w:ins>
      <w:del w:id="521" w:author="Pyle, Laura L" w:date="2019-09-28T19:33:00Z">
        <w:r w:rsidRPr="009E0C74" w:rsidDel="00114836">
          <w:delText xml:space="preserve"> and </w:delText>
        </w:r>
      </w:del>
      <w:del w:id="522" w:author="Pyle, Laura L" w:date="2019-09-28T19:32:00Z">
        <w:r w:rsidRPr="009E0C74" w:rsidDel="00114836">
          <w:delText xml:space="preserve">L.A. </w:delText>
        </w:r>
      </w:del>
      <w:r w:rsidRPr="009E0C74">
        <w:t>Barbour</w:t>
      </w:r>
      <w:ins w:id="523" w:author="Pyle, Laura L" w:date="2019-09-28T19:32:00Z">
        <w:r w:rsidR="00114836" w:rsidRPr="009E0C74">
          <w:t xml:space="preserve"> LA</w:t>
        </w:r>
      </w:ins>
      <w:del w:id="524" w:author="Pyle, Laura L" w:date="2019-09-28T19:31:00Z">
        <w:r w:rsidRPr="009E0C74" w:rsidDel="00114836">
          <w:delText>,</w:delText>
        </w:r>
      </w:del>
      <w:ins w:id="525" w:author="Pyle, Laura L" w:date="2019-09-28T19:31:00Z">
        <w:r w:rsidR="00114836" w:rsidRPr="009E0C74">
          <w:t>.</w:t>
        </w:r>
      </w:ins>
      <w:r w:rsidRPr="009E0C74">
        <w:t xml:space="preserve"> </w:t>
      </w:r>
      <w:r w:rsidRPr="007B2523">
        <w:rPr>
          <w:rPrChange w:id="526" w:author="Pyle, Laura L" w:date="2019-09-28T19:38:00Z">
            <w:rPr>
              <w:i/>
            </w:rPr>
          </w:rPrChange>
        </w:rPr>
        <w:t>A standard approach to continuous glucose monitor data in pregnancy for the study of fetal growth and infant outcomes.</w:t>
      </w:r>
      <w:r w:rsidRPr="009E0C74">
        <w:t xml:space="preserve"> Diabetes Technol Ther</w:t>
      </w:r>
      <w:del w:id="527" w:author="Pyle, Laura L" w:date="2019-09-28T19:39:00Z">
        <w:r w:rsidRPr="009E0C74" w:rsidDel="007B2523">
          <w:delText>,</w:delText>
        </w:r>
      </w:del>
      <w:r w:rsidRPr="009E0C74">
        <w:t xml:space="preserve"> 2013</w:t>
      </w:r>
      <w:del w:id="528" w:author="Pyle, Laura L" w:date="2019-09-28T19:47:00Z">
        <w:r w:rsidRPr="009E0C74" w:rsidDel="00C94504">
          <w:delText>.</w:delText>
        </w:r>
      </w:del>
      <w:ins w:id="529" w:author="Pyle, Laura L" w:date="2019-09-28T19:47:00Z">
        <w:r w:rsidR="00C94504">
          <w:t>;</w:t>
        </w:r>
      </w:ins>
      <w:r w:rsidRPr="009E0C74">
        <w:t xml:space="preserve"> </w:t>
      </w:r>
      <w:r w:rsidRPr="007B2523">
        <w:rPr>
          <w:rPrChange w:id="530" w:author="Pyle, Laura L" w:date="2019-09-28T19:38:00Z">
            <w:rPr>
              <w:b/>
            </w:rPr>
          </w:rPrChange>
        </w:rPr>
        <w:t>15</w:t>
      </w:r>
      <w:r w:rsidRPr="009E0C74">
        <w:t xml:space="preserve">(2): </w:t>
      </w:r>
      <w:del w:id="531" w:author="Pyle, Laura L" w:date="2019-09-28T19:39:00Z">
        <w:r w:rsidRPr="009E0C74" w:rsidDel="007B2523">
          <w:delText xml:space="preserve">p. </w:delText>
        </w:r>
      </w:del>
      <w:r w:rsidRPr="009E0C74">
        <w:t>172-9.</w:t>
      </w:r>
    </w:p>
    <w:p w14:paraId="0F06EC56" w14:textId="3B6D2FE8" w:rsidR="00610267" w:rsidRPr="009E0C74" w:rsidRDefault="00610267" w:rsidP="00610267">
      <w:pPr>
        <w:pStyle w:val="EndNoteBibliography"/>
        <w:ind w:left="720" w:hanging="720"/>
      </w:pPr>
      <w:r w:rsidRPr="009E0C74">
        <w:t>5.</w:t>
      </w:r>
      <w:r w:rsidRPr="009E0C74">
        <w:tab/>
        <w:t>Hill</w:t>
      </w:r>
      <w:del w:id="532" w:author="Pyle, Laura L" w:date="2019-09-28T19:29:00Z">
        <w:r w:rsidRPr="009E0C74" w:rsidDel="00114836">
          <w:delText>,</w:delText>
        </w:r>
      </w:del>
      <w:r w:rsidRPr="009E0C74">
        <w:t xml:space="preserve"> N</w:t>
      </w:r>
      <w:del w:id="533" w:author="Pyle, Laura L" w:date="2019-09-28T19:29:00Z">
        <w:r w:rsidRPr="009E0C74" w:rsidDel="00114836">
          <w:delText>.</w:delText>
        </w:r>
      </w:del>
      <w:r w:rsidRPr="009E0C74">
        <w:t>R</w:t>
      </w:r>
      <w:del w:id="534" w:author="Pyle, Laura L" w:date="2019-09-28T19:29:00Z">
        <w:r w:rsidRPr="009E0C74" w:rsidDel="00114836">
          <w:delText>.</w:delText>
        </w:r>
      </w:del>
      <w:r w:rsidRPr="009E0C74">
        <w:t xml:space="preserve">, </w:t>
      </w:r>
      <w:ins w:id="535" w:author="Pyle, Laura L" w:date="2019-09-28T19:29:00Z">
        <w:r w:rsidR="00114836" w:rsidRPr="009E0C74">
          <w:t>Oliver NS, Choudhary P, Levy JC, Hindmarsh P, Matthews DR</w:t>
        </w:r>
      </w:ins>
      <w:del w:id="536" w:author="Pyle, Laura L" w:date="2019-09-28T19:30:00Z">
        <w:r w:rsidRPr="009E0C74" w:rsidDel="00114836">
          <w:delText>et al.,</w:delText>
        </w:r>
      </w:del>
      <w:ins w:id="537" w:author="Pyle, Laura L" w:date="2019-09-28T19:30:00Z">
        <w:r w:rsidR="00114836" w:rsidRPr="009E0C74">
          <w:t>.</w:t>
        </w:r>
      </w:ins>
      <w:r w:rsidRPr="009E0C74">
        <w:t xml:space="preserve"> </w:t>
      </w:r>
      <w:r w:rsidRPr="007B2523">
        <w:rPr>
          <w:rPrChange w:id="538" w:author="Pyle, Laura L" w:date="2019-09-28T19:38:00Z">
            <w:rPr>
              <w:i/>
            </w:rPr>
          </w:rPrChange>
        </w:rPr>
        <w:t>Normal reference range for mean tissue glucose and glycemic variability derived from continuous glucose monitoring for subjects without diabetes in different ethnic groups.</w:t>
      </w:r>
      <w:r w:rsidRPr="009E0C74">
        <w:t xml:space="preserve"> Diabetes Technol Ther</w:t>
      </w:r>
      <w:del w:id="539" w:author="Pyle, Laura L" w:date="2019-09-28T19:39:00Z">
        <w:r w:rsidRPr="009E0C74" w:rsidDel="007B2523">
          <w:delText>,</w:delText>
        </w:r>
      </w:del>
      <w:r w:rsidRPr="009E0C74">
        <w:t xml:space="preserve"> 2011</w:t>
      </w:r>
      <w:ins w:id="540" w:author="Pyle, Laura L" w:date="2019-09-28T19:47:00Z">
        <w:r w:rsidR="00C94504">
          <w:t>;</w:t>
        </w:r>
      </w:ins>
      <w:del w:id="541" w:author="Pyle, Laura L" w:date="2019-09-28T19:47:00Z">
        <w:r w:rsidRPr="009E0C74" w:rsidDel="00C94504">
          <w:delText>.</w:delText>
        </w:r>
      </w:del>
      <w:r w:rsidRPr="009E0C74">
        <w:t xml:space="preserve"> </w:t>
      </w:r>
      <w:r w:rsidRPr="007B2523">
        <w:rPr>
          <w:rPrChange w:id="542" w:author="Pyle, Laura L" w:date="2019-09-28T19:38:00Z">
            <w:rPr>
              <w:b/>
            </w:rPr>
          </w:rPrChange>
        </w:rPr>
        <w:t>13</w:t>
      </w:r>
      <w:r w:rsidRPr="009E0C74">
        <w:t xml:space="preserve">(9): </w:t>
      </w:r>
      <w:del w:id="543" w:author="Pyle, Laura L" w:date="2019-09-28T19:39:00Z">
        <w:r w:rsidRPr="009E0C74" w:rsidDel="007B2523">
          <w:delText xml:space="preserve">p. </w:delText>
        </w:r>
      </w:del>
      <w:r w:rsidRPr="009E0C74">
        <w:t>921-8.</w:t>
      </w:r>
    </w:p>
    <w:p w14:paraId="4198FEDA" w14:textId="7A96918A" w:rsidR="00610267" w:rsidRPr="009E0C74" w:rsidRDefault="00610267" w:rsidP="00610267">
      <w:pPr>
        <w:pStyle w:val="EndNoteBibliography"/>
        <w:ind w:left="720" w:hanging="720"/>
      </w:pPr>
      <w:r w:rsidRPr="009E0C74">
        <w:t>6.</w:t>
      </w:r>
      <w:r w:rsidRPr="009E0C74">
        <w:tab/>
        <w:t>Sechterberger</w:t>
      </w:r>
      <w:del w:id="544" w:author="Pyle, Laura L" w:date="2019-09-28T19:32:00Z">
        <w:r w:rsidRPr="009E0C74" w:rsidDel="00114836">
          <w:delText>,</w:delText>
        </w:r>
      </w:del>
      <w:r w:rsidRPr="009E0C74">
        <w:t xml:space="preserve"> M</w:t>
      </w:r>
      <w:del w:id="545" w:author="Pyle, Laura L" w:date="2019-09-28T19:32:00Z">
        <w:r w:rsidRPr="009E0C74" w:rsidDel="00114836">
          <w:delText>.</w:delText>
        </w:r>
      </w:del>
      <w:r w:rsidRPr="009E0C74">
        <w:t>K</w:t>
      </w:r>
      <w:del w:id="546" w:author="Pyle, Laura L" w:date="2019-09-28T19:32:00Z">
        <w:r w:rsidRPr="009E0C74" w:rsidDel="00114836">
          <w:delText>.</w:delText>
        </w:r>
      </w:del>
      <w:r w:rsidRPr="009E0C74">
        <w:t xml:space="preserve">, </w:t>
      </w:r>
      <w:del w:id="547" w:author="Pyle, Laura L" w:date="2019-09-28T19:33:00Z">
        <w:r w:rsidRPr="009E0C74" w:rsidDel="00114836">
          <w:delText>Y</w:delText>
        </w:r>
      </w:del>
      <w:del w:id="548" w:author="Pyle, Laura L" w:date="2019-09-28T19:32:00Z">
        <w:r w:rsidRPr="009E0C74" w:rsidDel="00114836">
          <w:delText>.</w:delText>
        </w:r>
      </w:del>
      <w:del w:id="549" w:author="Pyle, Laura L" w:date="2019-09-28T19:33:00Z">
        <w:r w:rsidRPr="009E0C74" w:rsidDel="00114836">
          <w:delText>M</w:delText>
        </w:r>
      </w:del>
      <w:del w:id="550" w:author="Pyle, Laura L" w:date="2019-09-28T19:32:00Z">
        <w:r w:rsidRPr="009E0C74" w:rsidDel="00114836">
          <w:delText>.</w:delText>
        </w:r>
      </w:del>
      <w:del w:id="551" w:author="Pyle, Laura L" w:date="2019-09-28T19:33:00Z">
        <w:r w:rsidRPr="009E0C74" w:rsidDel="00114836">
          <w:delText xml:space="preserve"> </w:delText>
        </w:r>
      </w:del>
      <w:r w:rsidRPr="009E0C74">
        <w:t>Luijf</w:t>
      </w:r>
      <w:ins w:id="552" w:author="Pyle, Laura L" w:date="2019-09-28T19:32:00Z">
        <w:r w:rsidR="00114836" w:rsidRPr="009E0C74">
          <w:t xml:space="preserve"> YM</w:t>
        </w:r>
      </w:ins>
      <w:r w:rsidRPr="009E0C74">
        <w:t xml:space="preserve">, </w:t>
      </w:r>
      <w:del w:id="553" w:author="Pyle, Laura L" w:date="2019-09-28T19:33:00Z">
        <w:r w:rsidRPr="007B2523" w:rsidDel="00114836">
          <w:rPr>
            <w:rPrChange w:id="554" w:author="Pyle, Laura L" w:date="2019-09-28T19:38:00Z">
              <w:rPr/>
            </w:rPrChange>
          </w:rPr>
          <w:delText xml:space="preserve">and J.H. </w:delText>
        </w:r>
      </w:del>
      <w:r w:rsidRPr="007B2523">
        <w:rPr>
          <w:rPrChange w:id="555" w:author="Pyle, Laura L" w:date="2019-09-28T19:38:00Z">
            <w:rPr/>
          </w:rPrChange>
        </w:rPr>
        <w:t>Devries</w:t>
      </w:r>
      <w:ins w:id="556" w:author="Pyle, Laura L" w:date="2019-09-28T19:33:00Z">
        <w:r w:rsidR="00114836" w:rsidRPr="007B2523">
          <w:rPr>
            <w:rPrChange w:id="557" w:author="Pyle, Laura L" w:date="2019-09-28T19:38:00Z">
              <w:rPr/>
            </w:rPrChange>
          </w:rPr>
          <w:t xml:space="preserve"> JH</w:t>
        </w:r>
      </w:ins>
      <w:ins w:id="558" w:author="Pyle, Laura L" w:date="2019-09-28T19:31:00Z">
        <w:r w:rsidR="00114836" w:rsidRPr="007B2523">
          <w:rPr>
            <w:rPrChange w:id="559" w:author="Pyle, Laura L" w:date="2019-09-28T19:38:00Z">
              <w:rPr/>
            </w:rPrChange>
          </w:rPr>
          <w:t>.</w:t>
        </w:r>
      </w:ins>
      <w:del w:id="560" w:author="Pyle, Laura L" w:date="2019-09-28T19:31:00Z">
        <w:r w:rsidRPr="007B2523" w:rsidDel="00114836">
          <w:rPr>
            <w:rPrChange w:id="561" w:author="Pyle, Laura L" w:date="2019-09-28T19:38:00Z">
              <w:rPr/>
            </w:rPrChange>
          </w:rPr>
          <w:delText>,</w:delText>
        </w:r>
      </w:del>
      <w:r w:rsidRPr="007B2523">
        <w:rPr>
          <w:rPrChange w:id="562" w:author="Pyle, Laura L" w:date="2019-09-28T19:38:00Z">
            <w:rPr/>
          </w:rPrChange>
        </w:rPr>
        <w:t xml:space="preserve"> </w:t>
      </w:r>
      <w:r w:rsidRPr="007B2523">
        <w:rPr>
          <w:rPrChange w:id="563" w:author="Pyle, Laura L" w:date="2019-09-28T19:38:00Z">
            <w:rPr>
              <w:i/>
            </w:rPr>
          </w:rPrChange>
        </w:rPr>
        <w:t>Poor agreement of computerized calculators for mean amplitude of glycemic excursions.</w:t>
      </w:r>
      <w:r w:rsidRPr="009E0C74">
        <w:t xml:space="preserve"> Diabetes Technol Ther</w:t>
      </w:r>
      <w:del w:id="564" w:author="Pyle, Laura L" w:date="2019-09-28T19:39:00Z">
        <w:r w:rsidRPr="009E0C74" w:rsidDel="007B2523">
          <w:delText>,</w:delText>
        </w:r>
      </w:del>
      <w:r w:rsidRPr="009E0C74">
        <w:t xml:space="preserve"> 2014</w:t>
      </w:r>
      <w:ins w:id="565" w:author="Pyle, Laura L" w:date="2019-09-28T19:47:00Z">
        <w:r w:rsidR="00C94504">
          <w:t>;</w:t>
        </w:r>
      </w:ins>
      <w:del w:id="566" w:author="Pyle, Laura L" w:date="2019-09-28T19:47:00Z">
        <w:r w:rsidRPr="009E0C74" w:rsidDel="00C94504">
          <w:delText>.</w:delText>
        </w:r>
      </w:del>
      <w:r w:rsidRPr="009E0C74">
        <w:t xml:space="preserve"> </w:t>
      </w:r>
      <w:r w:rsidRPr="007B2523">
        <w:rPr>
          <w:rPrChange w:id="567" w:author="Pyle, Laura L" w:date="2019-09-28T19:38:00Z">
            <w:rPr>
              <w:b/>
            </w:rPr>
          </w:rPrChange>
        </w:rPr>
        <w:t>16</w:t>
      </w:r>
      <w:r w:rsidRPr="009E0C74">
        <w:t xml:space="preserve">(2): </w:t>
      </w:r>
      <w:del w:id="568" w:author="Pyle, Laura L" w:date="2019-09-28T19:39:00Z">
        <w:r w:rsidRPr="009E0C74" w:rsidDel="007B2523">
          <w:delText xml:space="preserve">p. </w:delText>
        </w:r>
      </w:del>
      <w:r w:rsidRPr="009E0C74">
        <w:t>72-5.</w:t>
      </w:r>
    </w:p>
    <w:p w14:paraId="74B33463" w14:textId="21F5D656" w:rsidR="00610267" w:rsidRPr="009E0C74" w:rsidRDefault="00610267" w:rsidP="00610267">
      <w:pPr>
        <w:pStyle w:val="EndNoteBibliography"/>
        <w:ind w:left="720" w:hanging="720"/>
      </w:pPr>
      <w:r w:rsidRPr="009E0C74">
        <w:t>7.</w:t>
      </w:r>
      <w:r w:rsidRPr="009E0C74">
        <w:tab/>
        <w:t>Zhang</w:t>
      </w:r>
      <w:del w:id="569" w:author="Pyle, Laura L" w:date="2019-09-28T19:33:00Z">
        <w:r w:rsidRPr="009E0C74" w:rsidDel="00114836">
          <w:delText>,</w:delText>
        </w:r>
      </w:del>
      <w:r w:rsidRPr="009E0C74">
        <w:t xml:space="preserve"> X</w:t>
      </w:r>
      <w:del w:id="570" w:author="Pyle, Laura L" w:date="2019-09-28T19:33:00Z">
        <w:r w:rsidRPr="009E0C74" w:rsidDel="00114836">
          <w:delText>.</w:delText>
        </w:r>
      </w:del>
      <w:r w:rsidRPr="009E0C74">
        <w:t>D</w:t>
      </w:r>
      <w:del w:id="571" w:author="Pyle, Laura L" w:date="2019-09-28T19:33:00Z">
        <w:r w:rsidRPr="009E0C74" w:rsidDel="00114836">
          <w:delText>.</w:delText>
        </w:r>
      </w:del>
      <w:r w:rsidRPr="009E0C74">
        <w:t xml:space="preserve">, </w:t>
      </w:r>
      <w:del w:id="572" w:author="Pyle, Laura L" w:date="2019-09-28T19:33:00Z">
        <w:r w:rsidRPr="009E0C74" w:rsidDel="00114836">
          <w:delText xml:space="preserve">Z. </w:delText>
        </w:r>
      </w:del>
      <w:r w:rsidRPr="009E0C74">
        <w:t>Zhang</w:t>
      </w:r>
      <w:ins w:id="573" w:author="Pyle, Laura L" w:date="2019-09-28T19:33:00Z">
        <w:r w:rsidR="00114836" w:rsidRPr="009E0C74">
          <w:t xml:space="preserve"> Z</w:t>
        </w:r>
      </w:ins>
      <w:r w:rsidRPr="009E0C74">
        <w:t xml:space="preserve">, </w:t>
      </w:r>
      <w:del w:id="574" w:author="Pyle, Laura L" w:date="2019-09-28T19:33:00Z">
        <w:r w:rsidRPr="009E0C74" w:rsidDel="00114836">
          <w:delText xml:space="preserve">and D. </w:delText>
        </w:r>
      </w:del>
      <w:r w:rsidRPr="009E0C74">
        <w:t>Wang</w:t>
      </w:r>
      <w:ins w:id="575" w:author="Pyle, Laura L" w:date="2019-09-28T19:33:00Z">
        <w:r w:rsidR="00114836" w:rsidRPr="009E0C74">
          <w:t xml:space="preserve"> D</w:t>
        </w:r>
      </w:ins>
      <w:ins w:id="576" w:author="Pyle, Laura L" w:date="2019-09-28T19:31:00Z">
        <w:r w:rsidR="00114836" w:rsidRPr="009E0C74">
          <w:t>.</w:t>
        </w:r>
      </w:ins>
      <w:del w:id="577" w:author="Pyle, Laura L" w:date="2019-09-28T19:31:00Z">
        <w:r w:rsidRPr="007B2523" w:rsidDel="00114836">
          <w:rPr>
            <w:rPrChange w:id="578" w:author="Pyle, Laura L" w:date="2019-09-28T19:38:00Z">
              <w:rPr/>
            </w:rPrChange>
          </w:rPr>
          <w:delText>,</w:delText>
        </w:r>
      </w:del>
      <w:r w:rsidRPr="007B2523">
        <w:rPr>
          <w:rPrChange w:id="579" w:author="Pyle, Laura L" w:date="2019-09-28T19:38:00Z">
            <w:rPr/>
          </w:rPrChange>
        </w:rPr>
        <w:t xml:space="preserve"> </w:t>
      </w:r>
      <w:r w:rsidRPr="007B2523">
        <w:rPr>
          <w:rPrChange w:id="580" w:author="Pyle, Laura L" w:date="2019-09-28T19:38:00Z">
            <w:rPr>
              <w:i/>
            </w:rPr>
          </w:rPrChange>
        </w:rPr>
        <w:t>CGManalyzer: an R package for analyzing continuous glucose monitoring studies.</w:t>
      </w:r>
      <w:r w:rsidRPr="009E0C74">
        <w:t xml:space="preserve"> Bioinformatics</w:t>
      </w:r>
      <w:del w:id="581" w:author="Pyle, Laura L" w:date="2019-09-28T19:39:00Z">
        <w:r w:rsidRPr="009E0C74" w:rsidDel="007B2523">
          <w:delText>,</w:delText>
        </w:r>
      </w:del>
      <w:r w:rsidRPr="009E0C74">
        <w:t xml:space="preserve"> 2018</w:t>
      </w:r>
      <w:del w:id="582" w:author="Pyle, Laura L" w:date="2019-09-28T19:47:00Z">
        <w:r w:rsidRPr="009E0C74" w:rsidDel="00C94504">
          <w:delText>.</w:delText>
        </w:r>
      </w:del>
      <w:ins w:id="583" w:author="Pyle, Laura L" w:date="2019-09-28T19:47:00Z">
        <w:r w:rsidR="00C94504">
          <w:t>;</w:t>
        </w:r>
      </w:ins>
      <w:r w:rsidRPr="009E0C74">
        <w:t xml:space="preserve"> </w:t>
      </w:r>
      <w:r w:rsidRPr="007B2523">
        <w:rPr>
          <w:rPrChange w:id="584" w:author="Pyle, Laura L" w:date="2019-09-28T19:38:00Z">
            <w:rPr>
              <w:b/>
            </w:rPr>
          </w:rPrChange>
        </w:rPr>
        <w:t>34</w:t>
      </w:r>
      <w:r w:rsidRPr="009E0C74">
        <w:t xml:space="preserve">(9): </w:t>
      </w:r>
      <w:del w:id="585" w:author="Pyle, Laura L" w:date="2019-09-28T19:39:00Z">
        <w:r w:rsidRPr="009E0C74" w:rsidDel="007B2523">
          <w:delText xml:space="preserve">p. </w:delText>
        </w:r>
      </w:del>
      <w:r w:rsidRPr="009E0C74">
        <w:t>1609-1611.</w:t>
      </w:r>
    </w:p>
    <w:p w14:paraId="50BE0D59" w14:textId="4938CF44" w:rsidR="00610267" w:rsidRPr="009E0C74" w:rsidRDefault="00610267" w:rsidP="00610267">
      <w:pPr>
        <w:pStyle w:val="EndNoteBibliography"/>
        <w:ind w:left="720" w:hanging="720"/>
      </w:pPr>
      <w:r w:rsidRPr="009E0C74">
        <w:t>8.</w:t>
      </w:r>
      <w:r w:rsidRPr="009E0C74">
        <w:tab/>
        <w:t>Danne</w:t>
      </w:r>
      <w:del w:id="586" w:author="Pyle, Laura L" w:date="2019-09-28T19:33:00Z">
        <w:r w:rsidRPr="009E0C74" w:rsidDel="00114836">
          <w:delText>,</w:delText>
        </w:r>
      </w:del>
      <w:r w:rsidRPr="009E0C74">
        <w:t xml:space="preserve"> T</w:t>
      </w:r>
      <w:del w:id="587" w:author="Pyle, Laura L" w:date="2019-09-28T19:34:00Z">
        <w:r w:rsidRPr="009E0C74" w:rsidDel="00114836">
          <w:delText>.</w:delText>
        </w:r>
      </w:del>
      <w:r w:rsidRPr="009E0C74">
        <w:t xml:space="preserve">, </w:t>
      </w:r>
      <w:ins w:id="588" w:author="Pyle, Laura L" w:date="2019-09-28T19:34:00Z">
        <w:r w:rsidR="004637EA" w:rsidRPr="009E0C74">
          <w:t xml:space="preserve">Nimri R, Battelino T, Bergenstal R, Close KL, DeVries JH, </w:t>
        </w:r>
      </w:ins>
      <w:r w:rsidRPr="009E0C74">
        <w:t>et al.</w:t>
      </w:r>
      <w:del w:id="589" w:author="Pyle, Laura L" w:date="2019-09-28T19:34:00Z">
        <w:r w:rsidRPr="009E0C74" w:rsidDel="004637EA">
          <w:delText>,</w:delText>
        </w:r>
      </w:del>
      <w:r w:rsidRPr="009E0C74">
        <w:t xml:space="preserve"> </w:t>
      </w:r>
      <w:r w:rsidRPr="007B2523">
        <w:rPr>
          <w:rPrChange w:id="590" w:author="Pyle, Laura L" w:date="2019-09-28T19:38:00Z">
            <w:rPr>
              <w:i/>
            </w:rPr>
          </w:rPrChange>
        </w:rPr>
        <w:t>International Consensus on Use of Continuous Glucose Monitoring.</w:t>
      </w:r>
      <w:r w:rsidRPr="009E0C74">
        <w:t xml:space="preserve"> Diabetes Care</w:t>
      </w:r>
      <w:del w:id="591" w:author="Pyle, Laura L" w:date="2019-09-28T19:39:00Z">
        <w:r w:rsidRPr="009E0C74" w:rsidDel="007B2523">
          <w:delText>,</w:delText>
        </w:r>
      </w:del>
      <w:r w:rsidRPr="009E0C74">
        <w:t xml:space="preserve"> 2017</w:t>
      </w:r>
      <w:ins w:id="592" w:author="Pyle, Laura L" w:date="2019-09-28T19:48:00Z">
        <w:r w:rsidR="00C94504">
          <w:t>;</w:t>
        </w:r>
      </w:ins>
      <w:del w:id="593" w:author="Pyle, Laura L" w:date="2019-09-28T19:48:00Z">
        <w:r w:rsidRPr="009E0C74" w:rsidDel="00C94504">
          <w:delText>.</w:delText>
        </w:r>
      </w:del>
      <w:r w:rsidRPr="009E0C74">
        <w:t xml:space="preserve"> </w:t>
      </w:r>
      <w:r w:rsidRPr="007B2523">
        <w:rPr>
          <w:rPrChange w:id="594" w:author="Pyle, Laura L" w:date="2019-09-28T19:38:00Z">
            <w:rPr>
              <w:b/>
            </w:rPr>
          </w:rPrChange>
        </w:rPr>
        <w:t>40</w:t>
      </w:r>
      <w:r w:rsidRPr="009E0C74">
        <w:t xml:space="preserve">(12): </w:t>
      </w:r>
      <w:del w:id="595" w:author="Pyle, Laura L" w:date="2019-09-28T19:39:00Z">
        <w:r w:rsidRPr="009E0C74" w:rsidDel="007B2523">
          <w:delText xml:space="preserve">p. </w:delText>
        </w:r>
      </w:del>
      <w:r w:rsidRPr="009E0C74">
        <w:t>1631-1640.</w:t>
      </w:r>
    </w:p>
    <w:p w14:paraId="727111E2" w14:textId="6FDC011C" w:rsidR="00610267" w:rsidRPr="009E0C74" w:rsidRDefault="00610267" w:rsidP="00610267">
      <w:pPr>
        <w:pStyle w:val="EndNoteBibliography"/>
        <w:ind w:left="720" w:hanging="720"/>
      </w:pPr>
      <w:r w:rsidRPr="009E0C74">
        <w:t>9.</w:t>
      </w:r>
      <w:r w:rsidRPr="009E0C74">
        <w:tab/>
        <w:t>Baghurst</w:t>
      </w:r>
      <w:del w:id="596" w:author="Pyle, Laura L" w:date="2019-09-28T19:34:00Z">
        <w:r w:rsidRPr="009E0C74" w:rsidDel="004637EA">
          <w:delText>,</w:delText>
        </w:r>
      </w:del>
      <w:r w:rsidRPr="009E0C74">
        <w:t xml:space="preserve"> P</w:t>
      </w:r>
      <w:del w:id="597" w:author="Pyle, Laura L" w:date="2019-09-28T19:34:00Z">
        <w:r w:rsidRPr="009E0C74" w:rsidDel="004637EA">
          <w:delText>.</w:delText>
        </w:r>
      </w:del>
      <w:r w:rsidRPr="009E0C74">
        <w:t>A</w:t>
      </w:r>
      <w:del w:id="598" w:author="Pyle, Laura L" w:date="2019-09-28T19:34:00Z">
        <w:r w:rsidRPr="009E0C74" w:rsidDel="004637EA">
          <w:delText>.</w:delText>
        </w:r>
      </w:del>
      <w:del w:id="599" w:author="Pyle, Laura L" w:date="2019-09-28T19:31:00Z">
        <w:r w:rsidRPr="009E0C74" w:rsidDel="00114836">
          <w:delText>,</w:delText>
        </w:r>
      </w:del>
      <w:ins w:id="600" w:author="Pyle, Laura L" w:date="2019-09-28T19:31:00Z">
        <w:r w:rsidR="00114836" w:rsidRPr="009E0C74">
          <w:t>.</w:t>
        </w:r>
      </w:ins>
      <w:r w:rsidRPr="009E0C74">
        <w:t xml:space="preserve"> </w:t>
      </w:r>
      <w:r w:rsidRPr="007B2523">
        <w:rPr>
          <w:rPrChange w:id="601" w:author="Pyle, Laura L" w:date="2019-09-28T19:38:00Z">
            <w:rPr>
              <w:i/>
            </w:rPr>
          </w:rPrChange>
        </w:rPr>
        <w:t>Calculating the mean amplitude of glycemic excursion from continuous glucose monitoring data: an automated algorithm.</w:t>
      </w:r>
      <w:r w:rsidRPr="009E0C74">
        <w:t xml:space="preserve"> Diabetes Technol Ther</w:t>
      </w:r>
      <w:del w:id="602" w:author="Pyle, Laura L" w:date="2019-09-28T19:40:00Z">
        <w:r w:rsidRPr="009E0C74" w:rsidDel="007B2523">
          <w:delText>,</w:delText>
        </w:r>
      </w:del>
      <w:r w:rsidRPr="009E0C74">
        <w:t xml:space="preserve"> 2011</w:t>
      </w:r>
      <w:del w:id="603" w:author="Pyle, Laura L" w:date="2019-09-28T19:48:00Z">
        <w:r w:rsidRPr="009E0C74" w:rsidDel="00C94504">
          <w:delText>.</w:delText>
        </w:r>
      </w:del>
      <w:ins w:id="604" w:author="Pyle, Laura L" w:date="2019-09-28T19:48:00Z">
        <w:r w:rsidR="00C94504">
          <w:t>;</w:t>
        </w:r>
      </w:ins>
      <w:r w:rsidRPr="009E0C74">
        <w:t xml:space="preserve"> </w:t>
      </w:r>
      <w:r w:rsidRPr="007B2523">
        <w:rPr>
          <w:rPrChange w:id="605" w:author="Pyle, Laura L" w:date="2019-09-28T19:38:00Z">
            <w:rPr>
              <w:b/>
            </w:rPr>
          </w:rPrChange>
        </w:rPr>
        <w:t>13</w:t>
      </w:r>
      <w:r w:rsidRPr="009E0C74">
        <w:t xml:space="preserve">(3): </w:t>
      </w:r>
      <w:del w:id="606" w:author="Pyle, Laura L" w:date="2019-09-28T19:40:00Z">
        <w:r w:rsidRPr="009E0C74" w:rsidDel="007B2523">
          <w:delText xml:space="preserve">p. </w:delText>
        </w:r>
      </w:del>
      <w:r w:rsidRPr="009E0C74">
        <w:t>296-302.</w:t>
      </w:r>
    </w:p>
    <w:p w14:paraId="78473943" w14:textId="06B8A978" w:rsidR="00610267" w:rsidRPr="009E0C74" w:rsidRDefault="00610267" w:rsidP="00610267">
      <w:pPr>
        <w:pStyle w:val="EndNoteBibliography"/>
        <w:ind w:left="720" w:hanging="720"/>
      </w:pPr>
      <w:r w:rsidRPr="009E0C74">
        <w:t>10.</w:t>
      </w:r>
      <w:r w:rsidRPr="009E0C74">
        <w:tab/>
        <w:t>Harris</w:t>
      </w:r>
      <w:del w:id="607" w:author="Pyle, Laura L" w:date="2019-09-28T19:34:00Z">
        <w:r w:rsidRPr="009E0C74" w:rsidDel="004637EA">
          <w:delText>,</w:delText>
        </w:r>
      </w:del>
      <w:r w:rsidRPr="009E0C74">
        <w:t xml:space="preserve"> P</w:t>
      </w:r>
      <w:del w:id="608" w:author="Pyle, Laura L" w:date="2019-09-28T19:34:00Z">
        <w:r w:rsidRPr="009E0C74" w:rsidDel="004637EA">
          <w:delText>.</w:delText>
        </w:r>
      </w:del>
      <w:r w:rsidRPr="009E0C74">
        <w:t>A</w:t>
      </w:r>
      <w:del w:id="609" w:author="Pyle, Laura L" w:date="2019-09-28T19:34:00Z">
        <w:r w:rsidRPr="009E0C74" w:rsidDel="004637EA">
          <w:delText>.</w:delText>
        </w:r>
      </w:del>
      <w:r w:rsidRPr="009E0C74">
        <w:t xml:space="preserve">, </w:t>
      </w:r>
      <w:ins w:id="610" w:author="Pyle, Laura L" w:date="2019-09-28T19:35:00Z">
        <w:r w:rsidR="004637EA" w:rsidRPr="007B2523">
          <w:rPr>
            <w:rPrChange w:id="611" w:author="Pyle, Laura L" w:date="2019-09-28T19:38:00Z">
              <w:rPr/>
            </w:rPrChange>
          </w:rPr>
          <w:t>Taylor R, Thielke R, Payne J, Gonzalez N, Conde JG</w:t>
        </w:r>
      </w:ins>
      <w:del w:id="612" w:author="Pyle, Laura L" w:date="2019-09-28T19:35:00Z">
        <w:r w:rsidRPr="007B2523" w:rsidDel="004637EA">
          <w:rPr>
            <w:rPrChange w:id="613" w:author="Pyle, Laura L" w:date="2019-09-28T19:38:00Z">
              <w:rPr/>
            </w:rPrChange>
          </w:rPr>
          <w:delText>et al</w:delText>
        </w:r>
      </w:del>
      <w:r w:rsidRPr="007B2523">
        <w:rPr>
          <w:rPrChange w:id="614" w:author="Pyle, Laura L" w:date="2019-09-28T19:38:00Z">
            <w:rPr/>
          </w:rPrChange>
        </w:rPr>
        <w:t>.</w:t>
      </w:r>
      <w:del w:id="615" w:author="Pyle, Laura L" w:date="2019-09-28T19:31:00Z">
        <w:r w:rsidRPr="007B2523" w:rsidDel="00114836">
          <w:rPr>
            <w:rPrChange w:id="616" w:author="Pyle, Laura L" w:date="2019-09-28T19:38:00Z">
              <w:rPr/>
            </w:rPrChange>
          </w:rPr>
          <w:delText>,</w:delText>
        </w:r>
      </w:del>
      <w:r w:rsidRPr="007B2523">
        <w:rPr>
          <w:rPrChange w:id="617" w:author="Pyle, Laura L" w:date="2019-09-28T19:38:00Z">
            <w:rPr/>
          </w:rPrChange>
        </w:rPr>
        <w:t xml:space="preserve"> </w:t>
      </w:r>
      <w:r w:rsidRPr="007B2523">
        <w:rPr>
          <w:rPrChange w:id="618" w:author="Pyle, Laura L" w:date="2019-09-28T19:38:00Z">
            <w:rPr>
              <w:i/>
            </w:rPr>
          </w:rPrChange>
        </w:rPr>
        <w:t>Research electronic data capture (REDCap)--a metadata-driven methodology and workflow process for providing translational research informatics support.</w:t>
      </w:r>
      <w:r w:rsidRPr="009E0C74">
        <w:t xml:space="preserve"> J Biomed Inform</w:t>
      </w:r>
      <w:del w:id="619" w:author="Pyle, Laura L" w:date="2019-09-28T19:40:00Z">
        <w:r w:rsidRPr="009E0C74" w:rsidDel="007B2523">
          <w:delText>,</w:delText>
        </w:r>
      </w:del>
      <w:r w:rsidRPr="009E0C74">
        <w:t xml:space="preserve"> 2009</w:t>
      </w:r>
      <w:ins w:id="620" w:author="Pyle, Laura L" w:date="2019-09-28T19:48:00Z">
        <w:r w:rsidR="00C94504">
          <w:t>;</w:t>
        </w:r>
      </w:ins>
      <w:del w:id="621" w:author="Pyle, Laura L" w:date="2019-09-28T19:48:00Z">
        <w:r w:rsidRPr="009E0C74" w:rsidDel="00C94504">
          <w:delText>.</w:delText>
        </w:r>
      </w:del>
      <w:r w:rsidRPr="009E0C74">
        <w:t xml:space="preserve"> </w:t>
      </w:r>
      <w:r w:rsidRPr="007B2523">
        <w:rPr>
          <w:rPrChange w:id="622" w:author="Pyle, Laura L" w:date="2019-09-28T19:38:00Z">
            <w:rPr>
              <w:b/>
            </w:rPr>
          </w:rPrChange>
        </w:rPr>
        <w:t>42</w:t>
      </w:r>
      <w:r w:rsidRPr="009E0C74">
        <w:t xml:space="preserve">(2): </w:t>
      </w:r>
      <w:del w:id="623" w:author="Pyle, Laura L" w:date="2019-09-28T19:40:00Z">
        <w:r w:rsidRPr="009E0C74" w:rsidDel="007B2523">
          <w:delText xml:space="preserve">p. </w:delText>
        </w:r>
      </w:del>
      <w:r w:rsidRPr="009E0C74">
        <w:t>377-81.</w:t>
      </w:r>
    </w:p>
    <w:p w14:paraId="6A02C8FB" w14:textId="7683E897" w:rsidR="00610267" w:rsidRPr="009E0C74" w:rsidRDefault="00610267" w:rsidP="00610267">
      <w:pPr>
        <w:pStyle w:val="EndNoteBibliography"/>
        <w:ind w:left="720" w:hanging="720"/>
      </w:pPr>
      <w:r w:rsidRPr="009E0C74">
        <w:t>11.</w:t>
      </w:r>
      <w:r w:rsidRPr="009E0C74">
        <w:tab/>
        <w:t>Tukey</w:t>
      </w:r>
      <w:del w:id="624" w:author="Pyle, Laura L" w:date="2019-09-28T19:35:00Z">
        <w:r w:rsidRPr="009E0C74" w:rsidDel="004637EA">
          <w:delText>,</w:delText>
        </w:r>
      </w:del>
      <w:r w:rsidRPr="009E0C74">
        <w:t xml:space="preserve"> J</w:t>
      </w:r>
      <w:del w:id="625" w:author="Pyle, Laura L" w:date="2019-09-28T19:35:00Z">
        <w:r w:rsidRPr="009E0C74" w:rsidDel="004637EA">
          <w:delText>.</w:delText>
        </w:r>
      </w:del>
      <w:r w:rsidRPr="009E0C74">
        <w:t>W.</w:t>
      </w:r>
      <w:del w:id="626" w:author="Pyle, Laura L" w:date="2019-09-28T19:31:00Z">
        <w:r w:rsidRPr="009E0C74" w:rsidDel="00114836">
          <w:delText>,</w:delText>
        </w:r>
      </w:del>
      <w:r w:rsidRPr="009E0C74">
        <w:t xml:space="preserve"> </w:t>
      </w:r>
      <w:r w:rsidRPr="007B2523">
        <w:rPr>
          <w:rPrChange w:id="627" w:author="Pyle, Laura L" w:date="2019-09-28T19:38:00Z">
            <w:rPr>
              <w:i/>
            </w:rPr>
          </w:rPrChange>
        </w:rPr>
        <w:t>Exploratory data analysis</w:t>
      </w:r>
      <w:r w:rsidRPr="009E0C74">
        <w:t xml:space="preserve">. </w:t>
      </w:r>
      <w:del w:id="628" w:author="Pyle, Laura L" w:date="2019-09-28T19:41:00Z">
        <w:r w:rsidRPr="009E0C74" w:rsidDel="007B2523">
          <w:delText>First</w:delText>
        </w:r>
      </w:del>
      <w:ins w:id="629" w:author="Pyle, Laura L" w:date="2019-09-28T19:41:00Z">
        <w:r w:rsidR="007B2523">
          <w:t>1st</w:t>
        </w:r>
      </w:ins>
      <w:r w:rsidRPr="009E0C74">
        <w:t xml:space="preserve"> ed</w:t>
      </w:r>
      <w:del w:id="630" w:author="Pyle, Laura L" w:date="2019-09-28T19:41:00Z">
        <w:r w:rsidRPr="009E0C74" w:rsidDel="007B2523">
          <w:delText>ition, [2020 edition]. ed</w:delText>
        </w:r>
      </w:del>
      <w:r w:rsidRPr="009E0C74">
        <w:t xml:space="preserve">. </w:t>
      </w:r>
      <w:del w:id="631" w:author="Pyle, Laura L" w:date="2019-09-28T19:43:00Z">
        <w:r w:rsidRPr="009E0C74" w:rsidDel="007B2523">
          <w:delText>Pearson modern classic</w:delText>
        </w:r>
      </w:del>
      <w:ins w:id="632" w:author="Pyle, Laura L" w:date="2019-09-28T19:43:00Z">
        <w:r w:rsidR="007B2523">
          <w:t>Reading, MA</w:t>
        </w:r>
      </w:ins>
      <w:ins w:id="633" w:author="Pyle, Laura L" w:date="2019-09-28T19:44:00Z">
        <w:r w:rsidR="007B2523">
          <w:t>: Addison-Wesely; 1970</w:t>
        </w:r>
      </w:ins>
      <w:r w:rsidRPr="009E0C74">
        <w:t>.</w:t>
      </w:r>
      <w:del w:id="634" w:author="Pyle, Laura L" w:date="2019-09-28T19:43:00Z">
        <w:r w:rsidRPr="009E0C74" w:rsidDel="007B2523">
          <w:delText xml:space="preserve"> 2020, Hoboken, New Jersey: Pearson.</w:delText>
        </w:r>
      </w:del>
    </w:p>
    <w:p w14:paraId="189B9B1F" w14:textId="6AF261C4" w:rsidR="00610267" w:rsidRPr="009E0C74" w:rsidRDefault="00610267" w:rsidP="00610267">
      <w:pPr>
        <w:pStyle w:val="EndNoteBibliography"/>
        <w:ind w:left="720" w:hanging="720"/>
      </w:pPr>
      <w:r w:rsidRPr="009E0C74">
        <w:t>12.</w:t>
      </w:r>
      <w:r w:rsidRPr="009E0C74">
        <w:tab/>
        <w:t>Chambers</w:t>
      </w:r>
      <w:del w:id="635" w:author="Pyle, Laura L" w:date="2019-09-28T19:35:00Z">
        <w:r w:rsidRPr="009E0C74" w:rsidDel="004637EA">
          <w:delText>,</w:delText>
        </w:r>
      </w:del>
      <w:r w:rsidRPr="009E0C74">
        <w:t xml:space="preserve"> J</w:t>
      </w:r>
      <w:del w:id="636" w:author="Pyle, Laura L" w:date="2019-09-28T19:35:00Z">
        <w:r w:rsidRPr="009E0C74" w:rsidDel="004637EA">
          <w:delText>.</w:delText>
        </w:r>
      </w:del>
      <w:r w:rsidRPr="009E0C74">
        <w:t>M</w:t>
      </w:r>
      <w:del w:id="637" w:author="Pyle, Laura L" w:date="2019-09-28T19:36:00Z">
        <w:r w:rsidRPr="009E0C74" w:rsidDel="004637EA">
          <w:delText>.</w:delText>
        </w:r>
      </w:del>
      <w:ins w:id="638" w:author="Pyle, Laura L" w:date="2019-09-28T19:36:00Z">
        <w:r w:rsidR="004637EA" w:rsidRPr="009E0C74">
          <w:t>,</w:t>
        </w:r>
      </w:ins>
      <w:r w:rsidRPr="009E0C74">
        <w:t xml:space="preserve"> </w:t>
      </w:r>
      <w:del w:id="639" w:author="Pyle, Laura L" w:date="2019-09-28T19:35:00Z">
        <w:r w:rsidRPr="007B2523" w:rsidDel="004637EA">
          <w:rPr>
            <w:rPrChange w:id="640" w:author="Pyle, Laura L" w:date="2019-09-28T19:38:00Z">
              <w:rPr/>
            </w:rPrChange>
          </w:rPr>
          <w:delText>and</w:delText>
        </w:r>
      </w:del>
      <w:r w:rsidRPr="007B2523">
        <w:rPr>
          <w:rPrChange w:id="641" w:author="Pyle, Laura L" w:date="2019-09-28T19:38:00Z">
            <w:rPr/>
          </w:rPrChange>
        </w:rPr>
        <w:t xml:space="preserve"> </w:t>
      </w:r>
      <w:del w:id="642" w:author="Pyle, Laura L" w:date="2019-09-28T19:36:00Z">
        <w:r w:rsidRPr="007B2523" w:rsidDel="004637EA">
          <w:rPr>
            <w:rPrChange w:id="643" w:author="Pyle, Laura L" w:date="2019-09-28T19:38:00Z">
              <w:rPr/>
            </w:rPrChange>
          </w:rPr>
          <w:delText xml:space="preserve">T. </w:delText>
        </w:r>
      </w:del>
      <w:r w:rsidRPr="007B2523">
        <w:rPr>
          <w:rPrChange w:id="644" w:author="Pyle, Laura L" w:date="2019-09-28T19:38:00Z">
            <w:rPr/>
          </w:rPrChange>
        </w:rPr>
        <w:t>Hastie</w:t>
      </w:r>
      <w:ins w:id="645" w:author="Pyle, Laura L" w:date="2019-09-28T19:36:00Z">
        <w:r w:rsidR="004637EA" w:rsidRPr="007B2523">
          <w:rPr>
            <w:rPrChange w:id="646" w:author="Pyle, Laura L" w:date="2019-09-28T19:38:00Z">
              <w:rPr/>
            </w:rPrChange>
          </w:rPr>
          <w:t xml:space="preserve"> T</w:t>
        </w:r>
      </w:ins>
      <w:ins w:id="647" w:author="Pyle, Laura L" w:date="2019-09-28T19:31:00Z">
        <w:r w:rsidR="00114836" w:rsidRPr="007B2523">
          <w:rPr>
            <w:rPrChange w:id="648" w:author="Pyle, Laura L" w:date="2019-09-28T19:38:00Z">
              <w:rPr/>
            </w:rPrChange>
          </w:rPr>
          <w:t>.</w:t>
        </w:r>
      </w:ins>
      <w:del w:id="649" w:author="Pyle, Laura L" w:date="2019-09-28T19:31:00Z">
        <w:r w:rsidRPr="007B2523" w:rsidDel="00114836">
          <w:rPr>
            <w:rPrChange w:id="650" w:author="Pyle, Laura L" w:date="2019-09-28T19:38:00Z">
              <w:rPr/>
            </w:rPrChange>
          </w:rPr>
          <w:delText>,</w:delText>
        </w:r>
      </w:del>
      <w:r w:rsidRPr="007B2523">
        <w:rPr>
          <w:rPrChange w:id="651" w:author="Pyle, Laura L" w:date="2019-09-28T19:38:00Z">
            <w:rPr/>
          </w:rPrChange>
        </w:rPr>
        <w:t xml:space="preserve"> </w:t>
      </w:r>
      <w:r w:rsidRPr="007B2523">
        <w:rPr>
          <w:rPrChange w:id="652" w:author="Pyle, Laura L" w:date="2019-09-28T19:38:00Z">
            <w:rPr>
              <w:i/>
            </w:rPr>
          </w:rPrChange>
        </w:rPr>
        <w:t>Statistical models in S</w:t>
      </w:r>
      <w:r w:rsidRPr="009E0C74">
        <w:t xml:space="preserve">. </w:t>
      </w:r>
      <w:ins w:id="653" w:author="Pyle, Laura L" w:date="2019-09-28T19:45:00Z">
        <w:r w:rsidR="00F034C5">
          <w:t xml:space="preserve">Boca Raton, FL: </w:t>
        </w:r>
      </w:ins>
      <w:del w:id="654" w:author="Pyle, Laura L" w:date="2019-09-28T19:46:00Z">
        <w:r w:rsidRPr="009E0C74" w:rsidDel="00F034C5">
          <w:delText xml:space="preserve">1992, </w:delText>
        </w:r>
      </w:del>
      <w:r w:rsidRPr="009E0C74">
        <w:t>Chapman &amp; Hall/CRC</w:t>
      </w:r>
      <w:ins w:id="655" w:author="Pyle, Laura L" w:date="2019-09-28T19:46:00Z">
        <w:r w:rsidR="00F034C5">
          <w:t>; 1992</w:t>
        </w:r>
      </w:ins>
      <w:del w:id="656" w:author="Pyle, Laura L" w:date="2019-09-28T19:46:00Z">
        <w:r w:rsidRPr="009E0C74" w:rsidDel="00F034C5">
          <w:delText>: Boca Raton, Fla</w:delText>
        </w:r>
      </w:del>
      <w:r w:rsidRPr="009E0C74">
        <w:t>.</w:t>
      </w:r>
    </w:p>
    <w:p w14:paraId="5ED97B89" w14:textId="69D322DB" w:rsidR="00610267" w:rsidRPr="009E0C74" w:rsidRDefault="00610267" w:rsidP="00610267">
      <w:pPr>
        <w:pStyle w:val="EndNoteBibliography"/>
        <w:ind w:left="720" w:hanging="720"/>
      </w:pPr>
      <w:r w:rsidRPr="009E0C74">
        <w:t>13.</w:t>
      </w:r>
      <w:r w:rsidRPr="009E0C74">
        <w:tab/>
        <w:t>Wood</w:t>
      </w:r>
      <w:del w:id="657" w:author="Pyle, Laura L" w:date="2019-09-28T19:36:00Z">
        <w:r w:rsidRPr="009E0C74" w:rsidDel="004637EA">
          <w:delText>,</w:delText>
        </w:r>
      </w:del>
      <w:r w:rsidRPr="009E0C74">
        <w:t xml:space="preserve"> S</w:t>
      </w:r>
      <w:del w:id="658" w:author="Pyle, Laura L" w:date="2019-09-28T19:36:00Z">
        <w:r w:rsidRPr="009E0C74" w:rsidDel="004637EA">
          <w:delText>.</w:delText>
        </w:r>
      </w:del>
      <w:r w:rsidRPr="009E0C74">
        <w:t>N</w:t>
      </w:r>
      <w:del w:id="659" w:author="Pyle, Laura L" w:date="2019-09-28T19:36:00Z">
        <w:r w:rsidRPr="009E0C74" w:rsidDel="004637EA">
          <w:delText>.</w:delText>
        </w:r>
      </w:del>
      <w:ins w:id="660" w:author="Pyle, Laura L" w:date="2019-09-28T19:31:00Z">
        <w:r w:rsidR="00114836" w:rsidRPr="009E0C74">
          <w:t>.</w:t>
        </w:r>
      </w:ins>
      <w:del w:id="661" w:author="Pyle, Laura L" w:date="2019-09-28T19:31:00Z">
        <w:r w:rsidRPr="009E0C74" w:rsidDel="00114836">
          <w:delText>,</w:delText>
        </w:r>
      </w:del>
      <w:r w:rsidRPr="009E0C74">
        <w:t xml:space="preserve"> </w:t>
      </w:r>
      <w:r w:rsidRPr="007B2523">
        <w:rPr>
          <w:rPrChange w:id="662" w:author="Pyle, Laura L" w:date="2019-09-28T19:38:00Z">
            <w:rPr>
              <w:i/>
            </w:rPr>
          </w:rPrChange>
        </w:rPr>
        <w:t>mgcv: GAMs and generalized ridge regression for R.</w:t>
      </w:r>
      <w:r w:rsidRPr="009E0C74">
        <w:t xml:space="preserve"> R </w:t>
      </w:r>
      <w:del w:id="663" w:author="Pyle, Laura L" w:date="2019-09-28T19:46:00Z">
        <w:r w:rsidRPr="009E0C74" w:rsidDel="00F034C5">
          <w:delText>n</w:delText>
        </w:r>
      </w:del>
      <w:ins w:id="664" w:author="Pyle, Laura L" w:date="2019-09-28T19:46:00Z">
        <w:r w:rsidR="00F034C5">
          <w:t>N</w:t>
        </w:r>
      </w:ins>
      <w:r w:rsidRPr="009E0C74">
        <w:t>ews</w:t>
      </w:r>
      <w:del w:id="665" w:author="Pyle, Laura L" w:date="2019-09-28T19:46:00Z">
        <w:r w:rsidRPr="009E0C74" w:rsidDel="00F034C5">
          <w:delText>,</w:delText>
        </w:r>
      </w:del>
      <w:r w:rsidRPr="009E0C74">
        <w:t xml:space="preserve"> 2001</w:t>
      </w:r>
      <w:del w:id="666" w:author="Pyle, Laura L" w:date="2019-09-28T19:48:00Z">
        <w:r w:rsidRPr="009E0C74" w:rsidDel="00C94504">
          <w:delText>.</w:delText>
        </w:r>
      </w:del>
      <w:ins w:id="667" w:author="Pyle, Laura L" w:date="2019-09-28T19:48:00Z">
        <w:r w:rsidR="00C94504">
          <w:t>;</w:t>
        </w:r>
      </w:ins>
      <w:r w:rsidRPr="009E0C74">
        <w:t xml:space="preserve"> </w:t>
      </w:r>
      <w:r w:rsidRPr="007B2523">
        <w:rPr>
          <w:rPrChange w:id="668" w:author="Pyle, Laura L" w:date="2019-09-28T19:38:00Z">
            <w:rPr>
              <w:b/>
            </w:rPr>
          </w:rPrChange>
        </w:rPr>
        <w:t>1</w:t>
      </w:r>
      <w:r w:rsidRPr="009E0C74">
        <w:t xml:space="preserve">(2): </w:t>
      </w:r>
      <w:del w:id="669" w:author="Pyle, Laura L" w:date="2019-09-28T19:46:00Z">
        <w:r w:rsidRPr="009E0C74" w:rsidDel="00F034C5">
          <w:delText xml:space="preserve">p. </w:delText>
        </w:r>
      </w:del>
      <w:r w:rsidRPr="009E0C74">
        <w:t>20-25.</w:t>
      </w:r>
    </w:p>
    <w:p w14:paraId="4883695B" w14:textId="4D43BC8C" w:rsidR="00610267" w:rsidRPr="009E0C74" w:rsidRDefault="00610267" w:rsidP="00610267">
      <w:pPr>
        <w:pStyle w:val="EndNoteBibliography"/>
        <w:ind w:left="720" w:hanging="720"/>
      </w:pPr>
      <w:r w:rsidRPr="009E0C74">
        <w:t>14.</w:t>
      </w:r>
      <w:r w:rsidRPr="009E0C74">
        <w:tab/>
        <w:t>O'Sullivan</w:t>
      </w:r>
      <w:del w:id="670" w:author="Pyle, Laura L" w:date="2019-09-28T19:36:00Z">
        <w:r w:rsidRPr="009E0C74" w:rsidDel="004637EA">
          <w:delText>,</w:delText>
        </w:r>
      </w:del>
      <w:r w:rsidRPr="009E0C74">
        <w:t xml:space="preserve"> F</w:t>
      </w:r>
      <w:del w:id="671" w:author="Pyle, Laura L" w:date="2019-09-28T19:36:00Z">
        <w:r w:rsidRPr="009E0C74" w:rsidDel="004637EA">
          <w:delText>.</w:delText>
        </w:r>
      </w:del>
      <w:r w:rsidRPr="009E0C74">
        <w:t xml:space="preserve">, </w:t>
      </w:r>
      <w:del w:id="672" w:author="Pyle, Laura L" w:date="2019-09-28T19:36:00Z">
        <w:r w:rsidRPr="009E0C74" w:rsidDel="004637EA">
          <w:delText xml:space="preserve">B.S. </w:delText>
        </w:r>
      </w:del>
      <w:r w:rsidRPr="009E0C74">
        <w:t>Yandell</w:t>
      </w:r>
      <w:ins w:id="673" w:author="Pyle, Laura L" w:date="2019-09-28T19:36:00Z">
        <w:r w:rsidR="004637EA" w:rsidRPr="007B2523">
          <w:rPr>
            <w:rPrChange w:id="674" w:author="Pyle, Laura L" w:date="2019-09-28T19:38:00Z">
              <w:rPr/>
            </w:rPrChange>
          </w:rPr>
          <w:t xml:space="preserve"> BS</w:t>
        </w:r>
      </w:ins>
      <w:r w:rsidRPr="007B2523">
        <w:rPr>
          <w:rPrChange w:id="675" w:author="Pyle, Laura L" w:date="2019-09-28T19:38:00Z">
            <w:rPr/>
          </w:rPrChange>
        </w:rPr>
        <w:t xml:space="preserve">, </w:t>
      </w:r>
      <w:del w:id="676" w:author="Pyle, Laura L" w:date="2019-09-28T19:36:00Z">
        <w:r w:rsidRPr="007B2523" w:rsidDel="004637EA">
          <w:rPr>
            <w:rPrChange w:id="677" w:author="Pyle, Laura L" w:date="2019-09-28T19:38:00Z">
              <w:rPr/>
            </w:rPrChange>
          </w:rPr>
          <w:delText xml:space="preserve">and W.J. </w:delText>
        </w:r>
      </w:del>
      <w:r w:rsidRPr="007B2523">
        <w:rPr>
          <w:rPrChange w:id="678" w:author="Pyle, Laura L" w:date="2019-09-28T19:38:00Z">
            <w:rPr/>
          </w:rPrChange>
        </w:rPr>
        <w:t>Raynor</w:t>
      </w:r>
      <w:ins w:id="679" w:author="Pyle, Laura L" w:date="2019-09-28T19:36:00Z">
        <w:r w:rsidR="004637EA" w:rsidRPr="007B2523">
          <w:rPr>
            <w:rPrChange w:id="680" w:author="Pyle, Laura L" w:date="2019-09-28T19:38:00Z">
              <w:rPr/>
            </w:rPrChange>
          </w:rPr>
          <w:t xml:space="preserve"> WJ</w:t>
        </w:r>
      </w:ins>
      <w:ins w:id="681" w:author="Pyle, Laura L" w:date="2019-09-28T19:31:00Z">
        <w:r w:rsidR="00114836" w:rsidRPr="007B2523">
          <w:rPr>
            <w:rPrChange w:id="682" w:author="Pyle, Laura L" w:date="2019-09-28T19:38:00Z">
              <w:rPr/>
            </w:rPrChange>
          </w:rPr>
          <w:t>.</w:t>
        </w:r>
      </w:ins>
      <w:del w:id="683" w:author="Pyle, Laura L" w:date="2019-09-28T19:31:00Z">
        <w:r w:rsidRPr="007B2523" w:rsidDel="00114836">
          <w:rPr>
            <w:rPrChange w:id="684" w:author="Pyle, Laura L" w:date="2019-09-28T19:38:00Z">
              <w:rPr/>
            </w:rPrChange>
          </w:rPr>
          <w:delText>,</w:delText>
        </w:r>
      </w:del>
      <w:r w:rsidRPr="007B2523">
        <w:rPr>
          <w:rPrChange w:id="685" w:author="Pyle, Laura L" w:date="2019-09-28T19:38:00Z">
            <w:rPr/>
          </w:rPrChange>
        </w:rPr>
        <w:t xml:space="preserve"> </w:t>
      </w:r>
      <w:r w:rsidRPr="007B2523">
        <w:rPr>
          <w:rPrChange w:id="686" w:author="Pyle, Laura L" w:date="2019-09-28T19:38:00Z">
            <w:rPr>
              <w:i/>
            </w:rPr>
          </w:rPrChange>
        </w:rPr>
        <w:t>Automatic Smoothing of Regression Functions in Generalized Linear Models.</w:t>
      </w:r>
      <w:r w:rsidRPr="009E0C74">
        <w:t xml:space="preserve"> J</w:t>
      </w:r>
      <w:del w:id="687" w:author="Pyle, Laura L" w:date="2019-09-28T19:51:00Z">
        <w:r w:rsidRPr="009E0C74" w:rsidDel="00C94504">
          <w:delText>ournal of the</w:delText>
        </w:r>
      </w:del>
      <w:r w:rsidRPr="009E0C74">
        <w:t xml:space="preserve"> Am</w:t>
      </w:r>
      <w:del w:id="688" w:author="Pyle, Laura L" w:date="2019-09-28T19:51:00Z">
        <w:r w:rsidRPr="009E0C74" w:rsidDel="00C94504">
          <w:delText>erican</w:delText>
        </w:r>
      </w:del>
      <w:r w:rsidRPr="009E0C74">
        <w:t xml:space="preserve"> Stat</w:t>
      </w:r>
      <w:del w:id="689" w:author="Pyle, Laura L" w:date="2019-09-28T19:51:00Z">
        <w:r w:rsidRPr="009E0C74" w:rsidDel="00C94504">
          <w:delText>istical</w:delText>
        </w:r>
      </w:del>
      <w:r w:rsidRPr="009E0C74">
        <w:t xml:space="preserve"> Assoc</w:t>
      </w:r>
      <w:del w:id="690" w:author="Pyle, Laura L" w:date="2019-09-28T19:51:00Z">
        <w:r w:rsidRPr="009E0C74" w:rsidDel="00C94504">
          <w:delText>iation</w:delText>
        </w:r>
      </w:del>
      <w:del w:id="691" w:author="Pyle, Laura L" w:date="2019-09-28T19:46:00Z">
        <w:r w:rsidRPr="009E0C74" w:rsidDel="00F034C5">
          <w:delText>,</w:delText>
        </w:r>
      </w:del>
      <w:r w:rsidRPr="009E0C74">
        <w:t xml:space="preserve"> 1986</w:t>
      </w:r>
      <w:ins w:id="692" w:author="Pyle, Laura L" w:date="2019-09-28T19:48:00Z">
        <w:r w:rsidR="00C94504">
          <w:t>;</w:t>
        </w:r>
      </w:ins>
      <w:del w:id="693" w:author="Pyle, Laura L" w:date="2019-09-28T19:48:00Z">
        <w:r w:rsidRPr="009E0C74" w:rsidDel="00C94504">
          <w:delText>.</w:delText>
        </w:r>
      </w:del>
      <w:r w:rsidRPr="009E0C74">
        <w:t xml:space="preserve"> </w:t>
      </w:r>
      <w:r w:rsidRPr="007B2523">
        <w:rPr>
          <w:rPrChange w:id="694" w:author="Pyle, Laura L" w:date="2019-09-28T19:38:00Z">
            <w:rPr>
              <w:b/>
            </w:rPr>
          </w:rPrChange>
        </w:rPr>
        <w:t>81</w:t>
      </w:r>
      <w:r w:rsidRPr="009E0C74">
        <w:t xml:space="preserve">(393): </w:t>
      </w:r>
      <w:del w:id="695" w:author="Pyle, Laura L" w:date="2019-09-28T19:46:00Z">
        <w:r w:rsidRPr="009E0C74" w:rsidDel="00F034C5">
          <w:delText xml:space="preserve">p. </w:delText>
        </w:r>
      </w:del>
      <w:r w:rsidRPr="009E0C74">
        <w:t>96-103.</w:t>
      </w:r>
    </w:p>
    <w:p w14:paraId="4CD6546E" w14:textId="3A61799E" w:rsidR="0015663E" w:rsidRPr="00197740" w:rsidRDefault="00301F27" w:rsidP="00610267">
      <w:pPr>
        <w:spacing w:line="480" w:lineRule="auto"/>
        <w:ind w:firstLine="720"/>
      </w:pPr>
      <w:r w:rsidRPr="00197740">
        <w:fldChar w:fldCharType="end"/>
      </w:r>
    </w:p>
    <w:sectPr w:rsidR="0015663E" w:rsidRPr="00197740" w:rsidSect="00120344">
      <w:footerReference w:type="even" r:id="rId28"/>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D6231" w14:textId="77777777" w:rsidR="00EB42D0" w:rsidRDefault="00EB42D0">
      <w:r>
        <w:separator/>
      </w:r>
    </w:p>
  </w:endnote>
  <w:endnote w:type="continuationSeparator" w:id="0">
    <w:p w14:paraId="57AE294F" w14:textId="77777777" w:rsidR="00EB42D0" w:rsidRDefault="00EB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197740" w:rsidRDefault="00197740"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197740" w:rsidRDefault="00197740"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0B23E339" w:rsidR="00197740" w:rsidRPr="00D12359" w:rsidRDefault="00197740">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F854AC">
      <w:rPr>
        <w:noProof/>
        <w:color w:val="000000" w:themeColor="text1"/>
      </w:rPr>
      <w:t>14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F854AC">
      <w:rPr>
        <w:noProof/>
        <w:color w:val="000000" w:themeColor="text1"/>
      </w:rPr>
      <w:t>14</w:t>
    </w:r>
    <w:r w:rsidRPr="00D12359">
      <w:rPr>
        <w:color w:val="000000" w:themeColor="text1"/>
      </w:rPr>
      <w:fldChar w:fldCharType="end"/>
    </w:r>
  </w:p>
  <w:p w14:paraId="45E293E2" w14:textId="77777777" w:rsidR="00197740" w:rsidRPr="00D12359" w:rsidRDefault="00197740"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966F1" w14:textId="77777777" w:rsidR="00EB42D0" w:rsidRDefault="00EB42D0">
      <w:r>
        <w:separator/>
      </w:r>
    </w:p>
  </w:footnote>
  <w:footnote w:type="continuationSeparator" w:id="0">
    <w:p w14:paraId="656B113D" w14:textId="77777777" w:rsidR="00EB42D0" w:rsidRDefault="00EB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0B4A8FB0"/>
    <w:lvl w:ilvl="0" w:tplc="2F16D020">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ED2916"/>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AES" w:cryptAlgorithmClass="hash" w:cryptAlgorithmType="typeAny" w:cryptAlgorithmSid="14" w:cryptSpinCount="100000" w:hash="hwRctIbhHY+BvwmfJllE7FUWEalLSdLA9so/1TwM7VFcI0ZDdhHxMkeV4bFBOyNNDPJJxyeWW10UMkJp3+Kk4g==" w:salt="LQml5YIMO8af68Yn+5Bsy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1C6F"/>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4836"/>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97740"/>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57D50"/>
    <w:rsid w:val="00461E3C"/>
    <w:rsid w:val="00462612"/>
    <w:rsid w:val="004637EA"/>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18F7"/>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42B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0D47"/>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0267"/>
    <w:rsid w:val="00610524"/>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7F4"/>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2523"/>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43D86"/>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31ED"/>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0C74"/>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413F"/>
    <w:rsid w:val="00AF64A6"/>
    <w:rsid w:val="00AF7AD6"/>
    <w:rsid w:val="00B157B1"/>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922"/>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2E3"/>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765ED"/>
    <w:rsid w:val="00C80501"/>
    <w:rsid w:val="00C81B94"/>
    <w:rsid w:val="00C93B6E"/>
    <w:rsid w:val="00C93BDF"/>
    <w:rsid w:val="00C94504"/>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2983"/>
    <w:rsid w:val="00D15583"/>
    <w:rsid w:val="00D25394"/>
    <w:rsid w:val="00D301E0"/>
    <w:rsid w:val="00D33FEF"/>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B42D0"/>
    <w:rsid w:val="00EC7D8F"/>
    <w:rsid w:val="00EC7EAE"/>
    <w:rsid w:val="00ED490E"/>
    <w:rsid w:val="00ED5559"/>
    <w:rsid w:val="00ED648F"/>
    <w:rsid w:val="00ED7E06"/>
    <w:rsid w:val="00EE5C82"/>
    <w:rsid w:val="00EE605D"/>
    <w:rsid w:val="00EE663C"/>
    <w:rsid w:val="00EE70DF"/>
    <w:rsid w:val="00EF30CC"/>
    <w:rsid w:val="00EF6222"/>
    <w:rsid w:val="00F034C5"/>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4AC"/>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s://figshare.com/projects/cgmanalysis_An_R_package_for_descriptive_analysis_of_continuous_glucose_monitor_data/6497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diasend.com" TargetMode="External"/><Relationship Id="rId19" Type="http://schemas.openxmlformats.org/officeDocument/2006/relationships/hyperlink" Target="http://www.agpreport.org"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B96E1-E077-45A3-B4E3-F480D954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7126</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10</cp:revision>
  <dcterms:created xsi:type="dcterms:W3CDTF">2019-09-26T17:00:00Z</dcterms:created>
  <dcterms:modified xsi:type="dcterms:W3CDTF">2019-09-29T02:05:00Z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